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CFCFC"/>
        <w:spacing w:lineRule="auto" w:line="240" w:beforeAutospacing="1" w:afterAutospacing="1"/>
        <w:jc w:val="both"/>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t>Professor Brockmole,</w:t>
      </w:r>
    </w:p>
    <w:p>
      <w:pPr>
        <w:pStyle w:val="Normal"/>
        <w:jc w:val="both"/>
        <w:rPr/>
      </w:pPr>
      <w:r>
        <w:rPr>
          <w:rFonts w:eastAsia="Times New Roman" w:cs="Times New Roman" w:ascii="Times New Roman" w:hAnsi="Times New Roman"/>
          <w:color w:val="333333"/>
          <w:sz w:val="24"/>
          <w:szCs w:val="24"/>
          <w:lang w:val="en-US"/>
        </w:rPr>
        <w:tab/>
        <w:t>Please find enclosed for submission a manuscript entitled “</w:t>
      </w:r>
      <w:r>
        <w:rPr>
          <w:rFonts w:cs="Times New Roman" w:ascii="Times New Roman" w:hAnsi="Times New Roman"/>
          <w:bCs/>
          <w:sz w:val="24"/>
          <w:szCs w:val="24"/>
        </w:rPr>
        <w:t xml:space="preserve">A Circular Diffusion Model of Continuous-Outcome Source Memory Retrieval” for </w:t>
      </w:r>
      <w:ins w:id="0" w:author="Unknown Author" w:date="2020-04-28T17:35:30Z">
        <w:r>
          <w:rPr>
            <w:rFonts w:cs="Times New Roman" w:ascii="Times New Roman" w:hAnsi="Times New Roman"/>
            <w:bCs/>
            <w:sz w:val="24"/>
            <w:szCs w:val="24"/>
          </w:rPr>
          <w:t>consideration</w:t>
        </w:r>
      </w:ins>
      <w:del w:id="1" w:author="Unknown Author" w:date="2020-04-28T17:35:28Z">
        <w:r>
          <w:rPr>
            <w:rFonts w:cs="Times New Roman" w:ascii="Times New Roman" w:hAnsi="Times New Roman"/>
            <w:bCs/>
            <w:sz w:val="24"/>
            <w:szCs w:val="24"/>
          </w:rPr>
          <w:delText>publication</w:delText>
        </w:r>
      </w:del>
      <w:r>
        <w:rPr>
          <w:rFonts w:cs="Times New Roman" w:ascii="Times New Roman" w:hAnsi="Times New Roman"/>
          <w:bCs/>
          <w:sz w:val="24"/>
          <w:szCs w:val="24"/>
        </w:rPr>
        <w:t xml:space="preserve"> </w:t>
      </w:r>
      <w:ins w:id="2" w:author="Unknown Author" w:date="2020-04-28T17:37:55Z">
        <w:r>
          <w:rPr>
            <w:rFonts w:cs="Times New Roman" w:ascii="Times New Roman" w:hAnsi="Times New Roman"/>
            <w:bCs/>
            <w:sz w:val="24"/>
            <w:szCs w:val="24"/>
          </w:rPr>
          <w:t>for publication in</w:t>
        </w:r>
      </w:ins>
      <w:del w:id="3" w:author="Unknown Author" w:date="2020-04-28T17:37:55Z">
        <w:r>
          <w:rPr>
            <w:rFonts w:cs="Times New Roman" w:ascii="Times New Roman" w:hAnsi="Times New Roman"/>
            <w:bCs/>
            <w:sz w:val="24"/>
            <w:szCs w:val="24"/>
          </w:rPr>
          <w:delText>in</w:delText>
        </w:r>
      </w:del>
      <w:r>
        <w:rPr>
          <w:rFonts w:cs="Times New Roman" w:ascii="Times New Roman" w:hAnsi="Times New Roman"/>
          <w:bCs/>
          <w:sz w:val="24"/>
          <w:szCs w:val="24"/>
        </w:rPr>
        <w:t xml:space="preserve"> the Psychonomic Bulletin and Review.</w:t>
      </w:r>
    </w:p>
    <w:p>
      <w:pPr>
        <w:pStyle w:val="Normal"/>
        <w:jc w:val="both"/>
        <w:rPr/>
      </w:pPr>
      <w:del w:id="5" w:author="Unknown Author" w:date="2020-04-28T17:35:36Z">
        <w:r>
          <w:rPr>
            <w:rFonts w:cs="Times New Roman" w:ascii="Times New Roman" w:hAnsi="Times New Roman"/>
            <w:bCs/>
            <w:sz w:val="24"/>
            <w:szCs w:val="24"/>
          </w:rPr>
          <w:br/>
          <w:tab/>
        </w:r>
      </w:del>
      <w:r>
        <w:rPr>
          <w:rFonts w:cs="Times New Roman" w:ascii="Times New Roman" w:hAnsi="Times New Roman"/>
          <w:bCs/>
          <w:sz w:val="24"/>
          <w:szCs w:val="24"/>
        </w:rPr>
        <w:t xml:space="preserve">In this </w:t>
      </w:r>
      <w:del w:id="6" w:author="Unknown Author" w:date="2020-04-28T17:36:39Z">
        <w:r>
          <w:rPr>
            <w:rFonts w:cs="Times New Roman" w:ascii="Times New Roman" w:hAnsi="Times New Roman"/>
            <w:bCs/>
            <w:sz w:val="24"/>
            <w:szCs w:val="24"/>
          </w:rPr>
          <w:delText>work</w:delText>
        </w:r>
      </w:del>
      <w:ins w:id="7" w:author="Unknown Author" w:date="2020-04-28T17:36:39Z">
        <w:r>
          <w:rPr>
            <w:rFonts w:cs="Times New Roman" w:ascii="Times New Roman" w:hAnsi="Times New Roman"/>
            <w:bCs/>
            <w:sz w:val="24"/>
            <w:szCs w:val="24"/>
            <w:lang w:val="en-AU"/>
          </w:rPr>
          <w:t>manuscript</w:t>
        </w:r>
      </w:ins>
      <w:r>
        <w:rPr>
          <w:rFonts w:cs="Times New Roman" w:ascii="Times New Roman" w:hAnsi="Times New Roman"/>
          <w:bCs/>
          <w:sz w:val="24"/>
          <w:szCs w:val="24"/>
        </w:rPr>
        <w:t>, we apply the circular diffusion model of Smith (2016) to data from a continuous-outcome source memory task, similar to that of Harlow and Donaldson (2013). Our novel contribution is that we model both response times and response outcomes to constrain the circular diffusion model, which provides an elaborated account of the joint distribution of response times as well as response outcomes. The motivation for this was to investigate whether the appearance of a threshold in response outcomes found by Harlow and Donaldson (2013) could be attributed to properties of decision-making, specifically trial-to-trial variability in drift rate in the diffusion model. We compare three models</w:t>
      </w:r>
      <w:ins w:id="8" w:author="Unknown Author" w:date="2020-04-28T17:38:30Z">
        <w:r>
          <w:rPr>
            <w:rFonts w:cs="Times New Roman" w:ascii="Times New Roman" w:hAnsi="Times New Roman"/>
            <w:bCs/>
            <w:sz w:val="24"/>
            <w:szCs w:val="24"/>
          </w:rPr>
          <w:t xml:space="preserve"> </w:t>
        </w:r>
      </w:ins>
      <w:ins w:id="9" w:author="Unknown Author" w:date="2020-04-28T17:38:30Z">
        <w:r>
          <w:rPr>
            <w:rFonts w:cs="Times New Roman" w:ascii="Times New Roman" w:hAnsi="Times New Roman"/>
            <w:bCs/>
            <w:sz w:val="24"/>
            <w:szCs w:val="24"/>
          </w:rPr>
          <w:t>based on a review of previous discrete-choice models</w:t>
        </w:r>
      </w:ins>
      <w:r>
        <w:rPr>
          <w:rFonts w:cs="Times New Roman" w:ascii="Times New Roman" w:hAnsi="Times New Roman"/>
          <w:bCs/>
          <w:sz w:val="24"/>
          <w:szCs w:val="24"/>
        </w:rPr>
        <w:t xml:space="preserve">: 1) A single diffusion process with trial-to-trial variability in drift rate, 2) </w:t>
      </w:r>
      <w:ins w:id="10" w:author="Unknown Author" w:date="2020-04-28T17:37:41Z">
        <w:r>
          <w:rPr>
            <w:rFonts w:cs="Times New Roman" w:ascii="Times New Roman" w:hAnsi="Times New Roman"/>
            <w:bCs/>
            <w:sz w:val="24"/>
            <w:szCs w:val="24"/>
          </w:rPr>
          <w:t>a</w:t>
        </w:r>
      </w:ins>
      <w:del w:id="11" w:author="Unknown Author" w:date="2020-04-28T17:37:41Z">
        <w:r>
          <w:rPr>
            <w:rFonts w:cs="Times New Roman" w:ascii="Times New Roman" w:hAnsi="Times New Roman"/>
            <w:bCs/>
            <w:sz w:val="24"/>
            <w:szCs w:val="24"/>
          </w:rPr>
          <w:delText>A</w:delText>
        </w:r>
      </w:del>
      <w:r>
        <w:rPr>
          <w:rFonts w:cs="Times New Roman" w:ascii="Times New Roman" w:hAnsi="Times New Roman"/>
          <w:bCs/>
          <w:sz w:val="24"/>
          <w:szCs w:val="24"/>
        </w:rPr>
        <w:t xml:space="preserve"> mixture of two diffusion processes, one with positive drift that does not vary from trial-to-trial, and a second zero-drift process that represents discrete guessing, and 3) a similar mixture model, but with trial-to-trial variability in the positive drift process. </w:t>
      </w:r>
      <w:commentRangeStart w:id="0"/>
      <w:r>
        <w:rPr>
          <w:rFonts w:cs="Times New Roman" w:ascii="Times New Roman" w:hAnsi="Times New Roman"/>
          <w:bCs/>
          <w:sz w:val="24"/>
          <w:szCs w:val="24"/>
        </w:rPr>
        <w:t xml:space="preserve">Additionally, we also conditioned participants’ source responding on their confidence in an old/new recognition task to investigate whether source responses for items recognised with high confidence would appear thresholded. </w:t>
      </w:r>
      <w:ins w:id="12" w:author="Unknown Author" w:date="2020-04-28T17:39:05Z">
        <w:bookmarkStart w:id="0" w:name="_Hlk38545714"/>
        <w:bookmarkEnd w:id="0"/>
        <w:commentRangeEnd w:id="0"/>
        <w:r>
          <w:commentReference w:id="0"/>
        </w:r>
        <w:r>
          <w:rPr>
            <w:rFonts w:cs="Times New Roman" w:ascii="Times New Roman" w:hAnsi="Times New Roman"/>
            <w:bCs/>
            <w:sz w:val="24"/>
            <w:szCs w:val="24"/>
          </w:rPr>
        </w:r>
      </w:ins>
    </w:p>
    <w:p>
      <w:pPr>
        <w:pStyle w:val="Normal"/>
        <w:rPr>
          <w:rFonts w:ascii="Times New Roman" w:hAnsi="Times New Roman" w:cs="Times New Roman"/>
          <w:bCs/>
          <w:sz w:val="24"/>
          <w:szCs w:val="24"/>
        </w:rPr>
      </w:pPr>
      <w:r>
        <w:rPr>
          <w:rFonts w:cs="Times New Roman" w:ascii="Times New Roman" w:hAnsi="Times New Roman"/>
          <w:bCs/>
          <w:sz w:val="24"/>
          <w:szCs w:val="24"/>
        </w:rPr>
        <w:tab/>
      </w:r>
      <w:ins w:id="13" w:author="Unknown Author" w:date="2020-04-28T17:39:13Z">
        <w:r>
          <w:rPr>
            <w:rFonts w:cs="Times New Roman" w:ascii="Times New Roman" w:hAnsi="Times New Roman"/>
            <w:bCs/>
            <w:sz w:val="24"/>
            <w:szCs w:val="24"/>
          </w:rPr>
          <w:commentReference w:id="1"/>
        </w:r>
      </w:ins>
      <w:r>
        <w:rPr>
          <w:rFonts w:cs="Times New Roman" w:ascii="Times New Roman" w:hAnsi="Times New Roman"/>
          <w:bCs/>
          <w:sz w:val="24"/>
          <w:szCs w:val="24"/>
        </w:rPr>
        <w:t xml:space="preserve">Model selection indicated that the thresholded diffusion models were preferred over the continuous diffusion model, suggesting that when accounting for decision-making, a retrieval threshold still appears to underly retrieval from the memory process. </w:t>
      </w:r>
      <w:bookmarkStart w:id="1" w:name="_GoBack"/>
      <w:bookmarkEnd w:id="1"/>
      <w:r>
        <w:rPr>
          <w:rFonts w:cs="Times New Roman" w:ascii="Times New Roman" w:hAnsi="Times New Roman"/>
          <w:bCs/>
          <w:sz w:val="24"/>
          <w:szCs w:val="24"/>
        </w:rPr>
        <w:t>These results are congruent with the original findings from Harlow and Donaldson (2013), and also support thresholded and dual-process models of episodic memory more broadly.</w:t>
      </w:r>
    </w:p>
    <w:p>
      <w:pPr>
        <w:pStyle w:val="Normal"/>
        <w:jc w:val="both"/>
        <w:rPr>
          <w:rFonts w:ascii="Times New Roman" w:hAnsi="Times New Roman" w:cs="Times New Roman"/>
          <w:bCs/>
          <w:sz w:val="24"/>
          <w:szCs w:val="24"/>
        </w:rPr>
      </w:pPr>
      <w:r>
        <w:rPr>
          <w:rFonts w:cs="Times New Roman" w:ascii="Times New Roman" w:hAnsi="Times New Roman"/>
          <w:bCs/>
          <w:sz w:val="24"/>
          <w:szCs w:val="24"/>
        </w:rPr>
        <w:tab/>
        <w:t xml:space="preserve">We recommend the following reviewers for this work. </w:t>
      </w:r>
      <w:r>
        <w:rPr>
          <w:rFonts w:cs="Times New Roman" w:ascii="Times New Roman" w:hAnsi="Times New Roman"/>
          <w:b/>
          <w:sz w:val="24"/>
          <w:szCs w:val="24"/>
        </w:rPr>
        <w:t>Caren Rotello</w:t>
      </w:r>
      <w:r>
        <w:rPr>
          <w:rFonts w:cs="Times New Roman" w:ascii="Times New Roman" w:hAnsi="Times New Roman"/>
          <w:bCs/>
          <w:sz w:val="24"/>
          <w:szCs w:val="24"/>
        </w:rPr>
        <w:t xml:space="preserve"> is an expert in source memory modelling. </w:t>
      </w:r>
      <w:r>
        <w:rPr>
          <w:rFonts w:cs="Times New Roman" w:ascii="Times New Roman" w:hAnsi="Times New Roman"/>
          <w:b/>
          <w:sz w:val="24"/>
          <w:szCs w:val="24"/>
        </w:rPr>
        <w:t xml:space="preserve">Chris Donkin </w:t>
      </w:r>
      <w:r>
        <w:rPr>
          <w:rFonts w:cs="Times New Roman" w:ascii="Times New Roman" w:hAnsi="Times New Roman"/>
          <w:sz w:val="24"/>
          <w:szCs w:val="24"/>
        </w:rPr>
        <w:t xml:space="preserve">(University of New South Wales) and </w:t>
      </w:r>
      <w:r>
        <w:rPr>
          <w:rFonts w:cs="Times New Roman" w:ascii="Times New Roman" w:hAnsi="Times New Roman"/>
          <w:b/>
          <w:sz w:val="24"/>
          <w:szCs w:val="24"/>
        </w:rPr>
        <w:t>Jeff Starns</w:t>
      </w:r>
      <w:r>
        <w:rPr>
          <w:rFonts w:cs="Times New Roman" w:ascii="Times New Roman" w:hAnsi="Times New Roman"/>
          <w:sz w:val="24"/>
          <w:szCs w:val="24"/>
        </w:rPr>
        <w:t xml:space="preserve"> (University of Massachusetts, Amherst) are familiar with several of the issues raised in the manuscript, particularly diffusion modelling and modelling response times. </w:t>
      </w:r>
      <w:r>
        <w:rPr>
          <w:rFonts w:cs="Times New Roman" w:ascii="Times New Roman" w:hAnsi="Times New Roman"/>
          <w:b/>
          <w:bCs/>
          <w:sz w:val="24"/>
          <w:szCs w:val="24"/>
        </w:rPr>
        <w:t>Rob Nosofsky</w:t>
      </w:r>
      <w:r>
        <w:rPr>
          <w:rFonts w:cs="Times New Roman" w:ascii="Times New Roman" w:hAnsi="Times New Roman"/>
          <w:sz w:val="24"/>
          <w:szCs w:val="24"/>
        </w:rPr>
        <w:t xml:space="preserve"> (Indiana University Bloomington) is also an expert in response time modelling and has worked with threshold models of visual working memory. </w:t>
      </w:r>
      <w:r>
        <w:rPr>
          <w:rFonts w:cs="Times New Roman" w:ascii="Times New Roman" w:hAnsi="Times New Roman"/>
          <w:b/>
          <w:sz w:val="24"/>
          <w:szCs w:val="24"/>
        </w:rPr>
        <w:t xml:space="preserve">John Wixted </w:t>
      </w:r>
      <w:r>
        <w:rPr>
          <w:rFonts w:cs="Times New Roman" w:ascii="Times New Roman" w:hAnsi="Times New Roman"/>
          <w:bCs/>
          <w:sz w:val="24"/>
          <w:szCs w:val="24"/>
        </w:rPr>
        <w:t xml:space="preserve">(University of California, San Diego) and </w:t>
      </w:r>
      <w:r>
        <w:rPr>
          <w:rFonts w:cs="Times New Roman" w:ascii="Times New Roman" w:hAnsi="Times New Roman"/>
          <w:b/>
          <w:sz w:val="24"/>
          <w:szCs w:val="24"/>
        </w:rPr>
        <w:t xml:space="preserve">David Kellen </w:t>
      </w:r>
      <w:r>
        <w:rPr>
          <w:rFonts w:cs="Times New Roman" w:ascii="Times New Roman" w:hAnsi="Times New Roman"/>
          <w:bCs/>
          <w:sz w:val="24"/>
          <w:szCs w:val="24"/>
        </w:rPr>
        <w:t xml:space="preserve">(Syracuse University) are experts in memory modelling, and have contributed to the threshold and continuous model debate that our work is situated in. </w:t>
      </w:r>
      <w:r>
        <w:rPr>
          <w:rFonts w:cs="Times New Roman" w:ascii="Times New Roman" w:hAnsi="Times New Roman"/>
          <w:b/>
          <w:sz w:val="24"/>
          <w:szCs w:val="24"/>
        </w:rPr>
        <w:t xml:space="preserve">Joshua Koen </w:t>
      </w:r>
      <w:r>
        <w:rPr>
          <w:rFonts w:cs="Times New Roman" w:ascii="Times New Roman" w:hAnsi="Times New Roman"/>
          <w:bCs/>
          <w:sz w:val="24"/>
          <w:szCs w:val="24"/>
        </w:rPr>
        <w:t>(University of California, Davis)</w:t>
      </w:r>
      <w:r>
        <w:rPr>
          <w:rFonts w:cs="Times New Roman" w:ascii="Times New Roman" w:hAnsi="Times New Roman"/>
          <w:b/>
          <w:sz w:val="24"/>
          <w:szCs w:val="24"/>
        </w:rPr>
        <w:t xml:space="preserve"> </w:t>
      </w:r>
      <w:r>
        <w:rPr>
          <w:rFonts w:cs="Times New Roman" w:ascii="Times New Roman" w:hAnsi="Times New Roman"/>
          <w:bCs/>
          <w:sz w:val="24"/>
          <w:szCs w:val="24"/>
        </w:rPr>
        <w:t xml:space="preserve">is an expert who has worked with dual-process models of memory. </w:t>
      </w:r>
      <w:r>
        <w:rPr>
          <w:rFonts w:cs="Times New Roman" w:ascii="Times New Roman" w:hAnsi="Times New Roman"/>
          <w:b/>
          <w:sz w:val="24"/>
          <w:szCs w:val="24"/>
        </w:rPr>
        <w:t xml:space="preserve">Iain Harlow </w:t>
      </w:r>
      <w:r>
        <w:rPr>
          <w:rFonts w:cs="Times New Roman" w:ascii="Times New Roman" w:hAnsi="Times New Roman"/>
          <w:bCs/>
          <w:sz w:val="24"/>
          <w:szCs w:val="24"/>
        </w:rPr>
        <w:t xml:space="preserve">would be an excellent candidate to review this work but is to our knowledge no longer working in academia. We would prefer not to have </w:t>
      </w:r>
      <w:r>
        <w:rPr>
          <w:rFonts w:cs="Times New Roman" w:ascii="Times New Roman" w:hAnsi="Times New Roman"/>
          <w:b/>
          <w:sz w:val="24"/>
          <w:szCs w:val="24"/>
        </w:rPr>
        <w:t xml:space="preserve">Andrew Yonelinas or Ken Malmberg </w:t>
      </w:r>
      <w:r>
        <w:rPr>
          <w:rFonts w:cs="Times New Roman" w:ascii="Times New Roman" w:hAnsi="Times New Roman"/>
          <w:bCs/>
          <w:sz w:val="24"/>
          <w:szCs w:val="24"/>
        </w:rPr>
        <w:t>be assigned as a reviewer for this submission.</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before="0" w:after="160"/>
        <w:jc w:val="both"/>
        <w:rPr/>
      </w:pPr>
      <w:r>
        <w:rPr>
          <w:rFonts w:cs="Times New Roman" w:ascii="Times New Roman" w:hAnsi="Times New Roman"/>
          <w:bCs/>
          <w:sz w:val="24"/>
          <w:szCs w:val="24"/>
        </w:rPr>
        <w:t>Jason Zhou</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4-28T17:39:05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AU"/>
        </w:rPr>
        <w:t>I don’t think this needs to be put in the cover letter.</w:t>
      </w:r>
    </w:p>
  </w:comment>
  <w:comment w:id="1" w:author="Unknown Author" w:date="2020-04-28T17:39:13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AU"/>
        </w:rPr>
        <w:t>I think you can sell the novelty and complexity of your work a little more after you give the results. This represents a substantial contribution to the literature in applying a sophisticated model of decision-making, motivated by previous work, in a wholly new theoretical context.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34683"/>
    <w:rPr>
      <w:rFonts w:ascii="Segoe UI" w:hAnsi="Segoe UI" w:cs="Segoe UI"/>
      <w:sz w:val="18"/>
      <w:szCs w:val="18"/>
      <w:lang w:val="en-A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3468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LibreOffice/6.3.5.2$Linux_X86_64 LibreOffice_project/30$Build-2</Application>
  <Pages>1</Pages>
  <Words>447</Words>
  <Characters>2597</Characters>
  <CharactersWithSpaces>3042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2020-04-23T02:10:00Z</dcterms:created>
  <dc:creator>Jason Zhou</dc:creator>
  <dc:description/>
  <dc:language>en-AU</dc:language>
  <cp:lastModifiedBy/>
  <dcterms:modified xsi:type="dcterms:W3CDTF">2020-04-28T17:41:29Z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