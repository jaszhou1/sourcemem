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C223E8" w14:textId="77777777" w:rsidR="000A364C" w:rsidRDefault="000A364C"/>
    <w:p w14:paraId="56E8817A" w14:textId="77777777" w:rsidR="000A364C" w:rsidRDefault="000E7AE5">
      <w:pPr>
        <w:jc w:val="center"/>
      </w:pPr>
      <w:r>
        <w:rPr>
          <w:b/>
        </w:rPr>
        <w:t>A Circular Diffusion Model of Continuous-Outcome Source Memory Retrieval</w:t>
      </w:r>
    </w:p>
    <w:p w14:paraId="30BC0B73" w14:textId="77777777" w:rsidR="000A364C" w:rsidRDefault="000E7AE5">
      <w:pPr>
        <w:jc w:val="center"/>
      </w:pPr>
      <w:r>
        <w:t>Jason Zhou</w:t>
      </w:r>
      <w:r>
        <w:rPr>
          <w:vertAlign w:val="superscript"/>
        </w:rPr>
        <w:t xml:space="preserve"> a</w:t>
      </w:r>
      <w:r>
        <w:t xml:space="preserve">, Adam F. </w:t>
      </w:r>
      <w:proofErr w:type="spellStart"/>
      <w:r>
        <w:t>Osth</w:t>
      </w:r>
      <w:proofErr w:type="spellEnd"/>
      <w:r>
        <w:rPr>
          <w:vertAlign w:val="superscript"/>
        </w:rPr>
        <w:t xml:space="preserve"> a</w:t>
      </w:r>
      <w:r>
        <w:t>, Simon D. Lilburn</w:t>
      </w:r>
      <w:r>
        <w:rPr>
          <w:vertAlign w:val="superscript"/>
        </w:rPr>
        <w:t xml:space="preserve"> a</w:t>
      </w:r>
      <w:r>
        <w:t>, and Philip L. Smith</w:t>
      </w:r>
      <w:r>
        <w:rPr>
          <w:vertAlign w:val="superscript"/>
        </w:rPr>
        <w:t>a</w:t>
      </w:r>
    </w:p>
    <w:p w14:paraId="3910045C" w14:textId="77777777" w:rsidR="000A364C" w:rsidRDefault="000E7AE5">
      <w:pPr>
        <w:jc w:val="center"/>
      </w:pPr>
      <w:r>
        <w:rPr>
          <w:vertAlign w:val="superscript"/>
        </w:rPr>
        <w:t xml:space="preserve">a </w:t>
      </w:r>
      <w:r>
        <w:t>Melbourne School of Psychological Sciences, The University of Melbourne</w:t>
      </w:r>
    </w:p>
    <w:p w14:paraId="3683FF23" w14:textId="77777777" w:rsidR="000A364C" w:rsidRDefault="000A364C"/>
    <w:p w14:paraId="00DFA0A9" w14:textId="77777777" w:rsidR="000A364C" w:rsidRDefault="000A364C"/>
    <w:p w14:paraId="1E2316B0" w14:textId="77777777" w:rsidR="000A364C" w:rsidRDefault="000A364C"/>
    <w:p w14:paraId="432A269F" w14:textId="77777777" w:rsidR="000A364C" w:rsidRDefault="000A364C"/>
    <w:p w14:paraId="43186815" w14:textId="77777777" w:rsidR="000A364C" w:rsidRDefault="000A364C"/>
    <w:p w14:paraId="1A5DC659" w14:textId="77777777" w:rsidR="000A364C" w:rsidRDefault="000A364C"/>
    <w:p w14:paraId="1A8EFA35" w14:textId="77777777" w:rsidR="000A364C" w:rsidRDefault="000A364C"/>
    <w:p w14:paraId="7A218DBB" w14:textId="77777777" w:rsidR="000A364C" w:rsidRDefault="000A364C"/>
    <w:p w14:paraId="74472DE6" w14:textId="77777777" w:rsidR="000A364C" w:rsidRDefault="000E7AE5">
      <w:r>
        <w:t>Corresponding Author:</w:t>
      </w:r>
    </w:p>
    <w:p w14:paraId="69B8D134" w14:textId="77777777" w:rsidR="000A364C" w:rsidRDefault="000E7AE5">
      <w:r>
        <w:t>Jason Zhou</w:t>
      </w:r>
    </w:p>
    <w:p w14:paraId="723EB372" w14:textId="77777777" w:rsidR="000A364C" w:rsidRDefault="000E7AE5">
      <w:r>
        <w:t>Melbourne School of Psychological Sciences</w:t>
      </w:r>
    </w:p>
    <w:p w14:paraId="6A770A68" w14:textId="77777777" w:rsidR="000A364C" w:rsidRDefault="000E7AE5">
      <w:r>
        <w:t>The University of Melbourne</w:t>
      </w:r>
    </w:p>
    <w:p w14:paraId="73D72A7E" w14:textId="77777777" w:rsidR="000A364C" w:rsidRDefault="000E7AE5">
      <w:r>
        <w:t>Parkville, VIC 3052, AUSTRALIA</w:t>
      </w:r>
    </w:p>
    <w:p w14:paraId="20862780" w14:textId="77777777" w:rsidR="000A364C" w:rsidRDefault="000E7AE5">
      <w:r>
        <w:t>jasonz1@student.unimelb.edu.au</w:t>
      </w:r>
    </w:p>
    <w:p w14:paraId="55A61990" w14:textId="77777777" w:rsidR="000A364C" w:rsidRDefault="000E7AE5">
      <w:r>
        <w:t>Tel: LAB NUMBER</w:t>
      </w:r>
    </w:p>
    <w:p w14:paraId="602F8EC4" w14:textId="77777777" w:rsidR="000A364C" w:rsidRDefault="000A364C"/>
    <w:p w14:paraId="1B84CCCC" w14:textId="77777777" w:rsidR="000A364C" w:rsidRDefault="000E7AE5">
      <w:r>
        <w:t>Declaration of Interest: none</w:t>
      </w:r>
    </w:p>
    <w:p w14:paraId="50B16E8C" w14:textId="77777777" w:rsidR="000A364C" w:rsidRDefault="000E7AE5">
      <w:r>
        <w:t xml:space="preserve">Funding sources: </w:t>
      </w:r>
      <w:r>
        <w:br w:type="page"/>
      </w:r>
    </w:p>
    <w:p w14:paraId="41EAD2CA" w14:textId="77777777" w:rsidR="000A364C" w:rsidRDefault="000E7AE5">
      <w:pPr>
        <w:jc w:val="center"/>
      </w:pPr>
      <w:r>
        <w:lastRenderedPageBreak/>
        <w:t>Abstract</w:t>
      </w:r>
    </w:p>
    <w:p w14:paraId="68A578BB" w14:textId="18A882FC" w:rsidR="000A364C" w:rsidRDefault="000E7AE5">
      <w:pPr>
        <w:tabs>
          <w:tab w:val="left" w:pos="4349"/>
        </w:tabs>
        <w:ind w:firstLine="720"/>
      </w:pPr>
      <w:r>
        <w:rPr>
          <w:bCs/>
        </w:rPr>
        <w:t xml:space="preserve">A circular analogue of the diffusion model adapted for continuous response tasks is applied to a </w:t>
      </w:r>
      <w:r w:rsidR="00A408A8">
        <w:rPr>
          <w:bCs/>
        </w:rPr>
        <w:t>continuous-outcome source memory task</w:t>
      </w:r>
      <w:r w:rsidR="00A408A8">
        <w:rPr>
          <w:bCs/>
        </w:rPr>
        <w:t>.</w:t>
      </w:r>
      <w:r>
        <w:rPr>
          <w:bCs/>
        </w:rPr>
        <w:t xml:space="preserve"> In contrast to existing models of source retrieval that attribute all variability in responding to memory, the circular diffusion model decomposes noise into variability arising from memory and decision-making processes. </w:t>
      </w:r>
      <w:r w:rsidR="00345D8C">
        <w:rPr>
          <w:bCs/>
        </w:rPr>
        <w:t xml:space="preserve">We compare three models: 1) A single diffusion process with trial-to-trial variability in drift rate, 2) A mixture of two diffusion processes, one with positive drift that does not vary from trial-to-trial, and a second zero-drift process that represents discrete guessing, and 3) a </w:t>
      </w:r>
      <w:r w:rsidR="00345D8C">
        <w:rPr>
          <w:bCs/>
        </w:rPr>
        <w:t>hybrid model that also mixes positive and zero-drift processes</w:t>
      </w:r>
      <w:r w:rsidR="00345D8C">
        <w:rPr>
          <w:bCs/>
        </w:rPr>
        <w:t xml:space="preserve">, but with trial-to-trial variability in the positive drift process. </w:t>
      </w:r>
      <w:r w:rsidR="0094301B">
        <w:rPr>
          <w:bCs/>
        </w:rPr>
        <w:t>Comparison of m</w:t>
      </w:r>
      <w:r>
        <w:rPr>
          <w:bCs/>
        </w:rPr>
        <w:t>odel fits to joint response error and RT data suggest that a memory strength threshold under which no information is retrieved appears to underly responding in a continuous report source memory task.</w:t>
      </w:r>
      <w:r w:rsidR="00A408A8">
        <w:rPr>
          <w:bCs/>
        </w:rPr>
        <w:t xml:space="preserve"> </w:t>
      </w:r>
      <w:r w:rsidR="00A408A8">
        <w:rPr>
          <w:bCs/>
        </w:rPr>
        <w:t>Additionally, we also conditioned participants’ source responding on their confidence in an old/new recognition task</w:t>
      </w:r>
      <w:r w:rsidR="00A408A8">
        <w:rPr>
          <w:bCs/>
        </w:rPr>
        <w:t xml:space="preserve">, </w:t>
      </w:r>
      <w:r w:rsidR="0094301B">
        <w:rPr>
          <w:bCs/>
        </w:rPr>
        <w:t>ruling out the possibility that participant guessing was only due to unrecognized items. Overall, our findings support an all-or-none or some-or none view of source memory retrieval and pose a challenge to continuous models of source memory.</w:t>
      </w:r>
    </w:p>
    <w:p w14:paraId="2F15869C" w14:textId="77777777" w:rsidR="000A364C" w:rsidRDefault="000A364C">
      <w:pPr>
        <w:tabs>
          <w:tab w:val="left" w:pos="4349"/>
        </w:tabs>
        <w:ind w:firstLine="720"/>
      </w:pPr>
    </w:p>
    <w:p w14:paraId="67D9DEFE" w14:textId="77777777" w:rsidR="000A364C" w:rsidRDefault="000E7AE5">
      <w:pPr>
        <w:tabs>
          <w:tab w:val="left" w:pos="4349"/>
        </w:tabs>
      </w:pPr>
      <w:r>
        <w:rPr>
          <w:i/>
        </w:rPr>
        <w:t xml:space="preserve">Keywords: </w:t>
      </w:r>
      <w:r>
        <w:rPr>
          <w:bCs/>
        </w:rPr>
        <w:t>source memory, continuous outcome, diffusion model, response time</w:t>
      </w:r>
      <w:r>
        <w:t xml:space="preserve"> </w:t>
      </w:r>
    </w:p>
    <w:p w14:paraId="4B49C304" w14:textId="77777777" w:rsidR="00EB6566" w:rsidRDefault="000E7AE5" w:rsidP="00633779">
      <w:pPr>
        <w:ind w:firstLine="720"/>
      </w:pPr>
      <w:r>
        <w:br w:type="column"/>
      </w:r>
      <w:r>
        <w:lastRenderedPageBreak/>
        <w:t xml:space="preserve">Episodic memory is memory for </w:t>
      </w:r>
      <w:proofErr w:type="gramStart"/>
      <w:r>
        <w:t>particular events</w:t>
      </w:r>
      <w:proofErr w:type="gramEnd"/>
      <w:r>
        <w:t xml:space="preserve"> or occasions; more generally, it is memory for items or material in context.  An important part of episodic memory is source memory. As the name implies, source memory is memory for the source or the origin of material stored in memory: where, in the larger episodic context, the material was first encountered. </w:t>
      </w:r>
      <w:proofErr w:type="gramStart"/>
      <w:r>
        <w:t>A number of</w:t>
      </w:r>
      <w:proofErr w:type="gramEnd"/>
      <w:r>
        <w:t xml:space="preserve"> models have been developed to explain the source memory task, which make distinct assumptions about source memory retrieval. </w:t>
      </w:r>
      <w:ins w:id="0" w:author="Jason Zhou" w:date="2020-04-23T23:59:00Z">
        <w:r>
          <w:t xml:space="preserve">Based on Signal Detection Theory (SDT), </w:t>
        </w:r>
      </w:ins>
      <w:r>
        <w:t xml:space="preserve">continuous models of source memory </w:t>
      </w:r>
      <w:r w:rsidR="009E3D93">
        <w:t>claim</w:t>
      </w:r>
      <w:r>
        <w:t xml:space="preserve"> that memory relies on continuous evidence. In signal detection models, retrieved information may be inaccurate but not absent, allowing for a gradual decline in the quality of information retrieved (Banks, 2000; </w:t>
      </w:r>
      <w:proofErr w:type="spellStart"/>
      <w:r>
        <w:t>Mickes</w:t>
      </w:r>
      <w:proofErr w:type="spellEnd"/>
      <w:r>
        <w:t xml:space="preserve">, </w:t>
      </w:r>
      <w:proofErr w:type="spellStart"/>
      <w:r>
        <w:t>Wais</w:t>
      </w:r>
      <w:proofErr w:type="spellEnd"/>
      <w:r>
        <w:t xml:space="preserve"> &amp; </w:t>
      </w:r>
      <w:proofErr w:type="spellStart"/>
      <w:r>
        <w:t>Wixted</w:t>
      </w:r>
      <w:proofErr w:type="spellEnd"/>
      <w:r>
        <w:t xml:space="preserve">, 2009). In contrast, threshold or discrete-state models hold that retrieval fails discretely, and so performance is made up of either precise responses driven by memory, or guesses when the memory is below the retrieval threshold (Batchelder &amp; </w:t>
      </w:r>
      <w:proofErr w:type="spellStart"/>
      <w:r>
        <w:t>Riefer</w:t>
      </w:r>
      <w:proofErr w:type="spellEnd"/>
      <w:r>
        <w:t xml:space="preserve">, 1990; </w:t>
      </w:r>
      <w:proofErr w:type="spellStart"/>
      <w:r>
        <w:t>Klauer</w:t>
      </w:r>
      <w:proofErr w:type="spellEnd"/>
      <w:r>
        <w:t xml:space="preserve"> &amp; Kellen, 2010). </w:t>
      </w:r>
    </w:p>
    <w:p w14:paraId="40325468" w14:textId="7C6B1BFE" w:rsidR="000A364C" w:rsidRPr="00633779" w:rsidRDefault="000E7AE5" w:rsidP="00633779">
      <w:pPr>
        <w:ind w:firstLine="720"/>
        <w:rPr>
          <w:color w:val="FF0000"/>
        </w:rPr>
      </w:pPr>
      <w:r>
        <w:t>A third class of models can be regarded as hybrids of continuous and threshold models, and are known as dual-process models, in which different kinds of retrieval mechanism support different kinds of memory (</w:t>
      </w:r>
      <w:proofErr w:type="spellStart"/>
      <w:r>
        <w:t>Mandler</w:t>
      </w:r>
      <w:proofErr w:type="spellEnd"/>
      <w:r>
        <w:t xml:space="preserve">, 1980). Specifically, dual-process models involve the retrieval mechanisms of familiarity, which is continuous and reflects </w:t>
      </w:r>
      <w:proofErr w:type="gramStart"/>
      <w:r>
        <w:t>whether or not</w:t>
      </w:r>
      <w:proofErr w:type="gramEnd"/>
      <w:r>
        <w:t xml:space="preserve"> a particular item was previously encountered, and recollection, which is </w:t>
      </w:r>
      <w:proofErr w:type="spellStart"/>
      <w:r>
        <w:t>thresholded</w:t>
      </w:r>
      <w:proofErr w:type="spellEnd"/>
      <w:r>
        <w:t xml:space="preserve"> and reflects a richer episodic account of the encounter. SDT and dual-process models make similar predictions about item recognition because they both assume that recognition relies on familiarity, which is continuously distributed. </w:t>
      </w:r>
      <w:r w:rsidR="00EB6566">
        <w:t>However, they make different predictions about the source memory task, which</w:t>
      </w:r>
      <w:r>
        <w:t xml:space="preserve"> does not rely on familiarity because familiarity cannot distinguish between two sources which have both been encountered. </w:t>
      </w:r>
      <w:r w:rsidR="00EB6566">
        <w:t xml:space="preserve">Instead, source memory relies exclusively on </w:t>
      </w:r>
      <w:r w:rsidR="00EB6566">
        <w:lastRenderedPageBreak/>
        <w:t>recollection, and because recollection is a high threshold component, the dual process model makes the same predictions as discrete state models (</w:t>
      </w:r>
      <w:proofErr w:type="spellStart"/>
      <w:r w:rsidR="00EB6566">
        <w:t>Yonelinas</w:t>
      </w:r>
      <w:proofErr w:type="spellEnd"/>
      <w:r w:rsidR="00EB6566">
        <w:t>, 1999).</w:t>
      </w:r>
      <w:r>
        <w:br/>
      </w:r>
      <w:r>
        <w:tab/>
        <w:t xml:space="preserve">These competing models of retrieval from source memory have been difficult to distinguish between partly because evidence from accuracy and confidence alone can be inconsistent or, at best, only mildly informative for a particular account. One more diagnostic method of distinguishing between accounts is to use a continuous outcome task. Unlike the more traditional two-alternative forced-choice tasks that are widely used in the study of memory, in continuous outcome tasks responses are made on a continuous scale. Historically, the continuous outcome task has its origins in the method of adjustment of classical psychophysics (Woodworth &amp; Schlossberg, 1954), in which sensory thresholds were measured by asking participants to adjust the intensity of a variable stimulus to match a standard. It was reintroduced to modern cognitive psychology by </w:t>
      </w:r>
      <w:proofErr w:type="spellStart"/>
      <w:r>
        <w:t>Prinzmetal</w:t>
      </w:r>
      <w:proofErr w:type="spellEnd"/>
      <w:r>
        <w:t xml:space="preserve">, </w:t>
      </w:r>
      <w:proofErr w:type="spellStart"/>
      <w:r>
        <w:t>Amiri</w:t>
      </w:r>
      <w:proofErr w:type="spellEnd"/>
      <w:r>
        <w:t xml:space="preserve">, Allen, and Edwards (1998), who used it to study the effects of attention on perceptual variability. It was first applied to the study of memory by Wilken and Ma (2004), who used it to investigate how the representations of items in visual working memory change with the number of items that stored. It has since become the method of choice for many visual working memory researchers because it provides information about the quality of representations in memory that more traditional two-choice tasks do not (Ma, Husain, &amp; Bays, 2014). It was first applied to the study of source memory by Harlow and Donaldson (2013) who used it in a similar way as it is used in the visual working memory literature, to investigate how the quality of source memory varies with the strength of the episodic binding between an item and its source. </w:t>
      </w:r>
    </w:p>
    <w:p w14:paraId="65DCFEC8" w14:textId="0CF07DD9" w:rsidR="000A364C" w:rsidRDefault="000E7AE5">
      <w:pPr>
        <w:ind w:firstLine="720"/>
      </w:pPr>
      <w:r>
        <w:lastRenderedPageBreak/>
        <w:t xml:space="preserve">A drawback of using continuous response tasks to study memory is that, although decision models for discrete-choice tasks are well developed (e.g., the signal detection theory models used by Egan, 1958; Banks, 1970; DeCarlo, 2003; </w:t>
      </w:r>
      <w:proofErr w:type="spellStart"/>
      <w:r>
        <w:t>Wixted</w:t>
      </w:r>
      <w:proofErr w:type="spellEnd"/>
      <w:r>
        <w:t xml:space="preserve">, 2007 and the diffusion model of Ratcliff, 1978), until recently there were no formal models of the decision process in continuous outcome tasks. In other areas of memory research that have used two-choice tasks, such as recognition memory, Ratcliff’s diffusion model has provided a unified account of the retrieval processes that underlie response time (RT) and accuracy.  This kind of model-based approach, which accounts for both RT and accuracy, has been useful in helping researchers distinguish between alternatives that are difficult to distinguish based on accuracy alone. Here we present a similar approach to the analysis of performance in a continuous outcome source memory, which is based on the circular diffusion model of Smith and colleagues (Smith, 2016; Smith, Saber, Corbett, &amp; Lilburn, 2020). </w:t>
      </w:r>
    </w:p>
    <w:p w14:paraId="6A273929" w14:textId="6952F01F" w:rsidR="000A364C" w:rsidRDefault="000E7AE5">
      <w:pPr>
        <w:ind w:firstLine="720"/>
      </w:pPr>
      <w:r>
        <w:t xml:space="preserve">The circular diffusion model provides a characterization of the decision processes that are involved in retrieving items from memory in continuous outcomes tasks and predicts both distributions of decision times and decision outcomes in such tasks. Using this model allows us to distinguish the contributions of memory </w:t>
      </w:r>
      <w:r w:rsidR="009E3D93">
        <w:t xml:space="preserve">and decision </w:t>
      </w:r>
      <w:r>
        <w:t xml:space="preserve">processes to source memory performance in a precise way. In two-choice tasks, Ratcliff’s diffusion model (Ratcliff, 1978; Ratcliff &amp; </w:t>
      </w:r>
      <w:proofErr w:type="spellStart"/>
      <w:r>
        <w:t>McKoon</w:t>
      </w:r>
      <w:proofErr w:type="spellEnd"/>
      <w:r>
        <w:t>, 2008) provides estimates of the quality of the information in the stimulus, the amount of evidence needed to make a response, and the time for nondecision processes, The circular diffusion model provides a similar decomposition of the components of processing involved in continuous outcome tasks. Continuous outcome tasks yield a measure of the</w:t>
      </w:r>
      <w:r>
        <w:rPr>
          <w:i/>
          <w:iCs/>
        </w:rPr>
        <w:t xml:space="preserve"> precision</w:t>
      </w:r>
      <w:r>
        <w:t xml:space="preserve"> of responding (roughly, the reciprocal of the variance of the distribution of responses). </w:t>
      </w:r>
      <w:r>
        <w:lastRenderedPageBreak/>
        <w:t>The circular diffusion model analysis shows that precision depends jointly on the quality of the evidence encoded from the stimulus, represented by the</w:t>
      </w:r>
      <w:r>
        <w:rPr>
          <w:i/>
          <w:iCs/>
        </w:rPr>
        <w:t xml:space="preserve"> drift rate</w:t>
      </w:r>
      <w:r>
        <w:t xml:space="preserve"> of the diffusion process and the quantity of evidence required for a response, represented by the</w:t>
      </w:r>
      <w:r>
        <w:rPr>
          <w:i/>
          <w:iCs/>
        </w:rPr>
        <w:t xml:space="preserve"> decision criterion</w:t>
      </w:r>
      <w:r>
        <w:t xml:space="preserve">. (These quantities are defined more formally below). In most applications of continuous outcome tasks to the study of memory, the quantity of theoretical interest is not the empirically observed precision, but the latent memory strength that gives rise to it. The estimates of drift rate from the circular diffusion model provide a characterization of memory strength that is not confounded with the effects of decision criterion. Like Ratcliff’s (1978) diffusion model of two-choice decisions, drift rates and decision criteria can only be independently estimated if decision outcomes and RT are both measured.  In our task, described below, we measured both decision times and decision outcomes.   </w:t>
      </w:r>
      <w:r>
        <w:rPr>
          <w:i/>
          <w:iCs/>
        </w:rPr>
        <w:t xml:space="preserve">   </w:t>
      </w:r>
    </w:p>
    <w:p w14:paraId="7DC8D96B" w14:textId="77777777" w:rsidR="000A364C" w:rsidRDefault="000A364C"/>
    <w:p w14:paraId="1D49E3EC" w14:textId="77777777" w:rsidR="000A364C" w:rsidRDefault="000E7AE5">
      <w:pPr>
        <w:pStyle w:val="Heading1"/>
      </w:pPr>
      <w:bookmarkStart w:id="1" w:name="_gt9qbmngfygl"/>
      <w:bookmarkEnd w:id="1"/>
      <w:r>
        <w:t>Evidence from Two-choice Tasks</w:t>
      </w:r>
    </w:p>
    <w:p w14:paraId="066C1423" w14:textId="0554C557" w:rsidR="000A364C" w:rsidRDefault="000E7AE5">
      <w:pPr>
        <w:ind w:firstLine="720"/>
      </w:pPr>
      <w:bookmarkStart w:id="2" w:name="_yz5bpd7gcqvf"/>
      <w:bookmarkEnd w:id="2"/>
      <w:r>
        <w:t>Traditionally, evidence both for and against a threshold in source memory has come from the examination of Receiver Operating Characteristic (ROC) curves (</w:t>
      </w:r>
      <w:proofErr w:type="spellStart"/>
      <w:r>
        <w:t>Yonelinas</w:t>
      </w:r>
      <w:proofErr w:type="spellEnd"/>
      <w:r>
        <w:t xml:space="preserve"> &amp; Parks, 2007; </w:t>
      </w:r>
      <w:proofErr w:type="spellStart"/>
      <w:r>
        <w:t>Yonelinas</w:t>
      </w:r>
      <w:proofErr w:type="spellEnd"/>
      <w:r>
        <w:t xml:space="preserve">, 1999; </w:t>
      </w:r>
      <w:proofErr w:type="spellStart"/>
      <w:r>
        <w:t>Slotnick</w:t>
      </w:r>
      <w:proofErr w:type="spellEnd"/>
      <w:r>
        <w:t xml:space="preserve"> &amp; Dodson, 2005). In a two-choice paradigm with two possible sources of information, continuous and threshold models make divergent predictions about the shape of source ROC curves.  The continuous model predicts a curvilinear ROC because each of the two sources is associated with a normally distributed memory strength, which overlap with each other. As the response criterion is varied, the ratio of hit rates to false alarms will be such that the resultant shape of the plot is curvilinear (</w:t>
      </w:r>
      <w:proofErr w:type="spellStart"/>
      <w:r>
        <w:t>Slotnick</w:t>
      </w:r>
      <w:proofErr w:type="spellEnd"/>
      <w:r>
        <w:t xml:space="preserve"> &amp; Dodson, 20</w:t>
      </w:r>
      <w:ins w:id="3" w:author="Unknown Author" w:date="2020-03-31T14:55:00Z">
        <w:r>
          <w:t xml:space="preserve"> </w:t>
        </w:r>
      </w:ins>
      <w:r>
        <w:t xml:space="preserve">05). In contrast, in a threshold model, each source is associated with a memory strength threshold, and where the strength of the </w:t>
      </w:r>
      <w:r>
        <w:lastRenderedPageBreak/>
        <w:t xml:space="preserve">memory representation fails to meet either response threshold, no information is </w:t>
      </w:r>
      <w:proofErr w:type="gramStart"/>
      <w:r>
        <w:t>retrieved</w:t>
      </w:r>
      <w:proofErr w:type="gramEnd"/>
      <w:r>
        <w:t xml:space="preserve"> and the response is a guess. The threshold model predicts that the ratio of false alarms to hit rates across criterion points is constant, producing a linear ROC (</w:t>
      </w:r>
      <w:proofErr w:type="spellStart"/>
      <w:r>
        <w:t>Rouder</w:t>
      </w:r>
      <w:proofErr w:type="spellEnd"/>
      <w:r>
        <w:t xml:space="preserve">, Morey, Cowan, Zwilling, Morey &amp; Pratte, 2008). In examining ROCs for a two-choice source memory task, </w:t>
      </w:r>
      <w:proofErr w:type="spellStart"/>
      <w:r>
        <w:t>Yonelinas</w:t>
      </w:r>
      <w:proofErr w:type="spellEnd"/>
      <w:r>
        <w:t xml:space="preserve"> (1999) found that, although the ROCs for recognition memory performance were curvilinear, the ROCs for source memory performance were linear, </w:t>
      </w:r>
      <w:r w:rsidR="00EB6566">
        <w:t xml:space="preserve">indicating </w:t>
      </w:r>
      <w:r w:rsidR="00EB6566">
        <w:t>that source memory can be well described by a threshold process.</w:t>
      </w:r>
    </w:p>
    <w:p w14:paraId="7B4D43AD" w14:textId="4CCB8D5E" w:rsidR="000A364C" w:rsidRDefault="000E7AE5">
      <w:pPr>
        <w:ind w:firstLine="720"/>
      </w:pPr>
      <w:r>
        <w:t xml:space="preserve">The premise that </w:t>
      </w:r>
      <w:r w:rsidR="00EB6566">
        <w:t>source memory</w:t>
      </w:r>
      <w:r>
        <w:t xml:space="preserve"> is </w:t>
      </w:r>
      <w:proofErr w:type="spellStart"/>
      <w:r>
        <w:t>thresholded</w:t>
      </w:r>
      <w:proofErr w:type="spellEnd"/>
      <w:r>
        <w:t xml:space="preserve"> was challenged by a reanalysis of the </w:t>
      </w:r>
      <w:proofErr w:type="spellStart"/>
      <w:r>
        <w:t>Yonelinas</w:t>
      </w:r>
      <w:proofErr w:type="spellEnd"/>
      <w:r>
        <w:t xml:space="preserve"> (1999) data by </w:t>
      </w:r>
      <w:proofErr w:type="spellStart"/>
      <w:r>
        <w:t>Slotnick</w:t>
      </w:r>
      <w:proofErr w:type="spellEnd"/>
      <w:r>
        <w:t xml:space="preserve"> and Dodson (2005), in which they conditioned source performance on recognition confidence ratings for each item. This reanalysis demonstrated that if source ROCs were plotted separately for different levels of confidence reported in the item recognition task, the highest confidence source ROCs were in fact curvilinear, contrary to the predictions of the dual-process model. Performance for unrecognized items was at chance</w:t>
      </w:r>
      <w:r w:rsidR="00EB6566">
        <w:t>;</w:t>
      </w:r>
      <w:r>
        <w:t xml:space="preserve"> these items were on the diagonal of the ROC. As items rated with lower recognition confidence were included in the original data, the source ROC </w:t>
      </w:r>
      <w:r w:rsidR="00EB6566">
        <w:t>became</w:t>
      </w:r>
      <w:r>
        <w:t xml:space="preserve"> increasingly linear, and more consistent with the predictions of the threshold model. The authors argued that only the items that were recognised with high confidence contained diagnostic source information, and that the linearity of source ROCs observed by </w:t>
      </w:r>
      <w:proofErr w:type="spellStart"/>
      <w:r>
        <w:t>Yonelinas</w:t>
      </w:r>
      <w:proofErr w:type="spellEnd"/>
      <w:r>
        <w:t xml:space="preserve"> (1999) was an artifact of collapsing across all recognition confidence ratings, and was thus not evidence for a recollection threshold.</w:t>
      </w:r>
    </w:p>
    <w:p w14:paraId="5E2A3031" w14:textId="77777777" w:rsidR="000A364C" w:rsidRDefault="000E7AE5">
      <w:r>
        <w:t xml:space="preserve">        </w:t>
      </w:r>
      <w:r>
        <w:tab/>
      </w:r>
      <w:proofErr w:type="spellStart"/>
      <w:r>
        <w:t>Yonelinas</w:t>
      </w:r>
      <w:proofErr w:type="spellEnd"/>
      <w:r>
        <w:t xml:space="preserve"> and Parks (2007) responded to the </w:t>
      </w:r>
      <w:proofErr w:type="spellStart"/>
      <w:r>
        <w:t>Slotnick</w:t>
      </w:r>
      <w:proofErr w:type="spellEnd"/>
      <w:r>
        <w:t xml:space="preserve"> and Dodson (2005) analysis by proposing that source ROCs are typically </w:t>
      </w:r>
      <w:proofErr w:type="gramStart"/>
      <w:r>
        <w:t>linear, but</w:t>
      </w:r>
      <w:proofErr w:type="gramEnd"/>
      <w:r>
        <w:t xml:space="preserve"> become more curvilinear under a number of conditions. One such condition is when an item and a source are treated holistically as one item, </w:t>
      </w:r>
      <w:r>
        <w:lastRenderedPageBreak/>
        <w:t xml:space="preserve">known as </w:t>
      </w:r>
      <w:proofErr w:type="spellStart"/>
      <w:r>
        <w:rPr>
          <w:i/>
        </w:rPr>
        <w:t>unitised</w:t>
      </w:r>
      <w:proofErr w:type="spellEnd"/>
      <w:r>
        <w:rPr>
          <w:i/>
        </w:rPr>
        <w:t xml:space="preserve"> familiarity</w:t>
      </w:r>
      <w:r>
        <w:rPr>
          <w:iCs/>
        </w:rPr>
        <w:t>, which is continuous</w:t>
      </w:r>
      <w:r>
        <w:t xml:space="preserve">. We will return to this point in the Discussion. While this proposal represented a concession towards a continuous contribution under certain circumstances, </w:t>
      </w:r>
      <w:proofErr w:type="spellStart"/>
      <w:r>
        <w:t>Klauer</w:t>
      </w:r>
      <w:proofErr w:type="spellEnd"/>
      <w:r>
        <w:t xml:space="preserve"> and Kellen (2010) were later able to account for curvilinear ROCs using only discrete states by allowing for a variable mapping between recognition confidence ratings and source memory thresholds. At present, then, there is a lack of consensus about whether apparently linear or curvilinear ROCs reflect </w:t>
      </w:r>
      <w:proofErr w:type="spellStart"/>
      <w:r>
        <w:t>thresholded</w:t>
      </w:r>
      <w:proofErr w:type="spellEnd"/>
      <w:r>
        <w:t xml:space="preserve"> or continuous retrieval processes.</w:t>
      </w:r>
    </w:p>
    <w:p w14:paraId="5916B6CC" w14:textId="74D41DD2" w:rsidR="000A364C" w:rsidRDefault="000E7AE5">
      <w:pPr>
        <w:pStyle w:val="Heading1"/>
        <w:keepNext w:val="0"/>
        <w:keepLines w:val="0"/>
        <w:spacing w:before="400" w:after="120"/>
      </w:pPr>
      <w:r>
        <w:t>Continuous Outcome Tasks</w:t>
      </w:r>
      <w:ins w:id="4" w:author="Unknown Author" w:date="2020-04-15T10:08:00Z">
        <w:r>
          <w:t xml:space="preserve"> </w:t>
        </w:r>
      </w:ins>
    </w:p>
    <w:p w14:paraId="576F85E7" w14:textId="09846DE2" w:rsidR="000A364C" w:rsidRDefault="000E7AE5">
      <w:pPr>
        <w:ind w:firstLine="720"/>
      </w:pPr>
      <w:r>
        <w:t>Harlow and Donaldson (2013) addressed the need for more diagnostic data in the source memory literature by using a continuous outcome task instead of a two-choice task, which yielded a continuous measure of response accuracy. In the Harlow and Donaldson (2013) continuous report paradigm, source information was provided by a point located on the circumference of a circle, which represented the context, and which was paired with a word item. When later cued with that word, participants were required to reproduce the associated location. This procedure allowed for a continuous measure of the error in the angle between the reported and true source locations. The researchers’ use of a continuous measure of source memory performance allowed them not only to measure the accuracy of source memory judgments, but also the distribution of response errors. Instead of categorizing responses as either correct or incorrect as in a two-choice task, their task, which captures an entire distributions of response accuracy, provides a more detailed picture of trial-to-trial variability in retrieval performance.   The additional information in such distributions may be more diagnostic than ROC curves of the underlying retrieval processes. Critically, the threshold and continuous models of source memory make divergent predictions about the distributions of response errors in continuous report tasks.</w:t>
      </w:r>
      <w:r>
        <w:tab/>
      </w:r>
    </w:p>
    <w:p w14:paraId="6C70C7EE" w14:textId="77777777" w:rsidR="000A364C" w:rsidRDefault="000E7AE5">
      <w:pPr>
        <w:ind w:firstLine="720"/>
      </w:pPr>
      <w:r>
        <w:lastRenderedPageBreak/>
        <w:t xml:space="preserve">According to the threshold model, items that fall below the recollection threshold will result in guesses, which will be distributed uniformly across all possible response options. Items that exceed the threshold and are successfully retrieved will cluster, with some error, around the true value of the item source. As discussed earlier, this two-process account of continuous report performance parallels similar proposals in the visual working memory literature, where Zhang and Luck (2008) used a two-component mixture model comprised of a von Mises distribution and a uniform distribution to argue for an item-capacity-limited model visual working memory. The von Mises distribution is a circular analogue of the Gaussian distribution and, like the Gaussian distribution, has a bell-shaped density function. Items in memory are represented with high accuracy and responses to them follow a von Mises distribution; items not in memory lead to guessing and responses to them follow a uniform distribution.  </w:t>
      </w:r>
    </w:p>
    <w:p w14:paraId="3DB2ED92" w14:textId="7A8DE32E" w:rsidR="000A364C" w:rsidRDefault="000E7AE5">
      <w:pPr>
        <w:ind w:firstLine="720"/>
      </w:pPr>
      <w:r>
        <w:t>Harlow and Donaldson (2013) took a similar approach in modeling performance in their source memory task, using a wrapped Cauchy distribution to characterize the shape of the marginal distribution of response errors when items exceeded the retrieval threshold. The wrapped Cauchy distribution differs from the von Mises distribution in that its shape is more leptokurtic, with a higher peak and heavier tails. A mixture of a wrapped Cauchy distribution and a uniform distribution produces a high-peaked, heavy-tailed distribution (Harlow &amp; Donaldson, 2013). Harlow and Donaldson (2013) found that source accuracy data were better fit by the threshold model better than by its continuous counterpart, which assumed that all responses follow a single wrapped Cauchy distribution, and which predicts that responses made with moderate memory strength would result in  a wider spread of responses around the true location without a uniformly distributed guessing component.</w:t>
      </w:r>
    </w:p>
    <w:p w14:paraId="1450DA7A" w14:textId="77777777" w:rsidR="000A364C" w:rsidRDefault="000E7AE5">
      <w:pPr>
        <w:pStyle w:val="Heading2"/>
      </w:pPr>
      <w:bookmarkStart w:id="5" w:name="_wqg886cyig06"/>
      <w:bookmarkEnd w:id="5"/>
      <w:r>
        <w:lastRenderedPageBreak/>
        <w:t>Source Memory for Unrecognized Items</w:t>
      </w:r>
    </w:p>
    <w:p w14:paraId="7CDA2507" w14:textId="4B1A9C91" w:rsidR="000A364C" w:rsidRDefault="000E7AE5">
      <w:pPr>
        <w:pStyle w:val="Normal1"/>
        <w:spacing w:line="480" w:lineRule="auto"/>
        <w:ind w:firstLine="720"/>
      </w:pPr>
      <w:r>
        <w:t xml:space="preserve">Although Harlow and Donaldson’s (2013) method represents an innovative way to </w:t>
      </w:r>
      <w:proofErr w:type="spellStart"/>
      <w:r>
        <w:t>charactertize</w:t>
      </w:r>
      <w:proofErr w:type="spellEnd"/>
      <w:r>
        <w:t xml:space="preserve"> the retrieval processes in source memory tasks, a limitation of their approach was that it did not distinguish between recognition failures and source retrieval failures. </w:t>
      </w:r>
      <w:r w:rsidR="00EB6566">
        <w:t xml:space="preserve">As mentioned previously, </w:t>
      </w:r>
      <w:proofErr w:type="spellStart"/>
      <w:r>
        <w:t>Slotnick</w:t>
      </w:r>
      <w:proofErr w:type="spellEnd"/>
      <w:r>
        <w:t xml:space="preserve"> and Dodson (2005) showed how source memory ROC shapes depend on recognition confidence in the two-choice paradigm, in that unrecognized items have no source discriminability, and it is possible that continuous source memory judgments are affected in a similar way. </w:t>
      </w:r>
      <w:proofErr w:type="spellStart"/>
      <w:r>
        <w:t>Hautus</w:t>
      </w:r>
      <w:proofErr w:type="spellEnd"/>
      <w:r>
        <w:t xml:space="preserve">, MacMillan, and </w:t>
      </w:r>
      <w:proofErr w:type="spellStart"/>
      <w:r>
        <w:t>Rotello</w:t>
      </w:r>
      <w:proofErr w:type="spellEnd"/>
      <w:r>
        <w:t xml:space="preserve"> (2008) modeled performance in two-choice source memory tasks using a multivariate signal detection model  like that of Banks (2002) and  obtained better fits to data by including a process in which source memory retrieval is not even attempted when an item is not recognized and the person simply guesses. Their findings mirror those of </w:t>
      </w:r>
      <w:proofErr w:type="spellStart"/>
      <w:r>
        <w:t>Slotnick</w:t>
      </w:r>
      <w:proofErr w:type="spellEnd"/>
      <w:r>
        <w:t xml:space="preserve"> and Dodson (2005) who found that source performance was at chance for items recognized with low confidence. </w:t>
      </w:r>
    </w:p>
    <w:p w14:paraId="57CB6BE9" w14:textId="77777777" w:rsidR="000A364C" w:rsidRDefault="000E7AE5">
      <w:pPr>
        <w:ind w:firstLine="720"/>
      </w:pPr>
      <w:r>
        <w:t xml:space="preserve">A lack of source discriminability for unrecognized items has been replicated numerous times (Bell, </w:t>
      </w:r>
      <w:proofErr w:type="spellStart"/>
      <w:r>
        <w:t>Mieth</w:t>
      </w:r>
      <w:proofErr w:type="spellEnd"/>
      <w:r>
        <w:t xml:space="preserve">, &amp; Buchner, 2017; </w:t>
      </w:r>
      <w:proofErr w:type="spellStart"/>
      <w:r>
        <w:t>Malejka</w:t>
      </w:r>
      <w:proofErr w:type="spellEnd"/>
      <w:r>
        <w:t xml:space="preserve"> &amp; Broder, 2016; </w:t>
      </w:r>
      <w:proofErr w:type="spellStart"/>
      <w:r>
        <w:t>Onyper</w:t>
      </w:r>
      <w:proofErr w:type="spellEnd"/>
      <w:r>
        <w:t xml:space="preserve">, Zhang, &amp; Howard, 2010), although these studies often employed a procedure where item and source ratings were obtained in the same test trials. When item recognition and source memory tests were in separate blocks, </w:t>
      </w:r>
      <w:proofErr w:type="spellStart"/>
      <w:r>
        <w:t>Osth</w:t>
      </w:r>
      <w:proofErr w:type="spellEnd"/>
      <w:r>
        <w:t>, Fox, McKague, Heathcote, and Dennis (2018) observed reliable source memory for unrecognized items, but discriminability was still low (</w:t>
      </w:r>
      <w:r>
        <w:rPr>
          <w:i/>
        </w:rPr>
        <w:t>d’</w:t>
      </w:r>
      <w:r>
        <w:t xml:space="preserve"> ~ 0.1). </w:t>
      </w:r>
    </w:p>
    <w:p w14:paraId="31F7B8EA" w14:textId="77777777" w:rsidR="000A364C" w:rsidRDefault="000E7AE5">
      <w:pPr>
        <w:ind w:firstLine="720"/>
      </w:pPr>
      <w:r>
        <w:t xml:space="preserve">If the lack of source memory for unrecognized items generalizes to continuous report tasks, then guesses would result in a heavy-tailed error distribution, which would not necessarily reflect a threshold in memory retrieval but might simply reflect a state in which source retrieval </w:t>
      </w:r>
      <w:r>
        <w:lastRenderedPageBreak/>
        <w:t>was not attempted. In the context of the findings of Harlow and Donaldson (2013), this account of apparent guessing behavior predicts that if unrecognized items are excluded, the heavy tails in the error distribution will disappear, and that a continuous model will be preferred in account for source performance. An aim of our study was therefore to investigate a continuous-report measure of source-memory performance conditional on the accuracy of previous recognition judgments. In order to do this, we must consider the mapping between retrieved information and an observed response through the lens of a decision model.</w:t>
      </w:r>
    </w:p>
    <w:p w14:paraId="077DB8BC" w14:textId="77777777" w:rsidR="000A364C" w:rsidRDefault="000E7AE5">
      <w:pPr>
        <w:pStyle w:val="Heading1"/>
        <w:keepNext w:val="0"/>
        <w:keepLines w:val="0"/>
        <w:spacing w:before="400" w:after="120"/>
      </w:pPr>
      <w:bookmarkStart w:id="6" w:name="_gxcmt29elagg"/>
      <w:bookmarkEnd w:id="6"/>
      <w:r>
        <w:t>Insights from Models of Decision-Making</w:t>
      </w:r>
    </w:p>
    <w:p w14:paraId="7D24C1F6" w14:textId="77777777" w:rsidR="000A364C" w:rsidRDefault="000E7AE5">
      <w:pPr>
        <w:ind w:firstLine="720"/>
      </w:pPr>
      <w:r>
        <w:t xml:space="preserve">In completing a source or recognition memory task, not only do participants need to retrieve information from memory, they must also </w:t>
      </w:r>
      <w:proofErr w:type="gramStart"/>
      <w:r>
        <w:t>make a decision</w:t>
      </w:r>
      <w:proofErr w:type="gramEnd"/>
      <w:r>
        <w:t xml:space="preserve"> on how to respond based on the information retrieved (Ratcliff, 1978). Much of the existing body of source memory research, particularly in the continuous report paradigm, lacks an explicit account of properties of the decision process. Past research in the recognition memory literature has shown that when  the properties of decision processes as well as RTs are taken into account, the kinds of conclusions that can be made about recognition memory differ from those made when decision-making is not explicitly considered (Dube, </w:t>
      </w:r>
      <w:proofErr w:type="spellStart"/>
      <w:r>
        <w:t>Starns</w:t>
      </w:r>
      <w:proofErr w:type="spellEnd"/>
      <w:r>
        <w:t xml:space="preserve">, </w:t>
      </w:r>
      <w:proofErr w:type="spellStart"/>
      <w:r>
        <w:t>Rotello</w:t>
      </w:r>
      <w:proofErr w:type="spellEnd"/>
      <w:r>
        <w:t xml:space="preserve"> &amp; Ratcliff, 2012; </w:t>
      </w:r>
      <w:proofErr w:type="spellStart"/>
      <w:r>
        <w:t>Osth</w:t>
      </w:r>
      <w:proofErr w:type="spellEnd"/>
      <w:r>
        <w:t xml:space="preserve">, Bora, Dennis, &amp; Heathcote, 2017; </w:t>
      </w:r>
      <w:proofErr w:type="spellStart"/>
      <w:r>
        <w:t>Osth</w:t>
      </w:r>
      <w:proofErr w:type="spellEnd"/>
      <w:r>
        <w:t xml:space="preserve"> &amp; Farrell, 2019; Ratcliff &amp; </w:t>
      </w:r>
      <w:proofErr w:type="spellStart"/>
      <w:r>
        <w:t>Starns</w:t>
      </w:r>
      <w:proofErr w:type="spellEnd"/>
      <w:r>
        <w:t xml:space="preserve">, 2013; </w:t>
      </w:r>
      <w:proofErr w:type="spellStart"/>
      <w:r>
        <w:t>Starns</w:t>
      </w:r>
      <w:proofErr w:type="spellEnd"/>
      <w:r>
        <w:t xml:space="preserve">, Ratcliff, &amp; </w:t>
      </w:r>
      <w:proofErr w:type="spellStart"/>
      <w:r>
        <w:t>McKoon</w:t>
      </w:r>
      <w:proofErr w:type="spellEnd"/>
      <w:r>
        <w:t xml:space="preserve">, 2012). </w:t>
      </w:r>
    </w:p>
    <w:p w14:paraId="0631E704" w14:textId="51FFF552" w:rsidR="000A364C" w:rsidRDefault="000E7AE5">
      <w:pPr>
        <w:ind w:firstLine="720"/>
      </w:pPr>
      <w:r>
        <w:t xml:space="preserve">Diffusion models have emerged as increasingly influential accounts of decision processes which predict both RT and response accuracy, and which naturally explain well-documented phenomena like the speed-accuracy trade-off (Ratcliff, Smith, Brown &amp; </w:t>
      </w:r>
      <w:proofErr w:type="spellStart"/>
      <w:r>
        <w:t>McKoon</w:t>
      </w:r>
      <w:proofErr w:type="spellEnd"/>
      <w:r>
        <w:t xml:space="preserve">, 2016). Diffusion models have also been used extensively in the past to model memory retrieval, and more recent research has proposed a general theory of memory and decision-making in which </w:t>
      </w:r>
      <w:r>
        <w:lastRenderedPageBreak/>
        <w:t>decisions about stimuli within recognition memory and visual working memory are made using a diffusion process (</w:t>
      </w:r>
      <w:proofErr w:type="spellStart"/>
      <w:r>
        <w:t>Osth</w:t>
      </w:r>
      <w:proofErr w:type="spellEnd"/>
      <w:r>
        <w:t xml:space="preserve">, Jansson, Dennis, &amp; Heathcote, 2018; Smith &amp; Ratcliff, 2009). In the most common form of the diffusion model (Ratcliff, 1978; Ratcliff &amp; </w:t>
      </w:r>
      <w:proofErr w:type="spellStart"/>
      <w:r>
        <w:t>McKoon</w:t>
      </w:r>
      <w:proofErr w:type="spellEnd"/>
      <w:r>
        <w:t xml:space="preserve">, 2008), the decision process is modeled as noisy evidence accumulation between a pair of absorbing boundaries that represent the decision criteria for the task. Evidence is accumulated until the process reaches one or other boundary: The first boundary reached determines the response and the time to first reach a boundary is the decision time component of RT. </w:t>
      </w:r>
      <w:r w:rsidR="00EB6566">
        <w:t xml:space="preserve">The rate of evidence accumulation on any trial is known as the drift rate. </w:t>
      </w:r>
      <w:r w:rsidR="00EB6566">
        <w:t>The drift rate often varies across conditions</w:t>
      </w:r>
      <w:r w:rsidR="00EB6566">
        <w:t>, with high drift rate</w:t>
      </w:r>
      <w:r w:rsidR="00EB6566">
        <w:t xml:space="preserve">s </w:t>
      </w:r>
      <w:r w:rsidR="00EB6566">
        <w:t xml:space="preserve">resulting in high accuracy and fast RTs, while lower drift rates result in slower and less accurate responses (Ratcliff, Smith &amp; </w:t>
      </w:r>
      <w:proofErr w:type="spellStart"/>
      <w:r w:rsidR="00EB6566">
        <w:t>McKoon</w:t>
      </w:r>
      <w:proofErr w:type="spellEnd"/>
      <w:r w:rsidR="00EB6566">
        <w:t xml:space="preserve">, 2015). </w:t>
      </w:r>
      <w:r>
        <w:t>The diffusion decision model in shown in Figure 1.</w:t>
      </w:r>
    </w:p>
    <w:p w14:paraId="4378469D" w14:textId="77777777" w:rsidR="000A364C" w:rsidRDefault="000E7AE5" w:rsidP="0094301B">
      <w:pPr>
        <w:keepNext/>
        <w:ind w:firstLine="720"/>
        <w:jc w:val="center"/>
      </w:pPr>
      <w:r>
        <w:rPr>
          <w:noProof/>
        </w:rPr>
        <w:drawing>
          <wp:inline distT="0" distB="0" distL="0" distR="0" wp14:anchorId="6DBFD681" wp14:editId="02B381F1">
            <wp:extent cx="4184650" cy="3238878"/>
            <wp:effectExtent l="0" t="0" r="6350" b="0"/>
            <wp:docPr id="1"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close up of a map&#10;&#10;Description automatically generated"/>
                    <pic:cNvPicPr>
                      <a:picLocks noChangeAspect="1" noChangeArrowheads="1"/>
                    </pic:cNvPicPr>
                  </pic:nvPicPr>
                  <pic:blipFill>
                    <a:blip r:embed="rId7"/>
                    <a:stretch>
                      <a:fillRect/>
                    </a:stretch>
                  </pic:blipFill>
                  <pic:spPr bwMode="auto">
                    <a:xfrm>
                      <a:off x="0" y="0"/>
                      <a:ext cx="4191850" cy="3244451"/>
                    </a:xfrm>
                    <a:prstGeom prst="rect">
                      <a:avLst/>
                    </a:prstGeom>
                  </pic:spPr>
                </pic:pic>
              </a:graphicData>
            </a:graphic>
          </wp:inline>
        </w:drawing>
      </w:r>
    </w:p>
    <w:p w14:paraId="7839DDC8" w14:textId="77777777" w:rsidR="000A364C" w:rsidRDefault="000E7AE5">
      <w:pPr>
        <w:pStyle w:val="Caption"/>
      </w:pPr>
      <w:r>
        <w:rPr>
          <w:i w:val="0"/>
          <w:color w:val="auto"/>
          <w:sz w:val="24"/>
          <w:szCs w:val="24"/>
        </w:rPr>
        <w:t xml:space="preserve">Figure </w:t>
      </w:r>
      <w:r>
        <w:rPr>
          <w:i w:val="0"/>
          <w:sz w:val="24"/>
          <w:szCs w:val="24"/>
        </w:rPr>
        <w:fldChar w:fldCharType="begin"/>
      </w:r>
      <w:r>
        <w:rPr>
          <w:i w:val="0"/>
          <w:sz w:val="24"/>
          <w:szCs w:val="24"/>
        </w:rPr>
        <w:instrText>SEQ Figure \* ARABIC</w:instrText>
      </w:r>
      <w:r>
        <w:rPr>
          <w:i w:val="0"/>
          <w:sz w:val="24"/>
          <w:szCs w:val="24"/>
        </w:rPr>
        <w:fldChar w:fldCharType="separate"/>
      </w:r>
      <w:r>
        <w:rPr>
          <w:i w:val="0"/>
          <w:sz w:val="24"/>
          <w:szCs w:val="24"/>
        </w:rPr>
        <w:t>1</w:t>
      </w:r>
      <w:r>
        <w:rPr>
          <w:i w:val="0"/>
          <w:sz w:val="24"/>
          <w:szCs w:val="24"/>
        </w:rPr>
        <w:fldChar w:fldCharType="end"/>
      </w:r>
      <w:r>
        <w:rPr>
          <w:i w:val="0"/>
          <w:color w:val="auto"/>
          <w:sz w:val="24"/>
          <w:szCs w:val="24"/>
        </w:rPr>
        <w:t>.</w:t>
      </w:r>
      <w:r>
        <w:rPr>
          <w:color w:val="auto"/>
          <w:sz w:val="24"/>
          <w:szCs w:val="24"/>
        </w:rPr>
        <w:t xml:space="preserve"> </w:t>
      </w:r>
      <w:r>
        <w:rPr>
          <w:i w:val="0"/>
          <w:iCs w:val="0"/>
          <w:color w:val="auto"/>
          <w:sz w:val="24"/>
          <w:szCs w:val="24"/>
        </w:rPr>
        <w:t xml:space="preserve">Diffusion decision model.  Evidence is accumulated by a Wiener diffusion between a pair of absorbing boundaries that represent the decision criteria for responses </w:t>
      </w:r>
      <w:r>
        <w:rPr>
          <w:color w:val="auto"/>
          <w:sz w:val="24"/>
          <w:szCs w:val="24"/>
        </w:rPr>
        <w:t>R</w:t>
      </w:r>
      <w:r>
        <w:rPr>
          <w:color w:val="auto"/>
          <w:sz w:val="24"/>
          <w:szCs w:val="24"/>
          <w:vertAlign w:val="subscript"/>
        </w:rPr>
        <w:t>a</w:t>
      </w:r>
      <w:r>
        <w:rPr>
          <w:i w:val="0"/>
          <w:iCs w:val="0"/>
          <w:color w:val="auto"/>
          <w:sz w:val="24"/>
          <w:szCs w:val="24"/>
        </w:rPr>
        <w:t xml:space="preserve"> or </w:t>
      </w:r>
      <w:proofErr w:type="spellStart"/>
      <w:r>
        <w:rPr>
          <w:color w:val="auto"/>
          <w:sz w:val="24"/>
          <w:szCs w:val="24"/>
        </w:rPr>
        <w:t>R</w:t>
      </w:r>
      <w:r>
        <w:rPr>
          <w:color w:val="auto"/>
          <w:sz w:val="24"/>
          <w:szCs w:val="24"/>
          <w:vertAlign w:val="subscript"/>
        </w:rPr>
        <w:t>b</w:t>
      </w:r>
      <w:proofErr w:type="spellEnd"/>
      <w:r>
        <w:rPr>
          <w:i w:val="0"/>
          <w:iCs w:val="0"/>
          <w:color w:val="auto"/>
          <w:sz w:val="24"/>
          <w:szCs w:val="24"/>
          <w:vertAlign w:val="subscript"/>
        </w:rPr>
        <w:t>.</w:t>
      </w:r>
      <w:r>
        <w:rPr>
          <w:i w:val="0"/>
          <w:iCs w:val="0"/>
          <w:color w:val="auto"/>
          <w:sz w:val="24"/>
          <w:szCs w:val="24"/>
        </w:rPr>
        <w:t xml:space="preserve"> The starting point is </w:t>
      </w:r>
      <w:r>
        <w:rPr>
          <w:color w:val="auto"/>
          <w:sz w:val="24"/>
          <w:szCs w:val="24"/>
        </w:rPr>
        <w:t>z</w:t>
      </w:r>
      <w:r>
        <w:rPr>
          <w:i w:val="0"/>
          <w:iCs w:val="0"/>
          <w:color w:val="auto"/>
          <w:sz w:val="24"/>
          <w:szCs w:val="24"/>
        </w:rPr>
        <w:t xml:space="preserve"> and the boundaries are located at 0 and </w:t>
      </w:r>
      <w:r>
        <w:rPr>
          <w:color w:val="auto"/>
          <w:sz w:val="24"/>
          <w:szCs w:val="24"/>
        </w:rPr>
        <w:t xml:space="preserve">a. </w:t>
      </w:r>
      <w:r>
        <w:rPr>
          <w:i w:val="0"/>
          <w:iCs w:val="0"/>
          <w:color w:val="auto"/>
          <w:sz w:val="24"/>
          <w:szCs w:val="24"/>
        </w:rPr>
        <w:t xml:space="preserve">The first boundary reached </w:t>
      </w:r>
      <w:r>
        <w:rPr>
          <w:i w:val="0"/>
          <w:iCs w:val="0"/>
          <w:color w:val="auto"/>
          <w:sz w:val="24"/>
          <w:szCs w:val="24"/>
        </w:rPr>
        <w:lastRenderedPageBreak/>
        <w:t xml:space="preserve">determines the response and the time taken to reach it determines the decision time. </w:t>
      </w:r>
      <w:r>
        <w:rPr>
          <w:i w:val="0"/>
          <w:color w:val="auto"/>
          <w:sz w:val="24"/>
          <w:szCs w:val="24"/>
        </w:rPr>
        <w:t xml:space="preserve"> The rate at which evidence accumulates is the drift rate, which is normally distributed across trials with standard deviation</w:t>
      </w:r>
      <w:r>
        <w:rPr>
          <w:i w:val="0"/>
          <w:color w:val="auto"/>
          <w:sz w:val="24"/>
          <w:szCs w:val="24"/>
          <w:vertAlign w:val="subscript"/>
        </w:rPr>
        <w:t xml:space="preserve"> </w:t>
      </w:r>
      <w:r>
        <w:rPr>
          <w:color w:val="auto"/>
          <w:sz w:val="24"/>
          <w:szCs w:val="24"/>
        </w:rPr>
        <w:t>η</w:t>
      </w:r>
      <w:r>
        <w:rPr>
          <w:i w:val="0"/>
          <w:color w:val="auto"/>
          <w:sz w:val="24"/>
          <w:szCs w:val="24"/>
        </w:rPr>
        <w:t>.</w:t>
      </w:r>
    </w:p>
    <w:p w14:paraId="5EFE3F4F" w14:textId="77777777" w:rsidR="000A364C" w:rsidRDefault="000A364C"/>
    <w:p w14:paraId="5ACFAB10" w14:textId="33F73E27" w:rsidR="000A364C" w:rsidRDefault="000E7AE5">
      <w:pPr>
        <w:ind w:firstLine="720"/>
      </w:pPr>
      <w:r>
        <w:t xml:space="preserve">The diffusion model assumes that multiple sources of variability affect the decision process, including moment-to-moment variability in the accumulation of evidence and trial-to-trial variability in the quality of evidence entering the decision process. The moment-to-moment variability reflects the noisiness of the evidence provided by the retrieval process, while the trial-to-trial variability in drift rate reflects differences in the stimulus information on which the decision is based. When the drift rate varies between trials, then the mean RT for correct responses will be shorter than mean RT for errors. This is because most error responses come from trials with low drift rates, which have long RTs, while most correct responses come from trials with high drift rates, which have short RTs. Without this variability, correct and error RT distributions will be the same; it is only when drift rates vary between trials that the model predicts this relationship.  This phenomenon, known as a </w:t>
      </w:r>
      <w:r>
        <w:rPr>
          <w:i/>
        </w:rPr>
        <w:t xml:space="preserve">slow error </w:t>
      </w:r>
      <w:r>
        <w:t>pattern,</w:t>
      </w:r>
      <w:r>
        <w:rPr>
          <w:i/>
        </w:rPr>
        <w:t xml:space="preserve"> </w:t>
      </w:r>
      <w:r>
        <w:t>has been reliably observed when decision making is difficult (Luce, 1986; Ratcliff et al., 2016)</w:t>
      </w:r>
      <w:r w:rsidR="00EB6566">
        <w:t xml:space="preserve"> a</w:t>
      </w:r>
      <w:r w:rsidR="00EB6566">
        <w:t>nd is frequently observed in recognition memory tasks (</w:t>
      </w:r>
      <w:proofErr w:type="spellStart"/>
      <w:r w:rsidR="00EB6566">
        <w:t>Osth</w:t>
      </w:r>
      <w:proofErr w:type="spellEnd"/>
      <w:r w:rsidR="00EB6566">
        <w:t xml:space="preserve"> et al., 2017; Ratcliff &amp; Smith, 2004).  </w:t>
      </w:r>
    </w:p>
    <w:p w14:paraId="6BE27E32" w14:textId="77777777" w:rsidR="000A364C" w:rsidRDefault="000E7AE5">
      <w:pPr>
        <w:ind w:firstLine="720"/>
      </w:pPr>
      <w:r>
        <w:t xml:space="preserve"> The circular diffusion model, of Smith (2016) extends the two-choice diffusion model of Ratcliff (1978), which represents decision-making as a one-dimensional evidence accumulation process (diffusion on a line), to account for continuous report tasks. In the circular model, the drift rate is defined as a vector in a two-dimensional (2D) space. As shown in Figure 2, the drift rate vector has a direction, or </w:t>
      </w:r>
      <w:r>
        <w:rPr>
          <w:i/>
          <w:iCs/>
        </w:rPr>
        <w:t>phase angle</w:t>
      </w:r>
      <w:r>
        <w:t xml:space="preserve">, that represents the encoded stimulus identity, and a length, or </w:t>
      </w:r>
      <w:r w:rsidRPr="000E7AE5">
        <w:t>norm,</w:t>
      </w:r>
      <w:r>
        <w:t xml:space="preserve"> which represents the encoded stimulus quality.  When a response is made, the magnitude of the drift vector determines RT in the same way as does the scalar drift rate does in </w:t>
      </w:r>
      <w:r>
        <w:lastRenderedPageBreak/>
        <w:t>the standard Ratcliff model, while the point at which the evidence accumulation process exits the circle determines the response outcome.</w:t>
      </w:r>
    </w:p>
    <w:p w14:paraId="6B1027E4" w14:textId="77777777" w:rsidR="000A364C" w:rsidRDefault="000A364C">
      <w:pPr>
        <w:ind w:firstLine="720"/>
      </w:pPr>
    </w:p>
    <w:p w14:paraId="65D74D09" w14:textId="77777777" w:rsidR="000A364C" w:rsidRDefault="000E7AE5">
      <w:pPr>
        <w:keepNext/>
        <w:jc w:val="center"/>
      </w:pPr>
      <w:r>
        <w:rPr>
          <w:noProof/>
        </w:rPr>
        <w:drawing>
          <wp:inline distT="0" distB="0" distL="0" distR="0" wp14:anchorId="368841B0" wp14:editId="244CD4AE">
            <wp:extent cx="4637405" cy="3405505"/>
            <wp:effectExtent l="0" t="0" r="0" b="0"/>
            <wp:docPr id="2" name="Picture 8"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A close up of a device&#10;&#10;Description automatically generated"/>
                    <pic:cNvPicPr>
                      <a:picLocks noChangeAspect="1" noChangeArrowheads="1"/>
                    </pic:cNvPicPr>
                  </pic:nvPicPr>
                  <pic:blipFill>
                    <a:blip r:embed="rId8"/>
                    <a:stretch>
                      <a:fillRect/>
                    </a:stretch>
                  </pic:blipFill>
                  <pic:spPr bwMode="auto">
                    <a:xfrm>
                      <a:off x="0" y="0"/>
                      <a:ext cx="4637405" cy="3405505"/>
                    </a:xfrm>
                    <a:prstGeom prst="rect">
                      <a:avLst/>
                    </a:prstGeom>
                  </pic:spPr>
                </pic:pic>
              </a:graphicData>
            </a:graphic>
          </wp:inline>
        </w:drawing>
      </w:r>
      <w:r>
        <w:t xml:space="preserve"> </w:t>
      </w:r>
    </w:p>
    <w:p w14:paraId="0FB3522D" w14:textId="77777777" w:rsidR="000A364C" w:rsidRDefault="000E7AE5">
      <w:pPr>
        <w:pStyle w:val="Caption"/>
      </w:pPr>
      <w:r>
        <w:rPr>
          <w:i w:val="0"/>
          <w:color w:val="auto"/>
          <w:sz w:val="24"/>
          <w:szCs w:val="24"/>
        </w:rPr>
        <w:t xml:space="preserve">Figure 2. Circular diffusion model of continuous report. Evidence is accumulated by a two-dimensional Wiener diffusion on the interior of a disk, whose bounding circle, of radius </w:t>
      </w:r>
      <w:r>
        <w:rPr>
          <w:color w:val="auto"/>
          <w:sz w:val="24"/>
          <w:szCs w:val="24"/>
        </w:rPr>
        <w:t>a,</w:t>
      </w:r>
      <w:r>
        <w:rPr>
          <w:i w:val="0"/>
          <w:iCs w:val="0"/>
          <w:color w:val="auto"/>
          <w:sz w:val="24"/>
          <w:szCs w:val="24"/>
        </w:rPr>
        <w:t xml:space="preserve"> represents the decision criterion. Evidence is accumulated starting at the origin until the process hits the bounding circle. The hitting point, </w:t>
      </w:r>
      <w:proofErr w:type="spellStart"/>
      <w:r>
        <w:rPr>
          <w:rStyle w:val="math"/>
          <w:i w:val="0"/>
          <w:iCs w:val="0"/>
          <w:color w:val="auto"/>
          <w:sz w:val="24"/>
          <w:szCs w:val="24"/>
        </w:rPr>
        <w:t>X</w:t>
      </w:r>
      <w:r>
        <w:rPr>
          <w:rStyle w:val="tgc"/>
          <w:i w:val="0"/>
          <w:iCs w:val="0"/>
          <w:color w:val="auto"/>
          <w:sz w:val="24"/>
          <w:szCs w:val="24"/>
          <w:vertAlign w:val="subscript"/>
        </w:rPr>
        <w:t>θ</w:t>
      </w:r>
      <w:proofErr w:type="spellEnd"/>
      <w:r>
        <w:rPr>
          <w:rStyle w:val="tgc"/>
          <w:i w:val="0"/>
          <w:iCs w:val="0"/>
          <w:color w:val="auto"/>
          <w:sz w:val="24"/>
          <w:szCs w:val="24"/>
        </w:rPr>
        <w:t xml:space="preserve">, is the decision outcome and the hitting time, </w:t>
      </w:r>
      <w:proofErr w:type="spellStart"/>
      <w:proofErr w:type="gramStart"/>
      <w:r>
        <w:rPr>
          <w:rStyle w:val="math"/>
          <w:i w:val="0"/>
          <w:iCs w:val="0"/>
          <w:color w:val="auto"/>
          <w:sz w:val="24"/>
          <w:szCs w:val="24"/>
        </w:rPr>
        <w:t>T</w:t>
      </w:r>
      <w:r>
        <w:rPr>
          <w:rStyle w:val="math"/>
          <w:i w:val="0"/>
          <w:iCs w:val="0"/>
          <w:color w:val="auto"/>
          <w:sz w:val="24"/>
          <w:szCs w:val="24"/>
          <w:vertAlign w:val="subscript"/>
        </w:rPr>
        <w:t>a</w:t>
      </w:r>
      <w:r>
        <w:rPr>
          <w:rStyle w:val="math"/>
          <w:i w:val="0"/>
          <w:iCs w:val="0"/>
          <w:color w:val="auto"/>
          <w:sz w:val="24"/>
          <w:szCs w:val="24"/>
        </w:rPr>
        <w:t>,is</w:t>
      </w:r>
      <w:proofErr w:type="spellEnd"/>
      <w:proofErr w:type="gramEnd"/>
      <w:r>
        <w:rPr>
          <w:rStyle w:val="math"/>
          <w:i w:val="0"/>
          <w:iCs w:val="0"/>
          <w:color w:val="auto"/>
          <w:sz w:val="24"/>
          <w:szCs w:val="24"/>
        </w:rPr>
        <w:t xml:space="preserve"> the decision time. The drift rate is vector-valued and consists of two components, </w:t>
      </w:r>
      <w:r>
        <w:rPr>
          <w:rStyle w:val="tgc"/>
          <w:i w:val="0"/>
          <w:color w:val="auto"/>
          <w:sz w:val="24"/>
          <w:szCs w:val="24"/>
        </w:rPr>
        <w:t>(μ</w:t>
      </w:r>
      <w:r>
        <w:rPr>
          <w:rStyle w:val="tgc"/>
          <w:i w:val="0"/>
          <w:color w:val="auto"/>
          <w:sz w:val="24"/>
          <w:szCs w:val="24"/>
          <w:vertAlign w:val="subscript"/>
        </w:rPr>
        <w:t xml:space="preserve">1, </w:t>
      </w:r>
      <w:r>
        <w:rPr>
          <w:rStyle w:val="tgc"/>
          <w:i w:val="0"/>
          <w:color w:val="auto"/>
          <w:sz w:val="24"/>
          <w:szCs w:val="24"/>
        </w:rPr>
        <w:t>μ</w:t>
      </w:r>
      <w:r>
        <w:rPr>
          <w:rStyle w:val="tgc"/>
          <w:i w:val="0"/>
          <w:color w:val="auto"/>
          <w:sz w:val="24"/>
          <w:szCs w:val="24"/>
          <w:vertAlign w:val="subscript"/>
        </w:rPr>
        <w:t>2</w:t>
      </w:r>
      <w:r>
        <w:rPr>
          <w:rStyle w:val="tgc"/>
          <w:i w:val="0"/>
          <w:color w:val="auto"/>
          <w:sz w:val="24"/>
          <w:szCs w:val="24"/>
        </w:rPr>
        <w:t xml:space="preserve">), which jointly specify its magnitude and direction. In polar coordinates the magnitude is represented by the drift norm </w:t>
      </w:r>
      <w:r>
        <w:rPr>
          <w:rStyle w:val="math"/>
          <w:i w:val="0"/>
          <w:color w:val="auto"/>
          <w:sz w:val="24"/>
          <w:szCs w:val="24"/>
        </w:rPr>
        <w:t>||</w:t>
      </w:r>
      <w:r>
        <w:rPr>
          <w:rStyle w:val="tgc"/>
          <w:i w:val="0"/>
          <w:color w:val="auto"/>
          <w:sz w:val="24"/>
          <w:szCs w:val="24"/>
        </w:rPr>
        <w:t>μ</w:t>
      </w:r>
      <w:r>
        <w:rPr>
          <w:rStyle w:val="math"/>
          <w:i w:val="0"/>
          <w:color w:val="auto"/>
          <w:sz w:val="24"/>
          <w:szCs w:val="24"/>
        </w:rPr>
        <w:t xml:space="preserve">|| and direction is represented by the phase angle </w:t>
      </w:r>
      <w:proofErr w:type="spellStart"/>
      <w:r>
        <w:rPr>
          <w:rStyle w:val="tgc"/>
          <w:i w:val="0"/>
          <w:color w:val="auto"/>
          <w:sz w:val="24"/>
          <w:szCs w:val="24"/>
        </w:rPr>
        <w:t>θ</w:t>
      </w:r>
      <w:r>
        <w:rPr>
          <w:rStyle w:val="tgc"/>
          <w:i w:val="0"/>
          <w:color w:val="auto"/>
          <w:sz w:val="24"/>
          <w:szCs w:val="24"/>
          <w:vertAlign w:val="subscript"/>
        </w:rPr>
        <w:t>μ</w:t>
      </w:r>
      <w:proofErr w:type="spellEnd"/>
      <w:r>
        <w:rPr>
          <w:rStyle w:val="tgc"/>
          <w:i w:val="0"/>
          <w:color w:val="auto"/>
          <w:sz w:val="24"/>
          <w:szCs w:val="24"/>
        </w:rPr>
        <w:t xml:space="preserve"> </w:t>
      </w:r>
      <w:proofErr w:type="gramStart"/>
      <w:r>
        <w:rPr>
          <w:rStyle w:val="tgc"/>
          <w:i w:val="0"/>
          <w:color w:val="auto"/>
          <w:sz w:val="24"/>
          <w:szCs w:val="24"/>
        </w:rPr>
        <w:t>The</w:t>
      </w:r>
      <w:proofErr w:type="gramEnd"/>
      <w:r>
        <w:rPr>
          <w:rStyle w:val="tgc"/>
          <w:i w:val="0"/>
          <w:color w:val="auto"/>
          <w:sz w:val="24"/>
          <w:szCs w:val="24"/>
        </w:rPr>
        <w:t xml:space="preserve"> noisy sample path represents evidence accumulation on a single experimental trial. </w:t>
      </w:r>
      <w:r>
        <w:rPr>
          <w:rStyle w:val="math"/>
          <w:i w:val="0"/>
          <w:color w:val="auto"/>
          <w:sz w:val="24"/>
          <w:szCs w:val="24"/>
        </w:rPr>
        <w:t xml:space="preserve">From P. L. Smith (2016). “Diffusion theory of decision making in continuous report’ </w:t>
      </w:r>
      <w:r>
        <w:rPr>
          <w:iCs w:val="0"/>
          <w:color w:val="auto"/>
          <w:sz w:val="24"/>
          <w:szCs w:val="24"/>
        </w:rPr>
        <w:t>Psychological review</w:t>
      </w:r>
      <w:r>
        <w:rPr>
          <w:color w:val="auto"/>
          <w:sz w:val="24"/>
          <w:szCs w:val="24"/>
        </w:rPr>
        <w:t xml:space="preserve">, </w:t>
      </w:r>
      <w:r>
        <w:rPr>
          <w:iCs w:val="0"/>
          <w:color w:val="auto"/>
          <w:sz w:val="24"/>
          <w:szCs w:val="24"/>
        </w:rPr>
        <w:t>123</w:t>
      </w:r>
      <w:r>
        <w:rPr>
          <w:i w:val="0"/>
          <w:color w:val="auto"/>
          <w:sz w:val="24"/>
          <w:szCs w:val="24"/>
        </w:rPr>
        <w:t>, 425-451</w:t>
      </w:r>
      <w:r>
        <w:rPr>
          <w:color w:val="auto"/>
          <w:sz w:val="24"/>
          <w:szCs w:val="24"/>
        </w:rPr>
        <w:t xml:space="preserve">. </w:t>
      </w:r>
      <w:r>
        <w:rPr>
          <w:i w:val="0"/>
          <w:iCs w:val="0"/>
          <w:color w:val="auto"/>
          <w:sz w:val="24"/>
          <w:szCs w:val="24"/>
        </w:rPr>
        <w:t xml:space="preserve">Figure 2. Copyright American Psychological Association. </w:t>
      </w:r>
    </w:p>
    <w:p w14:paraId="6D643E25" w14:textId="77777777" w:rsidR="000A364C" w:rsidRDefault="000A364C"/>
    <w:p w14:paraId="39B0FB51" w14:textId="77777777" w:rsidR="000A364C" w:rsidRDefault="000E7AE5">
      <w:pPr>
        <w:ind w:firstLine="720"/>
      </w:pPr>
      <w:r>
        <w:t xml:space="preserve">The properties of the circular diffusion model closely parallel those of the two-choice diffusion model. When the only source of variability in the model is moment-to-moment variability in the evidence accumulation process the model predicts that decision times will be </w:t>
      </w:r>
      <w:r>
        <w:lastRenderedPageBreak/>
        <w:t xml:space="preserve">the same for all decision outcomes. When there is </w:t>
      </w:r>
      <w:proofErr w:type="spellStart"/>
      <w:r>
        <w:t>across</w:t>
      </w:r>
      <w:proofErr w:type="spellEnd"/>
      <w:r>
        <w:t xml:space="preserve">-trial variability in drift rates, the model predicts that accurate responses will be faster than inaccurate responses. When there is </w:t>
      </w:r>
      <w:proofErr w:type="spellStart"/>
      <w:r>
        <w:t>across</w:t>
      </w:r>
      <w:proofErr w:type="spellEnd"/>
      <w:r>
        <w:t xml:space="preserve">-trial variability in decision criterion, represented by variability in the diameter of the bounding circle, the model predicts that accurate responses will be slower than inaccurate responses. These properties are continuous counterparts of the slow error and fast error properties predicted by the two-choice diffusion model with </w:t>
      </w:r>
      <w:proofErr w:type="spellStart"/>
      <w:r>
        <w:t>across</w:t>
      </w:r>
      <w:proofErr w:type="spellEnd"/>
      <w:r>
        <w:t>-trial variability in drift rate and starting point, respectively.</w:t>
      </w:r>
    </w:p>
    <w:p w14:paraId="55A61F3A" w14:textId="77777777" w:rsidR="000A364C" w:rsidRDefault="000E7AE5">
      <w:pPr>
        <w:ind w:firstLine="720"/>
      </w:pPr>
      <w:r>
        <w:t xml:space="preserve">Mathematically, the circular diffusion model predicts that, for a fixed drift rate and decision criterion, the distribution of decision outcomes will follow a von Mises distribution. The spread of decision outcomes predicted by the von Mises distribution depends on a precision parameter, κ. Precision is the inverse of variance: high precision represents low variance and vice versa. The von Mises precision predicted by the circular diffusion model is jointly a function of the drift norm, </w:t>
      </w:r>
      <w:r>
        <w:rPr>
          <w:rStyle w:val="math"/>
        </w:rPr>
        <w:t>||</w:t>
      </w:r>
      <w:r>
        <w:rPr>
          <w:rStyle w:val="tgc"/>
        </w:rPr>
        <w:t>μ</w:t>
      </w:r>
      <w:r>
        <w:rPr>
          <w:rStyle w:val="math"/>
        </w:rPr>
        <w:t xml:space="preserve">||, the decision criterion, </w:t>
      </w:r>
      <w:r>
        <w:rPr>
          <w:rStyle w:val="math"/>
          <w:i/>
        </w:rPr>
        <w:t>a</w:t>
      </w:r>
      <w:r>
        <w:rPr>
          <w:rStyle w:val="math"/>
        </w:rPr>
        <w:t>, and the noise in the evidence accumulation process, σ</w:t>
      </w:r>
      <w:r>
        <w:rPr>
          <w:rStyle w:val="math"/>
          <w:vertAlign w:val="superscript"/>
        </w:rPr>
        <w:t>2</w:t>
      </w:r>
      <w:r>
        <w:rPr>
          <w:rStyle w:val="math"/>
        </w:rPr>
        <w:t>. Specifically,</w:t>
      </w:r>
      <w:r>
        <w:rPr>
          <w:rStyle w:val="math"/>
        </w:rPr>
        <w:br/>
      </w:r>
      <m:oMathPara>
        <m:oMath>
          <m:r>
            <w:rPr>
              <w:rFonts w:ascii="Cambria Math" w:hAnsi="Cambria Math"/>
            </w:rPr>
            <m:t>κ=</m:t>
          </m:r>
          <m:f>
            <m:fPr>
              <m:ctrlPr>
                <w:rPr>
                  <w:rFonts w:ascii="Cambria Math" w:hAnsi="Cambria Math"/>
                </w:rPr>
              </m:ctrlPr>
            </m:fPr>
            <m:num>
              <m:r>
                <w:rPr>
                  <w:rFonts w:ascii="Cambria Math" w:hAnsi="Cambria Math"/>
                </w:rPr>
                <m:t>a‖μ‖</m:t>
              </m:r>
            </m:num>
            <m:den>
              <m:sSup>
                <m:sSupPr>
                  <m:ctrlPr>
                    <w:rPr>
                      <w:rFonts w:ascii="Cambria Math" w:hAnsi="Cambria Math"/>
                    </w:rPr>
                  </m:ctrlPr>
                </m:sSupPr>
                <m:e>
                  <m:r>
                    <w:rPr>
                      <w:rFonts w:ascii="Cambria Math" w:hAnsi="Cambria Math"/>
                    </w:rPr>
                    <m:t>σ</m:t>
                  </m:r>
                </m:e>
                <m:sup>
                  <m:r>
                    <w:rPr>
                      <w:rFonts w:ascii="Cambria Math" w:hAnsi="Cambria Math"/>
                    </w:rPr>
                    <m:t>2</m:t>
                  </m:r>
                </m:sup>
              </m:sSup>
            </m:den>
          </m:f>
          <m:r>
            <w:rPr>
              <w:rFonts w:ascii="Cambria Math" w:hAnsi="Cambria Math"/>
            </w:rPr>
            <m:t>.</m:t>
          </m:r>
        </m:oMath>
      </m:oMathPara>
    </w:p>
    <w:p w14:paraId="6108D4E0" w14:textId="77777777" w:rsidR="000A364C" w:rsidRDefault="000E7AE5">
      <w:r>
        <w:t xml:space="preserve">In words, this equation says that precision is equal to the quality of the information in the stimulus, represented by the drift norm, multiplied by the amount of evidence required for a response, represented by the decision criterion, divided by the noisiness of the evidence accumulation process. This relationship between precision, strength of evidence and the decision criterion is a key feature of the circular diffusion model which motivates our application of the model to the source memory task. As previously discussed, the analytic decomposition of </w:t>
      </w:r>
      <w:r>
        <w:lastRenderedPageBreak/>
        <w:t xml:space="preserve">precision in the preceding equation allows to distinguish the effects of evidence quality and decision criterion on precision in fits of the model to data. </w:t>
      </w:r>
    </w:p>
    <w:p w14:paraId="2ADB894A" w14:textId="65FD687F" w:rsidR="000A364C" w:rsidRDefault="000E7AE5">
      <w:pPr>
        <w:ind w:firstLine="720"/>
      </w:pPr>
      <w:r>
        <w:t xml:space="preserve">Smith (2016) showed that while a single, fixed drift rate results in a von Mises error distribution, trial-to-trial variability in drift rate results in a peaked, high-tailed error distribution, similar to those found by Harlow and Donaldson (2013) and in the visual working memory literature (Zhang &amp; Luck, 2008). The peaked high-tailed distributions are the result of mixing trials that have high and low drift rate norms. High and low drift rates lead to error distributions with high and low precision, respectively. Mixtures of high and low precision von Mises distributions lead to peaked, heavy-tailed distributions like those found experimentally (van den Berg, </w:t>
      </w:r>
      <w:proofErr w:type="spellStart"/>
      <w:r>
        <w:t>Awh</w:t>
      </w:r>
      <w:proofErr w:type="spellEnd"/>
      <w:r>
        <w:t>, &amp; Ma, 2014).  Harlow and Donaldson (2013) interpreted these kinds of distributions as evidence of an underlying memory retrieval threshold. Following van den Berg et al. (2012), we consider whether heavy-tailed distributions may instead reflect a mixture of trials with high and low drift rates.</w:t>
      </w:r>
    </w:p>
    <w:p w14:paraId="74D16FE9" w14:textId="36D228FB" w:rsidR="00EB6566" w:rsidRDefault="00EB6566" w:rsidP="00EB6566">
      <w:pPr>
        <w:ind w:firstLine="720"/>
      </w:pPr>
      <w:bookmarkStart w:id="7" w:name="_rssa32cjxjce"/>
      <w:bookmarkEnd w:id="7"/>
      <w:r>
        <w:t xml:space="preserve">We propose a model which accounts for the leptokurtic source error distribution observed by Harlow and Donaldson (2013) through mixture of high and low drift rates in a single diffusion process, reflecting variability in memory precision, which we refer to as a </w:t>
      </w:r>
      <w:r>
        <w:rPr>
          <w:i/>
          <w:iCs/>
        </w:rPr>
        <w:t>variable-precision</w:t>
      </w:r>
      <w:r>
        <w:t xml:space="preserve"> model. This model is an analog of the purely continuous SDT models of source memory (e.g., Banks, 2000) in that the only source of evidence in the model is continuously varying drift rates. We compared our variable precision model to a circular diffusion analog of the threshold model which instead has two diffusion processes: a memory-driven state with positive drift norm that occurs with probability </w:t>
      </w:r>
      <w:r w:rsidR="009E7583">
        <w:rPr>
          <w:i/>
        </w:rPr>
        <w:t>π</w:t>
      </w:r>
      <w:r>
        <w:t xml:space="preserve">, along with a second guessing state that operates if the memory-driven process fails (probability 1 – </w:t>
      </w:r>
      <w:r w:rsidR="009E7583">
        <w:rPr>
          <w:i/>
        </w:rPr>
        <w:t>π</w:t>
      </w:r>
      <w:r>
        <w:t xml:space="preserve">). </w:t>
      </w:r>
      <w:commentRangeStart w:id="8"/>
      <w:commentRangeStart w:id="9"/>
      <w:r>
        <w:t xml:space="preserve">The guessing state differs from </w:t>
      </w:r>
      <w:r>
        <w:lastRenderedPageBreak/>
        <w:t>the memory-driven state by virtue of it having a drift norm that is zero. When the drift norm is zero, the diffusion process “wanders” randomly around the circle until it terminates at a decision boundary.</w:t>
      </w:r>
      <w:commentRangeEnd w:id="8"/>
      <w:r>
        <w:rPr>
          <w:rStyle w:val="CommentReference"/>
        </w:rPr>
        <w:commentReference w:id="8"/>
      </w:r>
      <w:commentRangeEnd w:id="9"/>
      <w:r w:rsidR="009E7583">
        <w:rPr>
          <w:rStyle w:val="CommentReference"/>
        </w:rPr>
        <w:commentReference w:id="9"/>
      </w:r>
    </w:p>
    <w:p w14:paraId="21BF2AE4" w14:textId="6CAE04F4" w:rsidR="00EB6566" w:rsidRDefault="00EB6566" w:rsidP="00EB6566">
      <w:pPr>
        <w:ind w:firstLine="720"/>
      </w:pPr>
      <w:commentRangeStart w:id="10"/>
      <w:r>
        <w:t xml:space="preserve">Both models are able to account for the </w:t>
      </w:r>
      <w:proofErr w:type="gramStart"/>
      <w:r>
        <w:t>heavy-tails</w:t>
      </w:r>
      <w:proofErr w:type="gramEnd"/>
      <w:r>
        <w:t xml:space="preserve"> in the distributions of response error. However, the models differ in two important respects. First, the variable precision model specifically predicts that heavy-tailed distributions should be accompanied by slow errors. The threshold model is more flexible than the variable precision model because it does not make </w:t>
      </w:r>
      <w:r>
        <w:rPr>
          <w:i/>
          <w:iCs/>
        </w:rPr>
        <w:t>a priori</w:t>
      </w:r>
      <w:r>
        <w:t xml:space="preserve"> predictions about the relationship between RTs and the distribution of response errors. However, this comes at the cost of introducing additional parameters, namely the mixing probability parameter </w:t>
      </w:r>
      <w:r w:rsidR="009E7583">
        <w:rPr>
          <w:i/>
        </w:rPr>
        <w:t>π</w:t>
      </w:r>
      <w:r>
        <w:t xml:space="preserve"> along with </w:t>
      </w:r>
      <w:ins w:id="11" w:author="Jason Zhou" w:date="2020-04-27T07:51:00Z">
        <w:r w:rsidR="009E7583">
          <w:t>different response boundaries for information-</w:t>
        </w:r>
      </w:ins>
      <w:ins w:id="12" w:author="Jason Zhou" w:date="2020-04-27T07:52:00Z">
        <w:r w:rsidR="009E7583">
          <w:t>driven accumulation</w:t>
        </w:r>
      </w:ins>
      <w:ins w:id="13" w:author="Jason Zhou" w:date="2020-04-27T07:51:00Z">
        <w:r w:rsidR="009E7583">
          <w:t xml:space="preserve"> (</w:t>
        </w:r>
        <w:r w:rsidR="009E7583">
          <w:rPr>
            <w:i/>
          </w:rPr>
          <w:t>a</w:t>
        </w:r>
        <w:r w:rsidR="009E7583">
          <w:rPr>
            <w:i/>
            <w:vertAlign w:val="subscript"/>
          </w:rPr>
          <w:t>1</w:t>
        </w:r>
        <w:r w:rsidR="009E7583">
          <w:t xml:space="preserve">) and guessing </w:t>
        </w:r>
      </w:ins>
      <w:ins w:id="14" w:author="Jason Zhou" w:date="2020-04-27T07:52:00Z">
        <w:r w:rsidR="009E7583">
          <w:t>accumulation</w:t>
        </w:r>
      </w:ins>
      <w:ins w:id="15" w:author="Jason Zhou" w:date="2020-04-27T07:51:00Z">
        <w:r w:rsidR="009E7583">
          <w:t xml:space="preserve"> (</w:t>
        </w:r>
        <w:r w:rsidR="009E7583">
          <w:rPr>
            <w:i/>
          </w:rPr>
          <w:t>a</w:t>
        </w:r>
        <w:r w:rsidR="009E7583">
          <w:rPr>
            <w:i/>
            <w:vertAlign w:val="subscript"/>
          </w:rPr>
          <w:t>2</w:t>
        </w:r>
        <w:r w:rsidR="009E7583">
          <w:t>)</w:t>
        </w:r>
      </w:ins>
      <w:del w:id="16" w:author="Jason Zhou" w:date="2020-04-27T07:50:00Z">
        <w:r w:rsidDel="009E7583">
          <w:delText>the parameters of the guessing accumulation</w:delText>
        </w:r>
      </w:del>
      <w:r>
        <w:t>. For this reason, we will be performing model selection with the Bayesian Information Criterion (BIC), a measure which penalizes complexity, where complexity is measured in the number of parameters. If threshold model does not offer unique advantages beyond the simpler variable precision model, then it will likely suffer from BIC’s complexity penalty.</w:t>
      </w:r>
      <w:commentRangeEnd w:id="10"/>
      <w:r>
        <w:rPr>
          <w:rStyle w:val="CommentReference"/>
        </w:rPr>
        <w:commentReference w:id="10"/>
      </w:r>
    </w:p>
    <w:p w14:paraId="71FB6C01" w14:textId="77777777" w:rsidR="000A364C" w:rsidRDefault="000E7AE5">
      <w:pPr>
        <w:pStyle w:val="Heading1"/>
        <w:keepNext w:val="0"/>
        <w:keepLines w:val="0"/>
        <w:spacing w:before="400" w:after="120"/>
      </w:pPr>
      <w:r>
        <w:t>The Present Study</w:t>
      </w:r>
    </w:p>
    <w:p w14:paraId="556B663C" w14:textId="788016D7" w:rsidR="000A364C" w:rsidRDefault="000E7AE5">
      <w:r>
        <w:tab/>
        <w:t xml:space="preserve">Our study had two main aims.  The first was to investigate whether the heavy-tailed distributions found by Harlow and Donaldson (2013) could have been the result of guessing about the source of unrecognized items. We did this by investigating source memory performance conditional on confidence in the recognition task. If heavy-tailed distributions of errors are due to source guessing on unrecognized items, then they should be eliminated on trials on which recognition confidence is high. In order to make our results comparable to those of </w:t>
      </w:r>
      <w:r>
        <w:lastRenderedPageBreak/>
        <w:t xml:space="preserve">Harlowe and Donaldson (2013), we presented the source and item information </w:t>
      </w:r>
      <w:commentRangeStart w:id="17"/>
      <w:ins w:id="18" w:author="Jason Zhou" w:date="2020-04-24T00:04:00Z">
        <w:r>
          <w:t xml:space="preserve">one after the other </w:t>
        </w:r>
      </w:ins>
      <w:commentRangeEnd w:id="17"/>
      <w:r>
        <w:rPr>
          <w:rStyle w:val="CommentReference"/>
        </w:rPr>
        <w:commentReference w:id="17"/>
      </w:r>
      <w:r>
        <w:t>on each trial in the same way as they did.</w:t>
      </w:r>
      <w:del w:id="19" w:author="Jason Zhou" w:date="2020-04-24T00:04:00Z">
        <w:r w:rsidDel="000E7AE5">
          <w:delText xml:space="preserve"> </w:delText>
        </w:r>
      </w:del>
    </w:p>
    <w:p w14:paraId="143E0003" w14:textId="77777777" w:rsidR="000A364C" w:rsidRDefault="000E7AE5">
      <w:pPr>
        <w:widowControl w:val="0"/>
        <w:ind w:firstLine="720"/>
      </w:pPr>
      <w:r>
        <w:rPr>
          <w:rFonts w:eastAsia="Arial"/>
        </w:rPr>
        <w:t>Our second aim was to use the circular diffusion model to implement and compare continuous and threshold models of source memory performance. Because the model predicts distributions of decision times and decision outcomes, it has the potential to provide a more constrained and more diagnostic comparison of continuous and threshold models of memory than is possible using distributions of decision outcomes alone.</w:t>
      </w:r>
    </w:p>
    <w:p w14:paraId="2993425E" w14:textId="57AECCF2" w:rsidR="000A364C" w:rsidRDefault="000E7AE5">
      <w:pPr>
        <w:ind w:firstLine="720"/>
      </w:pPr>
      <w:r>
        <w:t>Our experimental task also included a manipulation of the imageability and concreteness of the stimulus words, as rated on the MRC Psycholinguistic Database. Harlow and Donaldson (2013) selected words for low ratings on both metrics to prevent participants from visualizing a concrete object in a source location. We drew our stimuli from pools of words of low and high imageability and concreteness to investigate whether they affected source memory, but we found their effects were negligible. We retained the imageability/concreteness factor in our modeling of experimental data, but we pooled across levels of it in our presentation of results for the sake of clarity and compactness.</w:t>
      </w:r>
      <w:ins w:id="20" w:author="Jason Zhou" w:date="2020-04-10T15:46:00Z">
        <w:r>
          <w:t xml:space="preserve"> </w:t>
        </w:r>
      </w:ins>
    </w:p>
    <w:p w14:paraId="1165CA5F" w14:textId="77777777" w:rsidR="000A364C" w:rsidRDefault="000E7AE5">
      <w:pPr>
        <w:pStyle w:val="Heading1"/>
        <w:keepNext w:val="0"/>
        <w:keepLines w:val="0"/>
        <w:spacing w:before="480"/>
        <w:jc w:val="center"/>
      </w:pPr>
      <w:bookmarkStart w:id="21" w:name="_eawqgxqap5js"/>
      <w:bookmarkStart w:id="22" w:name="_p20i55x987we"/>
      <w:bookmarkEnd w:id="21"/>
      <w:bookmarkEnd w:id="22"/>
      <w:r>
        <w:t>Method</w:t>
      </w:r>
    </w:p>
    <w:p w14:paraId="09115729" w14:textId="77777777" w:rsidR="000A364C" w:rsidRDefault="000E7AE5">
      <w:pPr>
        <w:pStyle w:val="Heading2"/>
      </w:pPr>
      <w:bookmarkStart w:id="23" w:name="_18qzotez331d"/>
      <w:bookmarkEnd w:id="23"/>
      <w:r>
        <w:t>Stimuli and apparatus</w:t>
      </w:r>
    </w:p>
    <w:p w14:paraId="79497FA8" w14:textId="77777777" w:rsidR="000A364C" w:rsidRDefault="000E7AE5">
      <w:r>
        <w:t xml:space="preserve">    </w:t>
      </w:r>
      <w:r>
        <w:tab/>
        <w:t xml:space="preserve">Stimuli were presented on a 20’’ Dell 2009W LDC Monitor, set with a screen refresh rate of 60 Hz. Software written in MATLAB using </w:t>
      </w:r>
      <w:proofErr w:type="spellStart"/>
      <w:r>
        <w:t>PsychToolbox</w:t>
      </w:r>
      <w:proofErr w:type="spellEnd"/>
      <w:r>
        <w:t xml:space="preserve"> controlled stimulus presentation and recorded responses. Stimuli consisted of words generated from the MRC Psycholinguistic Database, selected/ for low concreteness (minimum 100, maximum 456) and imageability </w:t>
      </w:r>
      <w:r>
        <w:lastRenderedPageBreak/>
        <w:t>(minimum 100, maximum 481) in the low stimulus set, and high concreteness (minimum 543, maximum 611) and high imageability (minimum 545, maximum 609) in the high stimulus set. Words were displayed in size 24 point “Courier New” white font positioned in the center of a uniform mean luminance field.</w:t>
      </w:r>
      <w:ins w:id="24" w:author="Unknown Author" w:date="2020-04-15T10:38:00Z">
        <w:r>
          <w:t xml:space="preserve"> </w:t>
        </w:r>
      </w:ins>
    </w:p>
    <w:p w14:paraId="13B33FFA" w14:textId="77777777" w:rsidR="000A364C" w:rsidRDefault="000E7AE5">
      <w:pPr>
        <w:pStyle w:val="Heading2"/>
      </w:pPr>
      <w:bookmarkStart w:id="25" w:name="_xpawz2834hng"/>
      <w:bookmarkEnd w:id="25"/>
      <w:r>
        <w:t>Participants</w:t>
      </w:r>
    </w:p>
    <w:p w14:paraId="5EAA1BAE" w14:textId="77777777" w:rsidR="000A364C" w:rsidRDefault="000E7AE5">
      <w:r>
        <w:t xml:space="preserve">    </w:t>
      </w:r>
      <w:r>
        <w:tab/>
        <w:t>Twenty participants were recruited online through the University of Melbourne SONA system. Each participant was expected to complete four 60-minute sessions, for which they were paid $12 at the completion of each session. One participant who did not complete all four sessions was excluded from analysis (</w:t>
      </w:r>
      <w:r>
        <w:rPr>
          <w:i/>
        </w:rPr>
        <w:t xml:space="preserve">N </w:t>
      </w:r>
      <w:r>
        <w:t xml:space="preserve">= 19). All participants were provided with plain language statements and consent </w:t>
      </w:r>
      <w:proofErr w:type="gramStart"/>
      <w:r>
        <w:t>forms, and</w:t>
      </w:r>
      <w:proofErr w:type="gramEnd"/>
      <w:r>
        <w:t xml:space="preserve"> gave informed consent prior to data collection.</w:t>
      </w:r>
    </w:p>
    <w:p w14:paraId="3EF4D573" w14:textId="77777777" w:rsidR="000A364C" w:rsidRDefault="000E7AE5">
      <w:pPr>
        <w:pStyle w:val="Heading2"/>
      </w:pPr>
      <w:bookmarkStart w:id="26" w:name="_p894letv0pt3"/>
      <w:bookmarkEnd w:id="26"/>
      <w:r>
        <w:t>Procedure</w:t>
      </w:r>
    </w:p>
    <w:p w14:paraId="51AD848D" w14:textId="4917EBB1" w:rsidR="000A364C" w:rsidRDefault="000E7AE5">
      <w:r>
        <w:t xml:space="preserve">    </w:t>
      </w:r>
      <w:r>
        <w:tab/>
        <w:t xml:space="preserve">Participants completed the experimental tasks over four sessions, </w:t>
      </w:r>
      <w:proofErr w:type="gramStart"/>
      <w:r>
        <w:t>Each</w:t>
      </w:r>
      <w:proofErr w:type="gramEnd"/>
      <w:r>
        <w:t xml:space="preserve"> of the four sessions consisted of 180 trials, which was broken up into 18 blocks of 10 items each. Blocks were comprised of a study phase, followed by a test phase. In the study phase, participants were presented with a black cross positioned on a randomly generated angle on a dark gray outline of a circle at the start of each trial for 600 </w:t>
      </w:r>
      <w:proofErr w:type="spellStart"/>
      <w:r>
        <w:t>ms.</w:t>
      </w:r>
      <w:proofErr w:type="spellEnd"/>
      <w:r>
        <w:t xml:space="preserve"> The presentation of the cross was followed by the display of a word in the center of the screen for 1500 </w:t>
      </w:r>
      <w:proofErr w:type="spellStart"/>
      <w:r>
        <w:t>ms.</w:t>
      </w:r>
      <w:proofErr w:type="spellEnd"/>
      <w:r>
        <w:t xml:space="preserve"> Locations and words were presented serially in accordance with the experimental design of Harlow and Donaldson (2013) to allow for direct comparison of data. To ensure that participants attended to the source information, they were instructed to indicate the previous location of the cross on the blank target circle using a computer mouse. Responses made within 6 degrees of the true target location were classified as </w:t>
      </w:r>
      <w:r>
        <w:lastRenderedPageBreak/>
        <w:t xml:space="preserve">attended and advanced participants to the next item. Responses further away were deemed unattended and the words “TRY AGAIN” was displayed for 1000 </w:t>
      </w:r>
      <w:proofErr w:type="spellStart"/>
      <w:r>
        <w:t>ms</w:t>
      </w:r>
      <w:proofErr w:type="spellEnd"/>
      <w:r>
        <w:t xml:space="preserve">, then the location was then re-presented for 250ms, and the verification task was repeated.  Participants were then instructed to complete a distractor task, which involved 30 seconds of arithmetic problems, which involved summing two double-digit integers, with participants entering the solution using the keyboard. Following this, they were shown a scrambled list of 10 previously studied items and 10 foils and asked to rate each item on a six-point Old/New confidence scale. Finally, in the source memory retrieval task, participants were cued with the words for 1500 </w:t>
      </w:r>
      <w:proofErr w:type="spellStart"/>
      <w:r>
        <w:t>ms</w:t>
      </w:r>
      <w:proofErr w:type="spellEnd"/>
      <w:r>
        <w:t>, and then indicated the recalled location by a clicking a mouse on the circumference of a gray response circle. There was no time limit on the decision task. A schematic for one trial in each of the phases is shown in Figure 3.</w:t>
      </w:r>
    </w:p>
    <w:p w14:paraId="08C30505" w14:textId="77777777" w:rsidR="000A364C" w:rsidRDefault="000E7AE5">
      <w:r>
        <w:rPr>
          <w:noProof/>
        </w:rPr>
        <w:drawing>
          <wp:inline distT="0" distB="0" distL="0" distR="0" wp14:anchorId="3287E596" wp14:editId="252F4350">
            <wp:extent cx="5993130" cy="1425549"/>
            <wp:effectExtent l="0" t="0" r="0" b="381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A picture containing screensho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993130" cy="1425549"/>
                    </a:xfrm>
                    <a:prstGeom prst="rect">
                      <a:avLst/>
                    </a:prstGeom>
                  </pic:spPr>
                </pic:pic>
              </a:graphicData>
            </a:graphic>
          </wp:inline>
        </w:drawing>
      </w:r>
    </w:p>
    <w:p w14:paraId="3CA44498" w14:textId="6935DA95" w:rsidR="000A364C" w:rsidRDefault="000E7AE5">
      <w:pPr>
        <w:pStyle w:val="Caption"/>
      </w:pPr>
      <w:r>
        <w:rPr>
          <w:i w:val="0"/>
          <w:color w:val="auto"/>
          <w:sz w:val="24"/>
          <w:szCs w:val="24"/>
        </w:rPr>
        <w:t>Figure 3. Schematic of display presented to the participant in one trial in each phase of the experiment. There was also an arithmetic distractor task between the encoding and recognition phases of the block, which is not shown. The mouse cursor is shown in the center of the “Source Task” panel to illustrate the procedure.  In the actual experiment, the cursor was hidden from the participant and replaced with a red dot four pixels in diameter.</w:t>
      </w:r>
      <w:bookmarkStart w:id="27" w:name="_sr9cuqhx14rq"/>
      <w:bookmarkEnd w:id="27"/>
    </w:p>
    <w:p w14:paraId="04E84268" w14:textId="77777777" w:rsidR="000A364C" w:rsidRDefault="000E7AE5">
      <w:pPr>
        <w:pStyle w:val="Heading1"/>
        <w:keepNext w:val="0"/>
        <w:keepLines w:val="0"/>
        <w:spacing w:before="480"/>
        <w:jc w:val="center"/>
      </w:pPr>
      <w:r>
        <w:t>Results</w:t>
      </w:r>
    </w:p>
    <w:p w14:paraId="5D483252" w14:textId="77777777" w:rsidR="000A364C" w:rsidRDefault="000E7AE5">
      <w:pPr>
        <w:ind w:firstLine="720"/>
      </w:pPr>
      <w:r>
        <w:t xml:space="preserve">The results are presented in four parts. First, we tested whether individual participants’ responses in the source retrieval task were above chance. As responses were made on a continuous scale, above-chance performance translates into a deviation from uniformity in responding. We did this in order to distinguish participants who were responding at chance from </w:t>
      </w:r>
      <w:r>
        <w:lastRenderedPageBreak/>
        <w:t>those who showed better-than-chance source memory performance. Second, we investigated source memory judgments conditioned on the prior recognition response and show that conditioning source responding on successful recognition does not fully account for the heavy tails in the distribution of source memory accuracy. Third, we fit a two-component memory-plus-guessing model, like that of Zhang and Luck (2008), to the marginal distributions of response accuracy, conditioned on recognition performance, and show that recognition affects the precision of the source information that is retrieved and not the proportion of guessing responses. Finally, we fit continuous and threshold versions of the circular diffusion model to the joint distributions of RT and accuracy. This analysis generalizes the Zhang and Luck (2008) mixture model analysis to account for both speed and accuracy.</w:t>
      </w:r>
    </w:p>
    <w:p w14:paraId="35BF69E1" w14:textId="77777777" w:rsidR="000A364C" w:rsidRDefault="000E7AE5">
      <w:pPr>
        <w:rPr>
          <w:b/>
        </w:rPr>
      </w:pPr>
      <w:r>
        <w:rPr>
          <w:b/>
        </w:rPr>
        <w:t>Data Screening</w:t>
      </w:r>
    </w:p>
    <w:p w14:paraId="0B4D9A68" w14:textId="2E42F424" w:rsidR="000A364C" w:rsidRDefault="000E7AE5">
      <w:r>
        <w:t xml:space="preserve">        </w:t>
      </w:r>
      <w:r>
        <w:tab/>
        <w:t xml:space="preserve">Preliminary inspection of the data suggested that some participants performed the source retrieval task with very low accuracy. A Rayleigh test for uniformity identified two participants whose data showed no evidence for a departure from uniformity in at least one condition, which can be interpreted as completely random responding (Table 1; Fisher, 1993). These participants will be referred to as a </w:t>
      </w:r>
      <w:r>
        <w:rPr>
          <w:i/>
        </w:rPr>
        <w:t xml:space="preserve">low response accuracy </w:t>
      </w:r>
      <w:r>
        <w:t xml:space="preserve">subgroup. Although we retained this subgroup in our analysis, we expected that the data from the remaining </w:t>
      </w:r>
      <w:r>
        <w:rPr>
          <w:i/>
        </w:rPr>
        <w:t xml:space="preserve">high response accuracy </w:t>
      </w:r>
      <w:r>
        <w:t>group would be more diagnostic for the purposes of distinguishing between the models.</w:t>
      </w:r>
      <w:ins w:id="28" w:author="Unknown Author" w:date="2020-03-30T13:13:00Z">
        <w:r>
          <w:t xml:space="preserve"> </w:t>
        </w:r>
      </w:ins>
    </w:p>
    <w:tbl>
      <w:tblPr>
        <w:tblW w:w="9260" w:type="dxa"/>
        <w:tblInd w:w="100" w:type="dxa"/>
        <w:tblLook w:val="04A0" w:firstRow="1" w:lastRow="0" w:firstColumn="1" w:lastColumn="0" w:noHBand="0" w:noVBand="1"/>
      </w:tblPr>
      <w:tblGrid>
        <w:gridCol w:w="4416"/>
        <w:gridCol w:w="2340"/>
        <w:gridCol w:w="2504"/>
      </w:tblGrid>
      <w:tr w:rsidR="00D01D65" w14:paraId="5F7F96C8" w14:textId="77777777" w:rsidTr="009E3D93">
        <w:trPr>
          <w:trHeight w:val="132"/>
        </w:trPr>
        <w:tc>
          <w:tcPr>
            <w:tcW w:w="9260" w:type="dxa"/>
            <w:gridSpan w:val="3"/>
            <w:tcBorders>
              <w:bottom w:val="single" w:sz="8" w:space="0" w:color="000000"/>
            </w:tcBorders>
            <w:shd w:val="clear" w:color="auto" w:fill="auto"/>
          </w:tcPr>
          <w:p w14:paraId="3AA4A430" w14:textId="77777777" w:rsidR="00D01D65" w:rsidRDefault="00D01D65">
            <w:pPr>
              <w:spacing w:line="276" w:lineRule="auto"/>
              <w:ind w:left="100"/>
            </w:pPr>
            <w:r>
              <w:t>Table 1</w:t>
            </w:r>
          </w:p>
          <w:p w14:paraId="593BA040" w14:textId="77777777" w:rsidR="00D01D65" w:rsidRDefault="00D01D65">
            <w:pPr>
              <w:spacing w:line="276" w:lineRule="auto"/>
              <w:ind w:left="100"/>
            </w:pPr>
            <w:r>
              <w:t>Rayleigh Test for Uniformity for Source Memory Response Error</w:t>
            </w:r>
          </w:p>
        </w:tc>
      </w:tr>
      <w:tr w:rsidR="000A364C" w14:paraId="38F9F385" w14:textId="77777777">
        <w:trPr>
          <w:trHeight w:val="132"/>
        </w:trPr>
        <w:tc>
          <w:tcPr>
            <w:tcW w:w="4416" w:type="dxa"/>
            <w:tcBorders>
              <w:top w:val="single" w:sz="8" w:space="0" w:color="000000"/>
              <w:bottom w:val="single" w:sz="8" w:space="0" w:color="000000"/>
            </w:tcBorders>
            <w:shd w:val="clear" w:color="auto" w:fill="auto"/>
          </w:tcPr>
          <w:p w14:paraId="3CC86733" w14:textId="77777777" w:rsidR="000A364C" w:rsidRDefault="000E7AE5">
            <w:pPr>
              <w:spacing w:line="240" w:lineRule="auto"/>
              <w:ind w:left="101"/>
              <w:jc w:val="center"/>
            </w:pPr>
            <w:r>
              <w:t>Participant</w:t>
            </w:r>
          </w:p>
        </w:tc>
        <w:tc>
          <w:tcPr>
            <w:tcW w:w="2340" w:type="dxa"/>
            <w:tcBorders>
              <w:top w:val="single" w:sz="8" w:space="0" w:color="000000"/>
              <w:bottom w:val="single" w:sz="8" w:space="0" w:color="000000"/>
            </w:tcBorders>
            <w:shd w:val="clear" w:color="auto" w:fill="auto"/>
          </w:tcPr>
          <w:p w14:paraId="6F2BE29F" w14:textId="6F965681" w:rsidR="000A364C" w:rsidRPr="00D01D65" w:rsidRDefault="00D01D65">
            <w:pPr>
              <w:spacing w:line="240" w:lineRule="auto"/>
              <w:ind w:left="101"/>
              <w:jc w:val="center"/>
              <w:rPr>
                <w:iCs/>
              </w:rPr>
            </w:pPr>
            <w:r w:rsidRPr="00D01D65">
              <w:rPr>
                <w:color w:val="222222"/>
                <w:shd w:val="clear" w:color="auto" w:fill="FFFFFF"/>
              </w:rPr>
              <w:t>χ</w:t>
            </w:r>
            <w:r w:rsidRPr="00D01D65">
              <w:rPr>
                <w:color w:val="222222"/>
                <w:shd w:val="clear" w:color="auto" w:fill="FFFFFF"/>
                <w:vertAlign w:val="superscript"/>
              </w:rPr>
              <w:t>2</w:t>
            </w:r>
          </w:p>
        </w:tc>
        <w:tc>
          <w:tcPr>
            <w:tcW w:w="2504" w:type="dxa"/>
            <w:tcBorders>
              <w:top w:val="single" w:sz="8" w:space="0" w:color="000000"/>
              <w:bottom w:val="single" w:sz="8" w:space="0" w:color="000000"/>
            </w:tcBorders>
            <w:shd w:val="clear" w:color="auto" w:fill="auto"/>
          </w:tcPr>
          <w:p w14:paraId="01A1D877" w14:textId="77777777" w:rsidR="000A364C" w:rsidRDefault="000E7AE5">
            <w:pPr>
              <w:spacing w:line="240" w:lineRule="auto"/>
              <w:ind w:left="101"/>
              <w:jc w:val="center"/>
              <w:rPr>
                <w:i/>
              </w:rPr>
            </w:pPr>
            <w:r>
              <w:rPr>
                <w:i/>
              </w:rPr>
              <w:t>p</w:t>
            </w:r>
          </w:p>
        </w:tc>
      </w:tr>
      <w:tr w:rsidR="000A364C" w14:paraId="7D58EDCB" w14:textId="77777777">
        <w:trPr>
          <w:trHeight w:val="232"/>
        </w:trPr>
        <w:tc>
          <w:tcPr>
            <w:tcW w:w="4416" w:type="dxa"/>
            <w:tcBorders>
              <w:top w:val="single" w:sz="8" w:space="0" w:color="000000"/>
            </w:tcBorders>
            <w:shd w:val="clear" w:color="auto" w:fill="auto"/>
          </w:tcPr>
          <w:p w14:paraId="68000830" w14:textId="77777777" w:rsidR="000A364C" w:rsidRDefault="000E7AE5">
            <w:pPr>
              <w:spacing w:line="240" w:lineRule="auto"/>
              <w:ind w:left="101"/>
              <w:jc w:val="center"/>
            </w:pPr>
            <w:r>
              <w:t>1</w:t>
            </w:r>
          </w:p>
        </w:tc>
        <w:tc>
          <w:tcPr>
            <w:tcW w:w="2340" w:type="dxa"/>
            <w:tcBorders>
              <w:top w:val="single" w:sz="8" w:space="0" w:color="000000"/>
            </w:tcBorders>
            <w:shd w:val="clear" w:color="auto" w:fill="auto"/>
          </w:tcPr>
          <w:p w14:paraId="6446FAB1" w14:textId="77777777" w:rsidR="000A364C" w:rsidRDefault="000E7AE5">
            <w:pPr>
              <w:spacing w:line="240" w:lineRule="auto"/>
              <w:ind w:left="101"/>
              <w:jc w:val="center"/>
            </w:pPr>
            <w:r>
              <w:t>0.02</w:t>
            </w:r>
          </w:p>
        </w:tc>
        <w:tc>
          <w:tcPr>
            <w:tcW w:w="2504" w:type="dxa"/>
            <w:tcBorders>
              <w:top w:val="single" w:sz="8" w:space="0" w:color="000000"/>
            </w:tcBorders>
            <w:shd w:val="clear" w:color="auto" w:fill="auto"/>
          </w:tcPr>
          <w:p w14:paraId="120C4FAA" w14:textId="77777777" w:rsidR="000A364C" w:rsidRDefault="000E7AE5">
            <w:pPr>
              <w:spacing w:line="240" w:lineRule="auto"/>
              <w:ind w:left="101"/>
              <w:jc w:val="center"/>
            </w:pPr>
            <w:r>
              <w:t>.87*</w:t>
            </w:r>
          </w:p>
        </w:tc>
      </w:tr>
      <w:tr w:rsidR="000A364C" w14:paraId="1B9A335D" w14:textId="77777777">
        <w:trPr>
          <w:trHeight w:val="232"/>
        </w:trPr>
        <w:tc>
          <w:tcPr>
            <w:tcW w:w="4416" w:type="dxa"/>
            <w:shd w:val="clear" w:color="auto" w:fill="auto"/>
          </w:tcPr>
          <w:p w14:paraId="57A7780F" w14:textId="77777777" w:rsidR="000A364C" w:rsidRDefault="000E7AE5">
            <w:pPr>
              <w:spacing w:line="240" w:lineRule="auto"/>
              <w:ind w:left="101"/>
              <w:jc w:val="center"/>
            </w:pPr>
            <w:r>
              <w:t>2</w:t>
            </w:r>
          </w:p>
        </w:tc>
        <w:tc>
          <w:tcPr>
            <w:tcW w:w="2340" w:type="dxa"/>
            <w:shd w:val="clear" w:color="auto" w:fill="auto"/>
          </w:tcPr>
          <w:p w14:paraId="4EB5C645" w14:textId="77777777" w:rsidR="000A364C" w:rsidRDefault="000E7AE5">
            <w:pPr>
              <w:spacing w:line="240" w:lineRule="auto"/>
              <w:ind w:left="101"/>
              <w:jc w:val="center"/>
            </w:pPr>
            <w:r>
              <w:t>0.69</w:t>
            </w:r>
          </w:p>
        </w:tc>
        <w:tc>
          <w:tcPr>
            <w:tcW w:w="2504" w:type="dxa"/>
            <w:shd w:val="clear" w:color="auto" w:fill="auto"/>
          </w:tcPr>
          <w:p w14:paraId="2E841158" w14:textId="77777777" w:rsidR="000A364C" w:rsidRDefault="000E7AE5">
            <w:pPr>
              <w:spacing w:line="240" w:lineRule="auto"/>
              <w:ind w:left="101"/>
              <w:jc w:val="center"/>
            </w:pPr>
            <w:r>
              <w:t>&lt;.01</w:t>
            </w:r>
          </w:p>
        </w:tc>
      </w:tr>
      <w:tr w:rsidR="000A364C" w14:paraId="2DC1A3DF" w14:textId="77777777">
        <w:trPr>
          <w:trHeight w:val="225"/>
        </w:trPr>
        <w:tc>
          <w:tcPr>
            <w:tcW w:w="4416" w:type="dxa"/>
            <w:shd w:val="clear" w:color="auto" w:fill="auto"/>
          </w:tcPr>
          <w:p w14:paraId="05B13AD3" w14:textId="77777777" w:rsidR="000A364C" w:rsidRDefault="000E7AE5">
            <w:pPr>
              <w:spacing w:line="240" w:lineRule="auto"/>
              <w:ind w:left="101"/>
              <w:jc w:val="center"/>
            </w:pPr>
            <w:r>
              <w:t>3</w:t>
            </w:r>
          </w:p>
        </w:tc>
        <w:tc>
          <w:tcPr>
            <w:tcW w:w="2340" w:type="dxa"/>
            <w:shd w:val="clear" w:color="auto" w:fill="auto"/>
          </w:tcPr>
          <w:p w14:paraId="7B2A616D" w14:textId="77777777" w:rsidR="000A364C" w:rsidRDefault="000E7AE5">
            <w:pPr>
              <w:spacing w:line="240" w:lineRule="auto"/>
              <w:ind w:left="101"/>
              <w:jc w:val="center"/>
            </w:pPr>
            <w:r>
              <w:t>0.44</w:t>
            </w:r>
          </w:p>
        </w:tc>
        <w:tc>
          <w:tcPr>
            <w:tcW w:w="2504" w:type="dxa"/>
            <w:shd w:val="clear" w:color="auto" w:fill="auto"/>
          </w:tcPr>
          <w:p w14:paraId="23E89C51" w14:textId="77777777" w:rsidR="000A364C" w:rsidRDefault="000E7AE5">
            <w:pPr>
              <w:spacing w:line="240" w:lineRule="auto"/>
              <w:ind w:left="101"/>
              <w:jc w:val="center"/>
            </w:pPr>
            <w:r>
              <w:t>&lt;.01</w:t>
            </w:r>
          </w:p>
        </w:tc>
      </w:tr>
      <w:tr w:rsidR="000A364C" w14:paraId="33D02884" w14:textId="77777777">
        <w:trPr>
          <w:trHeight w:val="232"/>
        </w:trPr>
        <w:tc>
          <w:tcPr>
            <w:tcW w:w="4416" w:type="dxa"/>
            <w:shd w:val="clear" w:color="auto" w:fill="auto"/>
          </w:tcPr>
          <w:p w14:paraId="78B870AF" w14:textId="77777777" w:rsidR="000A364C" w:rsidRDefault="000E7AE5">
            <w:pPr>
              <w:spacing w:line="240" w:lineRule="auto"/>
              <w:ind w:left="101"/>
              <w:jc w:val="center"/>
            </w:pPr>
            <w:r>
              <w:t>4</w:t>
            </w:r>
          </w:p>
        </w:tc>
        <w:tc>
          <w:tcPr>
            <w:tcW w:w="2340" w:type="dxa"/>
            <w:shd w:val="clear" w:color="auto" w:fill="auto"/>
          </w:tcPr>
          <w:p w14:paraId="56C7DF23" w14:textId="77777777" w:rsidR="000A364C" w:rsidRDefault="000E7AE5">
            <w:pPr>
              <w:spacing w:line="240" w:lineRule="auto"/>
              <w:ind w:left="101"/>
              <w:jc w:val="center"/>
            </w:pPr>
            <w:r>
              <w:t>0.51</w:t>
            </w:r>
          </w:p>
        </w:tc>
        <w:tc>
          <w:tcPr>
            <w:tcW w:w="2504" w:type="dxa"/>
            <w:shd w:val="clear" w:color="auto" w:fill="auto"/>
          </w:tcPr>
          <w:p w14:paraId="4CC81B67" w14:textId="77777777" w:rsidR="000A364C" w:rsidRDefault="000E7AE5">
            <w:pPr>
              <w:spacing w:line="240" w:lineRule="auto"/>
              <w:ind w:left="101"/>
              <w:jc w:val="center"/>
            </w:pPr>
            <w:r>
              <w:t>&lt;.01</w:t>
            </w:r>
          </w:p>
        </w:tc>
      </w:tr>
      <w:tr w:rsidR="000A364C" w14:paraId="1E9139A8" w14:textId="77777777">
        <w:trPr>
          <w:trHeight w:val="232"/>
        </w:trPr>
        <w:tc>
          <w:tcPr>
            <w:tcW w:w="4416" w:type="dxa"/>
            <w:shd w:val="clear" w:color="auto" w:fill="auto"/>
          </w:tcPr>
          <w:p w14:paraId="53AF3195" w14:textId="77777777" w:rsidR="000A364C" w:rsidRDefault="000E7AE5">
            <w:pPr>
              <w:spacing w:line="240" w:lineRule="auto"/>
              <w:ind w:left="101"/>
              <w:jc w:val="center"/>
            </w:pPr>
            <w:r>
              <w:t>5</w:t>
            </w:r>
          </w:p>
        </w:tc>
        <w:tc>
          <w:tcPr>
            <w:tcW w:w="2340" w:type="dxa"/>
            <w:shd w:val="clear" w:color="auto" w:fill="auto"/>
          </w:tcPr>
          <w:p w14:paraId="030E14F9" w14:textId="77777777" w:rsidR="000A364C" w:rsidRDefault="000E7AE5">
            <w:pPr>
              <w:spacing w:line="240" w:lineRule="auto"/>
              <w:ind w:left="101"/>
              <w:jc w:val="center"/>
            </w:pPr>
            <w:r>
              <w:t>0.55</w:t>
            </w:r>
          </w:p>
        </w:tc>
        <w:tc>
          <w:tcPr>
            <w:tcW w:w="2504" w:type="dxa"/>
            <w:shd w:val="clear" w:color="auto" w:fill="auto"/>
          </w:tcPr>
          <w:p w14:paraId="4E4740E4" w14:textId="77777777" w:rsidR="000A364C" w:rsidRDefault="000E7AE5">
            <w:pPr>
              <w:spacing w:line="240" w:lineRule="auto"/>
              <w:ind w:left="101"/>
              <w:jc w:val="center"/>
            </w:pPr>
            <w:r>
              <w:t>&lt;.01</w:t>
            </w:r>
          </w:p>
        </w:tc>
      </w:tr>
      <w:tr w:rsidR="000A364C" w14:paraId="2096AE50" w14:textId="77777777">
        <w:trPr>
          <w:trHeight w:val="232"/>
        </w:trPr>
        <w:tc>
          <w:tcPr>
            <w:tcW w:w="4416" w:type="dxa"/>
            <w:shd w:val="clear" w:color="auto" w:fill="auto"/>
          </w:tcPr>
          <w:p w14:paraId="445DAFCF" w14:textId="77777777" w:rsidR="000A364C" w:rsidRDefault="000E7AE5">
            <w:pPr>
              <w:spacing w:line="240" w:lineRule="auto"/>
              <w:ind w:left="101"/>
              <w:jc w:val="center"/>
            </w:pPr>
            <w:r>
              <w:lastRenderedPageBreak/>
              <w:t>6</w:t>
            </w:r>
          </w:p>
        </w:tc>
        <w:tc>
          <w:tcPr>
            <w:tcW w:w="2340" w:type="dxa"/>
            <w:shd w:val="clear" w:color="auto" w:fill="auto"/>
          </w:tcPr>
          <w:p w14:paraId="592E6081" w14:textId="77777777" w:rsidR="000A364C" w:rsidRDefault="000E7AE5">
            <w:pPr>
              <w:spacing w:line="240" w:lineRule="auto"/>
              <w:ind w:left="101"/>
              <w:jc w:val="center"/>
            </w:pPr>
            <w:r>
              <w:t>0.21</w:t>
            </w:r>
          </w:p>
        </w:tc>
        <w:tc>
          <w:tcPr>
            <w:tcW w:w="2504" w:type="dxa"/>
            <w:shd w:val="clear" w:color="auto" w:fill="auto"/>
          </w:tcPr>
          <w:p w14:paraId="63391991" w14:textId="77777777" w:rsidR="000A364C" w:rsidRDefault="000E7AE5">
            <w:pPr>
              <w:spacing w:line="240" w:lineRule="auto"/>
              <w:ind w:left="101"/>
              <w:jc w:val="center"/>
            </w:pPr>
            <w:r>
              <w:t>&lt;.01</w:t>
            </w:r>
          </w:p>
        </w:tc>
      </w:tr>
      <w:tr w:rsidR="000A364C" w14:paraId="543EA714" w14:textId="77777777">
        <w:trPr>
          <w:trHeight w:val="225"/>
        </w:trPr>
        <w:tc>
          <w:tcPr>
            <w:tcW w:w="4416" w:type="dxa"/>
            <w:shd w:val="clear" w:color="auto" w:fill="auto"/>
          </w:tcPr>
          <w:p w14:paraId="4FA9F659" w14:textId="77777777" w:rsidR="000A364C" w:rsidRDefault="000E7AE5">
            <w:pPr>
              <w:spacing w:line="240" w:lineRule="auto"/>
              <w:ind w:left="101"/>
              <w:jc w:val="center"/>
            </w:pPr>
            <w:r>
              <w:t>7</w:t>
            </w:r>
          </w:p>
        </w:tc>
        <w:tc>
          <w:tcPr>
            <w:tcW w:w="2340" w:type="dxa"/>
            <w:shd w:val="clear" w:color="auto" w:fill="auto"/>
          </w:tcPr>
          <w:p w14:paraId="465C9284" w14:textId="77777777" w:rsidR="000A364C" w:rsidRDefault="000E7AE5">
            <w:pPr>
              <w:spacing w:line="240" w:lineRule="auto"/>
              <w:ind w:left="101"/>
              <w:jc w:val="center"/>
            </w:pPr>
            <w:r>
              <w:t>0.57</w:t>
            </w:r>
          </w:p>
        </w:tc>
        <w:tc>
          <w:tcPr>
            <w:tcW w:w="2504" w:type="dxa"/>
            <w:shd w:val="clear" w:color="auto" w:fill="auto"/>
          </w:tcPr>
          <w:p w14:paraId="686DB827" w14:textId="77777777" w:rsidR="000A364C" w:rsidRDefault="000E7AE5">
            <w:pPr>
              <w:spacing w:line="240" w:lineRule="auto"/>
              <w:ind w:left="101"/>
              <w:jc w:val="center"/>
            </w:pPr>
            <w:r>
              <w:t>&lt;.01</w:t>
            </w:r>
          </w:p>
        </w:tc>
      </w:tr>
      <w:tr w:rsidR="000A364C" w14:paraId="0DF04A82" w14:textId="77777777">
        <w:trPr>
          <w:trHeight w:val="232"/>
        </w:trPr>
        <w:tc>
          <w:tcPr>
            <w:tcW w:w="4416" w:type="dxa"/>
            <w:shd w:val="clear" w:color="auto" w:fill="auto"/>
          </w:tcPr>
          <w:p w14:paraId="029C8E39" w14:textId="77777777" w:rsidR="000A364C" w:rsidRDefault="000E7AE5">
            <w:pPr>
              <w:spacing w:line="240" w:lineRule="auto"/>
              <w:ind w:left="101"/>
              <w:jc w:val="center"/>
            </w:pPr>
            <w:r>
              <w:t>8</w:t>
            </w:r>
          </w:p>
        </w:tc>
        <w:tc>
          <w:tcPr>
            <w:tcW w:w="2340" w:type="dxa"/>
            <w:shd w:val="clear" w:color="auto" w:fill="auto"/>
          </w:tcPr>
          <w:p w14:paraId="4B08E005" w14:textId="77777777" w:rsidR="000A364C" w:rsidRDefault="000E7AE5">
            <w:pPr>
              <w:spacing w:line="240" w:lineRule="auto"/>
              <w:ind w:left="101"/>
              <w:jc w:val="center"/>
            </w:pPr>
            <w:r>
              <w:t>0.87</w:t>
            </w:r>
          </w:p>
        </w:tc>
        <w:tc>
          <w:tcPr>
            <w:tcW w:w="2504" w:type="dxa"/>
            <w:shd w:val="clear" w:color="auto" w:fill="auto"/>
          </w:tcPr>
          <w:p w14:paraId="2E870C51" w14:textId="77777777" w:rsidR="000A364C" w:rsidRDefault="000E7AE5">
            <w:pPr>
              <w:spacing w:line="240" w:lineRule="auto"/>
              <w:ind w:left="101"/>
              <w:jc w:val="center"/>
            </w:pPr>
            <w:r>
              <w:t>&lt;.01</w:t>
            </w:r>
          </w:p>
        </w:tc>
      </w:tr>
      <w:tr w:rsidR="000A364C" w14:paraId="4631CF85" w14:textId="77777777">
        <w:trPr>
          <w:trHeight w:val="232"/>
        </w:trPr>
        <w:tc>
          <w:tcPr>
            <w:tcW w:w="4416" w:type="dxa"/>
            <w:shd w:val="clear" w:color="auto" w:fill="auto"/>
          </w:tcPr>
          <w:p w14:paraId="566710DA" w14:textId="77777777" w:rsidR="000A364C" w:rsidRDefault="000E7AE5">
            <w:pPr>
              <w:spacing w:line="240" w:lineRule="auto"/>
              <w:ind w:left="101"/>
              <w:jc w:val="center"/>
            </w:pPr>
            <w:r>
              <w:t>9</w:t>
            </w:r>
          </w:p>
        </w:tc>
        <w:tc>
          <w:tcPr>
            <w:tcW w:w="2340" w:type="dxa"/>
            <w:shd w:val="clear" w:color="auto" w:fill="auto"/>
          </w:tcPr>
          <w:p w14:paraId="4AFE5ACE" w14:textId="77777777" w:rsidR="000A364C" w:rsidRDefault="000E7AE5">
            <w:pPr>
              <w:spacing w:line="240" w:lineRule="auto"/>
              <w:ind w:left="101"/>
              <w:jc w:val="center"/>
            </w:pPr>
            <w:r>
              <w:t>0.10</w:t>
            </w:r>
          </w:p>
        </w:tc>
        <w:tc>
          <w:tcPr>
            <w:tcW w:w="2504" w:type="dxa"/>
            <w:shd w:val="clear" w:color="auto" w:fill="auto"/>
          </w:tcPr>
          <w:p w14:paraId="1AEE61FC" w14:textId="77777777" w:rsidR="000A364C" w:rsidRDefault="000E7AE5">
            <w:pPr>
              <w:spacing w:line="240" w:lineRule="auto"/>
              <w:ind w:left="101"/>
              <w:jc w:val="center"/>
            </w:pPr>
            <w:r>
              <w:t>.01</w:t>
            </w:r>
          </w:p>
        </w:tc>
      </w:tr>
      <w:tr w:rsidR="000A364C" w14:paraId="02AB7206" w14:textId="77777777">
        <w:trPr>
          <w:trHeight w:val="232"/>
        </w:trPr>
        <w:tc>
          <w:tcPr>
            <w:tcW w:w="4416" w:type="dxa"/>
            <w:shd w:val="clear" w:color="auto" w:fill="auto"/>
          </w:tcPr>
          <w:p w14:paraId="7FF30C63" w14:textId="77777777" w:rsidR="000A364C" w:rsidRDefault="000E7AE5">
            <w:pPr>
              <w:spacing w:line="240" w:lineRule="auto"/>
              <w:ind w:left="101"/>
              <w:jc w:val="center"/>
            </w:pPr>
            <w:r>
              <w:t>10</w:t>
            </w:r>
          </w:p>
        </w:tc>
        <w:tc>
          <w:tcPr>
            <w:tcW w:w="2340" w:type="dxa"/>
            <w:shd w:val="clear" w:color="auto" w:fill="auto"/>
          </w:tcPr>
          <w:p w14:paraId="2A2F2176" w14:textId="77777777" w:rsidR="000A364C" w:rsidRDefault="000E7AE5">
            <w:pPr>
              <w:spacing w:line="240" w:lineRule="auto"/>
              <w:ind w:left="101"/>
              <w:jc w:val="center"/>
            </w:pPr>
            <w:r>
              <w:t>0.87</w:t>
            </w:r>
          </w:p>
        </w:tc>
        <w:tc>
          <w:tcPr>
            <w:tcW w:w="2504" w:type="dxa"/>
            <w:shd w:val="clear" w:color="auto" w:fill="auto"/>
          </w:tcPr>
          <w:p w14:paraId="6D236A21" w14:textId="77777777" w:rsidR="000A364C" w:rsidRDefault="000E7AE5">
            <w:pPr>
              <w:spacing w:line="240" w:lineRule="auto"/>
              <w:ind w:left="101"/>
              <w:jc w:val="center"/>
            </w:pPr>
            <w:r>
              <w:t>&lt;.01</w:t>
            </w:r>
          </w:p>
        </w:tc>
      </w:tr>
      <w:tr w:rsidR="000A364C" w14:paraId="4A8038BB" w14:textId="77777777">
        <w:trPr>
          <w:trHeight w:val="225"/>
        </w:trPr>
        <w:tc>
          <w:tcPr>
            <w:tcW w:w="4416" w:type="dxa"/>
            <w:shd w:val="clear" w:color="auto" w:fill="auto"/>
          </w:tcPr>
          <w:p w14:paraId="0641F160" w14:textId="77777777" w:rsidR="000A364C" w:rsidRDefault="000E7AE5">
            <w:pPr>
              <w:spacing w:line="240" w:lineRule="auto"/>
              <w:ind w:left="101"/>
              <w:jc w:val="center"/>
            </w:pPr>
            <w:r>
              <w:t>11</w:t>
            </w:r>
          </w:p>
        </w:tc>
        <w:tc>
          <w:tcPr>
            <w:tcW w:w="2340" w:type="dxa"/>
            <w:shd w:val="clear" w:color="auto" w:fill="auto"/>
          </w:tcPr>
          <w:p w14:paraId="2AD5B543" w14:textId="77777777" w:rsidR="000A364C" w:rsidRDefault="000E7AE5">
            <w:pPr>
              <w:spacing w:line="240" w:lineRule="auto"/>
              <w:ind w:left="101"/>
              <w:jc w:val="center"/>
            </w:pPr>
            <w:r>
              <w:t>0.35</w:t>
            </w:r>
          </w:p>
        </w:tc>
        <w:tc>
          <w:tcPr>
            <w:tcW w:w="2504" w:type="dxa"/>
            <w:shd w:val="clear" w:color="auto" w:fill="auto"/>
          </w:tcPr>
          <w:p w14:paraId="63979D73" w14:textId="77777777" w:rsidR="000A364C" w:rsidRDefault="000E7AE5">
            <w:pPr>
              <w:spacing w:line="240" w:lineRule="auto"/>
              <w:ind w:left="101"/>
              <w:jc w:val="center"/>
            </w:pPr>
            <w:r>
              <w:t>&lt;.01</w:t>
            </w:r>
          </w:p>
        </w:tc>
      </w:tr>
      <w:tr w:rsidR="000A364C" w14:paraId="364DE7D6" w14:textId="77777777">
        <w:trPr>
          <w:trHeight w:val="232"/>
        </w:trPr>
        <w:tc>
          <w:tcPr>
            <w:tcW w:w="4416" w:type="dxa"/>
            <w:shd w:val="clear" w:color="auto" w:fill="auto"/>
          </w:tcPr>
          <w:p w14:paraId="340D27F7" w14:textId="77777777" w:rsidR="000A364C" w:rsidRDefault="000E7AE5">
            <w:pPr>
              <w:spacing w:line="240" w:lineRule="auto"/>
              <w:ind w:left="101"/>
              <w:jc w:val="center"/>
            </w:pPr>
            <w:r>
              <w:t>12</w:t>
            </w:r>
          </w:p>
        </w:tc>
        <w:tc>
          <w:tcPr>
            <w:tcW w:w="2340" w:type="dxa"/>
            <w:shd w:val="clear" w:color="auto" w:fill="auto"/>
          </w:tcPr>
          <w:p w14:paraId="77C2F3E3" w14:textId="77777777" w:rsidR="000A364C" w:rsidRDefault="000E7AE5">
            <w:pPr>
              <w:spacing w:line="240" w:lineRule="auto"/>
              <w:ind w:left="101"/>
              <w:jc w:val="center"/>
            </w:pPr>
            <w:r>
              <w:t>0.66</w:t>
            </w:r>
          </w:p>
        </w:tc>
        <w:tc>
          <w:tcPr>
            <w:tcW w:w="2504" w:type="dxa"/>
            <w:shd w:val="clear" w:color="auto" w:fill="auto"/>
          </w:tcPr>
          <w:p w14:paraId="0D133E69" w14:textId="77777777" w:rsidR="000A364C" w:rsidRDefault="000E7AE5">
            <w:pPr>
              <w:spacing w:line="240" w:lineRule="auto"/>
              <w:ind w:left="101"/>
              <w:jc w:val="center"/>
            </w:pPr>
            <w:r>
              <w:t>&lt;.01</w:t>
            </w:r>
          </w:p>
        </w:tc>
      </w:tr>
      <w:tr w:rsidR="000A364C" w14:paraId="7B92029C" w14:textId="77777777">
        <w:trPr>
          <w:trHeight w:val="232"/>
        </w:trPr>
        <w:tc>
          <w:tcPr>
            <w:tcW w:w="4416" w:type="dxa"/>
            <w:shd w:val="clear" w:color="auto" w:fill="auto"/>
          </w:tcPr>
          <w:p w14:paraId="65C3BE3A" w14:textId="77777777" w:rsidR="000A364C" w:rsidRDefault="000E7AE5">
            <w:pPr>
              <w:spacing w:line="240" w:lineRule="auto"/>
              <w:ind w:left="101"/>
              <w:jc w:val="center"/>
            </w:pPr>
            <w:r>
              <w:t>13</w:t>
            </w:r>
          </w:p>
        </w:tc>
        <w:tc>
          <w:tcPr>
            <w:tcW w:w="2340" w:type="dxa"/>
            <w:shd w:val="clear" w:color="auto" w:fill="auto"/>
          </w:tcPr>
          <w:p w14:paraId="2165ADD5" w14:textId="77777777" w:rsidR="000A364C" w:rsidRDefault="000E7AE5">
            <w:pPr>
              <w:spacing w:line="240" w:lineRule="auto"/>
              <w:ind w:left="101"/>
              <w:jc w:val="center"/>
            </w:pPr>
            <w:r>
              <w:t>0.07</w:t>
            </w:r>
          </w:p>
        </w:tc>
        <w:tc>
          <w:tcPr>
            <w:tcW w:w="2504" w:type="dxa"/>
            <w:shd w:val="clear" w:color="auto" w:fill="auto"/>
          </w:tcPr>
          <w:p w14:paraId="54CA9A65" w14:textId="77777777" w:rsidR="000A364C" w:rsidRDefault="000E7AE5">
            <w:pPr>
              <w:spacing w:line="240" w:lineRule="auto"/>
              <w:ind w:left="101"/>
              <w:jc w:val="center"/>
            </w:pPr>
            <w:r>
              <w:t>.24*</w:t>
            </w:r>
          </w:p>
        </w:tc>
      </w:tr>
      <w:tr w:rsidR="000A364C" w14:paraId="5B5F0E66" w14:textId="77777777">
        <w:trPr>
          <w:trHeight w:val="232"/>
        </w:trPr>
        <w:tc>
          <w:tcPr>
            <w:tcW w:w="4416" w:type="dxa"/>
            <w:shd w:val="clear" w:color="auto" w:fill="auto"/>
          </w:tcPr>
          <w:p w14:paraId="2B7B066C" w14:textId="77777777" w:rsidR="000A364C" w:rsidRDefault="000E7AE5">
            <w:pPr>
              <w:spacing w:line="240" w:lineRule="auto"/>
              <w:ind w:left="101"/>
              <w:jc w:val="center"/>
            </w:pPr>
            <w:r>
              <w:t>15</w:t>
            </w:r>
          </w:p>
        </w:tc>
        <w:tc>
          <w:tcPr>
            <w:tcW w:w="2340" w:type="dxa"/>
            <w:shd w:val="clear" w:color="auto" w:fill="auto"/>
          </w:tcPr>
          <w:p w14:paraId="29B21881" w14:textId="77777777" w:rsidR="000A364C" w:rsidRDefault="000E7AE5">
            <w:pPr>
              <w:spacing w:line="240" w:lineRule="auto"/>
              <w:ind w:left="101"/>
              <w:jc w:val="center"/>
            </w:pPr>
            <w:r>
              <w:t>0.08</w:t>
            </w:r>
          </w:p>
        </w:tc>
        <w:tc>
          <w:tcPr>
            <w:tcW w:w="2504" w:type="dxa"/>
            <w:shd w:val="clear" w:color="auto" w:fill="auto"/>
          </w:tcPr>
          <w:p w14:paraId="3062DA57" w14:textId="77777777" w:rsidR="000A364C" w:rsidRDefault="000E7AE5">
            <w:pPr>
              <w:spacing w:line="240" w:lineRule="auto"/>
              <w:ind w:left="101"/>
              <w:jc w:val="center"/>
            </w:pPr>
            <w:r>
              <w:t>.04</w:t>
            </w:r>
          </w:p>
        </w:tc>
      </w:tr>
      <w:tr w:rsidR="000A364C" w14:paraId="22C69A16" w14:textId="77777777">
        <w:trPr>
          <w:trHeight w:val="225"/>
        </w:trPr>
        <w:tc>
          <w:tcPr>
            <w:tcW w:w="4416" w:type="dxa"/>
            <w:shd w:val="clear" w:color="auto" w:fill="auto"/>
          </w:tcPr>
          <w:p w14:paraId="68B8543E" w14:textId="77777777" w:rsidR="000A364C" w:rsidRDefault="000E7AE5">
            <w:pPr>
              <w:spacing w:line="240" w:lineRule="auto"/>
              <w:ind w:left="101"/>
              <w:jc w:val="center"/>
            </w:pPr>
            <w:r>
              <w:t>16</w:t>
            </w:r>
          </w:p>
        </w:tc>
        <w:tc>
          <w:tcPr>
            <w:tcW w:w="2340" w:type="dxa"/>
            <w:shd w:val="clear" w:color="auto" w:fill="auto"/>
          </w:tcPr>
          <w:p w14:paraId="0284ABAA" w14:textId="77777777" w:rsidR="000A364C" w:rsidRDefault="000E7AE5">
            <w:pPr>
              <w:spacing w:line="240" w:lineRule="auto"/>
              <w:ind w:left="101"/>
              <w:jc w:val="center"/>
            </w:pPr>
            <w:r>
              <w:t>0.54</w:t>
            </w:r>
          </w:p>
        </w:tc>
        <w:tc>
          <w:tcPr>
            <w:tcW w:w="2504" w:type="dxa"/>
            <w:shd w:val="clear" w:color="auto" w:fill="auto"/>
          </w:tcPr>
          <w:p w14:paraId="36BA43C4" w14:textId="77777777" w:rsidR="000A364C" w:rsidRDefault="000E7AE5">
            <w:pPr>
              <w:spacing w:line="240" w:lineRule="auto"/>
              <w:ind w:left="101"/>
              <w:jc w:val="center"/>
            </w:pPr>
            <w:r>
              <w:t>&lt;.01</w:t>
            </w:r>
          </w:p>
        </w:tc>
      </w:tr>
      <w:tr w:rsidR="000A364C" w14:paraId="63F93E5F" w14:textId="77777777">
        <w:trPr>
          <w:trHeight w:val="232"/>
        </w:trPr>
        <w:tc>
          <w:tcPr>
            <w:tcW w:w="4416" w:type="dxa"/>
            <w:shd w:val="clear" w:color="auto" w:fill="auto"/>
          </w:tcPr>
          <w:p w14:paraId="38120D58" w14:textId="77777777" w:rsidR="000A364C" w:rsidRDefault="000E7AE5">
            <w:pPr>
              <w:spacing w:line="240" w:lineRule="auto"/>
              <w:ind w:left="101"/>
              <w:jc w:val="center"/>
            </w:pPr>
            <w:r>
              <w:t>17</w:t>
            </w:r>
          </w:p>
        </w:tc>
        <w:tc>
          <w:tcPr>
            <w:tcW w:w="2340" w:type="dxa"/>
            <w:shd w:val="clear" w:color="auto" w:fill="auto"/>
          </w:tcPr>
          <w:p w14:paraId="2796AA28" w14:textId="77777777" w:rsidR="000A364C" w:rsidRDefault="000E7AE5">
            <w:pPr>
              <w:spacing w:line="240" w:lineRule="auto"/>
              <w:ind w:left="101"/>
              <w:jc w:val="center"/>
            </w:pPr>
            <w:r>
              <w:t>0.09</w:t>
            </w:r>
          </w:p>
        </w:tc>
        <w:tc>
          <w:tcPr>
            <w:tcW w:w="2504" w:type="dxa"/>
            <w:shd w:val="clear" w:color="auto" w:fill="auto"/>
          </w:tcPr>
          <w:p w14:paraId="5A0A9B6B" w14:textId="77777777" w:rsidR="000A364C" w:rsidRDefault="000E7AE5">
            <w:pPr>
              <w:spacing w:line="240" w:lineRule="auto"/>
              <w:ind w:left="101"/>
              <w:jc w:val="center"/>
            </w:pPr>
            <w:r>
              <w:t>&lt;.01</w:t>
            </w:r>
          </w:p>
        </w:tc>
      </w:tr>
      <w:tr w:rsidR="000A364C" w14:paraId="03BA0B64" w14:textId="77777777">
        <w:trPr>
          <w:trHeight w:val="232"/>
        </w:trPr>
        <w:tc>
          <w:tcPr>
            <w:tcW w:w="4416" w:type="dxa"/>
            <w:shd w:val="clear" w:color="auto" w:fill="auto"/>
          </w:tcPr>
          <w:p w14:paraId="6BDAAEEE" w14:textId="77777777" w:rsidR="000A364C" w:rsidRDefault="000E7AE5">
            <w:pPr>
              <w:spacing w:line="240" w:lineRule="auto"/>
              <w:ind w:left="101"/>
              <w:jc w:val="center"/>
            </w:pPr>
            <w:r>
              <w:t>18</w:t>
            </w:r>
          </w:p>
        </w:tc>
        <w:tc>
          <w:tcPr>
            <w:tcW w:w="2340" w:type="dxa"/>
            <w:shd w:val="clear" w:color="auto" w:fill="auto"/>
          </w:tcPr>
          <w:p w14:paraId="3F75DA4B" w14:textId="77777777" w:rsidR="000A364C" w:rsidRDefault="000E7AE5">
            <w:pPr>
              <w:spacing w:line="240" w:lineRule="auto"/>
              <w:ind w:left="101"/>
              <w:jc w:val="center"/>
            </w:pPr>
            <w:r>
              <w:t>0.62</w:t>
            </w:r>
          </w:p>
        </w:tc>
        <w:tc>
          <w:tcPr>
            <w:tcW w:w="2504" w:type="dxa"/>
            <w:shd w:val="clear" w:color="auto" w:fill="auto"/>
          </w:tcPr>
          <w:p w14:paraId="27445693" w14:textId="77777777" w:rsidR="000A364C" w:rsidRDefault="000E7AE5">
            <w:pPr>
              <w:spacing w:line="240" w:lineRule="auto"/>
              <w:ind w:left="101"/>
              <w:jc w:val="center"/>
            </w:pPr>
            <w:r>
              <w:t>&lt;.01</w:t>
            </w:r>
          </w:p>
        </w:tc>
      </w:tr>
      <w:tr w:rsidR="000A364C" w14:paraId="081AD189" w14:textId="77777777">
        <w:trPr>
          <w:trHeight w:val="232"/>
        </w:trPr>
        <w:tc>
          <w:tcPr>
            <w:tcW w:w="4416" w:type="dxa"/>
            <w:shd w:val="clear" w:color="auto" w:fill="auto"/>
          </w:tcPr>
          <w:p w14:paraId="1353A178" w14:textId="77777777" w:rsidR="000A364C" w:rsidRDefault="000E7AE5">
            <w:pPr>
              <w:spacing w:line="240" w:lineRule="auto"/>
              <w:ind w:left="101"/>
              <w:jc w:val="center"/>
            </w:pPr>
            <w:r>
              <w:t>19</w:t>
            </w:r>
          </w:p>
        </w:tc>
        <w:tc>
          <w:tcPr>
            <w:tcW w:w="2340" w:type="dxa"/>
            <w:shd w:val="clear" w:color="auto" w:fill="auto"/>
          </w:tcPr>
          <w:p w14:paraId="0A663D88" w14:textId="77777777" w:rsidR="000A364C" w:rsidRDefault="000E7AE5">
            <w:pPr>
              <w:spacing w:line="240" w:lineRule="auto"/>
              <w:ind w:left="101"/>
              <w:jc w:val="center"/>
            </w:pPr>
            <w:r>
              <w:t>0.29</w:t>
            </w:r>
          </w:p>
        </w:tc>
        <w:tc>
          <w:tcPr>
            <w:tcW w:w="2504" w:type="dxa"/>
            <w:shd w:val="clear" w:color="auto" w:fill="auto"/>
          </w:tcPr>
          <w:p w14:paraId="0F534215" w14:textId="77777777" w:rsidR="000A364C" w:rsidRDefault="000E7AE5">
            <w:pPr>
              <w:spacing w:line="240" w:lineRule="auto"/>
              <w:ind w:left="101"/>
              <w:jc w:val="center"/>
            </w:pPr>
            <w:r>
              <w:t>&lt;.01</w:t>
            </w:r>
          </w:p>
        </w:tc>
      </w:tr>
      <w:tr w:rsidR="000A364C" w14:paraId="76D8DA10" w14:textId="77777777">
        <w:trPr>
          <w:trHeight w:val="225"/>
        </w:trPr>
        <w:tc>
          <w:tcPr>
            <w:tcW w:w="4416" w:type="dxa"/>
            <w:tcBorders>
              <w:bottom w:val="single" w:sz="8" w:space="0" w:color="000000"/>
            </w:tcBorders>
            <w:shd w:val="clear" w:color="auto" w:fill="auto"/>
          </w:tcPr>
          <w:p w14:paraId="07E52733" w14:textId="77777777" w:rsidR="000A364C" w:rsidRDefault="000E7AE5">
            <w:pPr>
              <w:spacing w:line="240" w:lineRule="auto"/>
              <w:ind w:left="101"/>
              <w:jc w:val="center"/>
            </w:pPr>
            <w:r>
              <w:t>20</w:t>
            </w:r>
          </w:p>
        </w:tc>
        <w:tc>
          <w:tcPr>
            <w:tcW w:w="2340" w:type="dxa"/>
            <w:tcBorders>
              <w:bottom w:val="single" w:sz="8" w:space="0" w:color="000000"/>
            </w:tcBorders>
            <w:shd w:val="clear" w:color="auto" w:fill="auto"/>
          </w:tcPr>
          <w:p w14:paraId="7D1D8C5E" w14:textId="77777777" w:rsidR="000A364C" w:rsidRDefault="000E7AE5">
            <w:pPr>
              <w:spacing w:line="240" w:lineRule="auto"/>
              <w:ind w:left="101"/>
              <w:jc w:val="center"/>
            </w:pPr>
            <w:r>
              <w:t>0.28</w:t>
            </w:r>
          </w:p>
        </w:tc>
        <w:tc>
          <w:tcPr>
            <w:tcW w:w="2504" w:type="dxa"/>
            <w:tcBorders>
              <w:bottom w:val="single" w:sz="8" w:space="0" w:color="000000"/>
            </w:tcBorders>
            <w:shd w:val="clear" w:color="auto" w:fill="auto"/>
          </w:tcPr>
          <w:p w14:paraId="719EDEDE" w14:textId="77777777" w:rsidR="000A364C" w:rsidRDefault="000E7AE5">
            <w:pPr>
              <w:spacing w:line="240" w:lineRule="auto"/>
              <w:ind w:left="101"/>
              <w:jc w:val="center"/>
            </w:pPr>
            <w:r>
              <w:t>&lt;.01</w:t>
            </w:r>
          </w:p>
        </w:tc>
      </w:tr>
    </w:tbl>
    <w:p w14:paraId="78329BE8" w14:textId="77777777" w:rsidR="000A364C" w:rsidRDefault="000E7AE5">
      <w:r>
        <w:rPr>
          <w:i/>
          <w:iCs/>
        </w:rPr>
        <w:t>Note</w:t>
      </w:r>
      <w:r>
        <w:t xml:space="preserve">.  * </w:t>
      </w:r>
      <w:r>
        <w:rPr>
          <w:i/>
        </w:rPr>
        <w:t xml:space="preserve">p </w:t>
      </w:r>
      <w:r>
        <w:t>values greater than 0.05, indicating no evidence of a departure from uniformity for participants 1 and 13.</w:t>
      </w:r>
    </w:p>
    <w:p w14:paraId="498A7F65" w14:textId="77777777" w:rsidR="000A364C" w:rsidRDefault="000E7AE5">
      <w:pPr>
        <w:pStyle w:val="Heading2"/>
        <w:ind w:firstLine="0"/>
      </w:pPr>
      <w:bookmarkStart w:id="29" w:name="_xjgqmvyaccak"/>
      <w:bookmarkEnd w:id="29"/>
      <w:r>
        <w:t>Source Memory for Unrecognized Items</w:t>
      </w:r>
    </w:p>
    <w:p w14:paraId="61461F27" w14:textId="12A93655" w:rsidR="000A364C" w:rsidRDefault="000E7AE5">
      <w:pPr>
        <w:ind w:firstLine="720"/>
      </w:pPr>
      <w:r>
        <w:t xml:space="preserve">The data for each participant were split into three categories </w:t>
      </w:r>
      <w:proofErr w:type="gramStart"/>
      <w:r>
        <w:t>on the basis of</w:t>
      </w:r>
      <w:proofErr w:type="gramEnd"/>
      <w:r>
        <w:t xml:space="preserve"> their confidence in the recognition task.  Items rated three and below were deemed unrecognized; successful recognition was defined by ratings of four and above. Recognized items receiving the maximum rating of six were further classified as highly recognized items. Figure 4 shows the frequency of response errors across all participants grouped according to these categories of </w:t>
      </w:r>
      <w:r>
        <w:lastRenderedPageBreak/>
        <w:t>confidence in the recognition phase.</w:t>
      </w:r>
      <w:r>
        <w:rPr>
          <w:noProof/>
        </w:rPr>
        <w:drawing>
          <wp:inline distT="0" distB="0" distL="0" distR="0" wp14:anchorId="11251FD0" wp14:editId="01A13286">
            <wp:extent cx="6010910" cy="2650839"/>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6010910" cy="2650839"/>
                    </a:xfrm>
                    <a:prstGeom prst="rect">
                      <a:avLst/>
                    </a:prstGeom>
                  </pic:spPr>
                </pic:pic>
              </a:graphicData>
            </a:graphic>
          </wp:inline>
        </w:drawing>
      </w:r>
    </w:p>
    <w:p w14:paraId="5A2616B9" w14:textId="77777777" w:rsidR="000A364C" w:rsidRDefault="000E7AE5">
      <w:pPr>
        <w:pStyle w:val="Caption"/>
        <w:rPr>
          <w:i w:val="0"/>
          <w:color w:val="auto"/>
          <w:sz w:val="24"/>
          <w:szCs w:val="24"/>
        </w:rPr>
      </w:pPr>
      <w:commentRangeStart w:id="30"/>
      <w:commentRangeStart w:id="31"/>
      <w:r>
        <w:rPr>
          <w:i w:val="0"/>
          <w:color w:val="auto"/>
          <w:sz w:val="24"/>
          <w:szCs w:val="24"/>
        </w:rPr>
        <w:t>Figure 4. Frequency of angular response error in the source retrieval task, collapsed across participants. The subset of unrecognized items (rated three or below on the six-point confidence scale) yields source responses which are uniform, indicating no source memory for unrecognized items. However, the frequency of unrecognized items was relatively low and the exclusion of these items from the distribution of responses (in red), does not eliminate the heavy tails from the distribution of responses for recognized items (in green).</w:t>
      </w:r>
    </w:p>
    <w:commentRangeEnd w:id="30"/>
    <w:p w14:paraId="0242A535" w14:textId="77777777" w:rsidR="000A364C" w:rsidRDefault="000E7AE5">
      <w:r>
        <w:commentReference w:id="30"/>
      </w:r>
      <w:commentRangeEnd w:id="31"/>
      <w:r w:rsidR="0094301B">
        <w:rPr>
          <w:rStyle w:val="CommentReference"/>
        </w:rPr>
        <w:commentReference w:id="31"/>
      </w:r>
    </w:p>
    <w:p w14:paraId="682A2685" w14:textId="191FB0F5" w:rsidR="0094301B" w:rsidRDefault="000E7AE5" w:rsidP="0094301B">
      <w:pPr>
        <w:ind w:firstLine="720"/>
      </w:pPr>
      <w:r>
        <w:t xml:space="preserve">The results of Rayleigh tests of uniformity of source responses for unrecognized items are displayed in Table 4. The distributions of these responses were uniform for most participants, indicating that no source memory was present when recognition confidence was low. In cases where the unrecognized data statistically varied from uniformity, </w:t>
      </w:r>
      <w:commentRangeStart w:id="32"/>
      <w:r>
        <w:t>it was the case that there were simply not many observations that were classified as unrecognized.</w:t>
      </w:r>
      <w:commentRangeEnd w:id="32"/>
      <w:r>
        <w:commentReference w:id="32"/>
      </w:r>
      <w:r w:rsidR="0094301B">
        <w:br w:type="page"/>
      </w:r>
    </w:p>
    <w:tbl>
      <w:tblPr>
        <w:tblW w:w="9642" w:type="dxa"/>
        <w:tblInd w:w="100" w:type="dxa"/>
        <w:tblLook w:val="04A0" w:firstRow="1" w:lastRow="0" w:firstColumn="1" w:lastColumn="0" w:noHBand="0" w:noVBand="1"/>
      </w:tblPr>
      <w:tblGrid>
        <w:gridCol w:w="3604"/>
        <w:gridCol w:w="3017"/>
        <w:gridCol w:w="3021"/>
      </w:tblGrid>
      <w:tr w:rsidR="000A364C" w14:paraId="02FD540E" w14:textId="77777777">
        <w:trPr>
          <w:trHeight w:val="115"/>
        </w:trPr>
        <w:tc>
          <w:tcPr>
            <w:tcW w:w="9642" w:type="dxa"/>
            <w:gridSpan w:val="3"/>
            <w:tcBorders>
              <w:bottom w:val="single" w:sz="8" w:space="0" w:color="000000"/>
            </w:tcBorders>
            <w:shd w:val="clear" w:color="auto" w:fill="auto"/>
          </w:tcPr>
          <w:p w14:paraId="151F8FE4" w14:textId="77777777" w:rsidR="000A364C" w:rsidRDefault="000E7AE5">
            <w:pPr>
              <w:spacing w:line="240" w:lineRule="auto"/>
              <w:ind w:left="100"/>
            </w:pPr>
            <w:r>
              <w:lastRenderedPageBreak/>
              <w:t>Table 4</w:t>
            </w:r>
          </w:p>
          <w:p w14:paraId="76DFCE61" w14:textId="77777777" w:rsidR="000A364C" w:rsidRDefault="000E7AE5">
            <w:pPr>
              <w:spacing w:line="240" w:lineRule="auto"/>
              <w:ind w:left="101"/>
            </w:pPr>
            <w:r>
              <w:t>Rayleigh Test on Source Memory for Unrecognized Items</w:t>
            </w:r>
          </w:p>
        </w:tc>
      </w:tr>
      <w:tr w:rsidR="000A364C" w14:paraId="5874995D" w14:textId="77777777">
        <w:trPr>
          <w:trHeight w:val="115"/>
        </w:trPr>
        <w:tc>
          <w:tcPr>
            <w:tcW w:w="3604" w:type="dxa"/>
            <w:tcBorders>
              <w:top w:val="single" w:sz="8" w:space="0" w:color="000000"/>
              <w:bottom w:val="single" w:sz="8" w:space="0" w:color="000000"/>
            </w:tcBorders>
            <w:shd w:val="clear" w:color="auto" w:fill="auto"/>
          </w:tcPr>
          <w:p w14:paraId="4B8E5774" w14:textId="77777777" w:rsidR="000A364C" w:rsidRDefault="000E7AE5">
            <w:pPr>
              <w:spacing w:line="240" w:lineRule="auto"/>
              <w:ind w:left="101"/>
              <w:jc w:val="center"/>
            </w:pPr>
            <w:r>
              <w:t>Participant</w:t>
            </w:r>
          </w:p>
        </w:tc>
        <w:tc>
          <w:tcPr>
            <w:tcW w:w="3017" w:type="dxa"/>
            <w:tcBorders>
              <w:top w:val="single" w:sz="8" w:space="0" w:color="000000"/>
              <w:bottom w:val="single" w:sz="8" w:space="0" w:color="000000"/>
            </w:tcBorders>
            <w:shd w:val="clear" w:color="auto" w:fill="auto"/>
          </w:tcPr>
          <w:p w14:paraId="2EBDEA17" w14:textId="2D51F2B1" w:rsidR="000A364C" w:rsidRDefault="00D01D65">
            <w:pPr>
              <w:spacing w:line="240" w:lineRule="auto"/>
              <w:ind w:left="101"/>
              <w:jc w:val="center"/>
              <w:rPr>
                <w:i/>
              </w:rPr>
            </w:pPr>
            <w:r w:rsidRPr="00D01D65">
              <w:rPr>
                <w:color w:val="222222"/>
                <w:shd w:val="clear" w:color="auto" w:fill="FFFFFF"/>
              </w:rPr>
              <w:t>χ</w:t>
            </w:r>
            <w:r w:rsidRPr="00D01D65">
              <w:rPr>
                <w:color w:val="222222"/>
                <w:shd w:val="clear" w:color="auto" w:fill="FFFFFF"/>
                <w:vertAlign w:val="superscript"/>
              </w:rPr>
              <w:t>2</w:t>
            </w:r>
          </w:p>
        </w:tc>
        <w:tc>
          <w:tcPr>
            <w:tcW w:w="3021" w:type="dxa"/>
            <w:tcBorders>
              <w:top w:val="single" w:sz="8" w:space="0" w:color="000000"/>
              <w:bottom w:val="single" w:sz="8" w:space="0" w:color="000000"/>
            </w:tcBorders>
            <w:shd w:val="clear" w:color="auto" w:fill="auto"/>
          </w:tcPr>
          <w:p w14:paraId="46CA42E1" w14:textId="77777777" w:rsidR="000A364C" w:rsidRDefault="000E7AE5">
            <w:pPr>
              <w:spacing w:line="240" w:lineRule="auto"/>
              <w:ind w:left="101"/>
              <w:jc w:val="center"/>
              <w:rPr>
                <w:i/>
              </w:rPr>
            </w:pPr>
            <w:r>
              <w:rPr>
                <w:i/>
              </w:rPr>
              <w:t>p</w:t>
            </w:r>
          </w:p>
        </w:tc>
      </w:tr>
      <w:tr w:rsidR="000A364C" w14:paraId="1BBD9A6C" w14:textId="77777777">
        <w:trPr>
          <w:trHeight w:hRule="exact" w:val="331"/>
        </w:trPr>
        <w:tc>
          <w:tcPr>
            <w:tcW w:w="3604" w:type="dxa"/>
            <w:tcBorders>
              <w:top w:val="single" w:sz="8" w:space="0" w:color="000000"/>
            </w:tcBorders>
            <w:shd w:val="clear" w:color="auto" w:fill="auto"/>
          </w:tcPr>
          <w:p w14:paraId="0C2C66A5" w14:textId="77777777" w:rsidR="000A364C" w:rsidRDefault="000E7AE5">
            <w:pPr>
              <w:spacing w:line="240" w:lineRule="auto"/>
              <w:ind w:left="101"/>
              <w:jc w:val="center"/>
            </w:pPr>
            <w:r>
              <w:t>1</w:t>
            </w:r>
          </w:p>
        </w:tc>
        <w:tc>
          <w:tcPr>
            <w:tcW w:w="3017" w:type="dxa"/>
            <w:tcBorders>
              <w:top w:val="single" w:sz="8" w:space="0" w:color="000000"/>
            </w:tcBorders>
            <w:shd w:val="clear" w:color="auto" w:fill="auto"/>
          </w:tcPr>
          <w:p w14:paraId="1E6A83F6" w14:textId="77777777" w:rsidR="000A364C" w:rsidRDefault="000E7AE5">
            <w:pPr>
              <w:spacing w:line="240" w:lineRule="auto"/>
              <w:ind w:left="101"/>
              <w:jc w:val="center"/>
            </w:pPr>
            <w:r>
              <w:t>0.06</w:t>
            </w:r>
          </w:p>
        </w:tc>
        <w:tc>
          <w:tcPr>
            <w:tcW w:w="3021" w:type="dxa"/>
            <w:tcBorders>
              <w:top w:val="single" w:sz="8" w:space="0" w:color="000000"/>
            </w:tcBorders>
            <w:shd w:val="clear" w:color="auto" w:fill="auto"/>
          </w:tcPr>
          <w:p w14:paraId="77553ACC" w14:textId="77777777" w:rsidR="000A364C" w:rsidRDefault="000E7AE5">
            <w:pPr>
              <w:spacing w:line="240" w:lineRule="auto"/>
              <w:ind w:left="101"/>
              <w:jc w:val="center"/>
            </w:pPr>
            <w:r>
              <w:t>0.46</w:t>
            </w:r>
          </w:p>
        </w:tc>
      </w:tr>
      <w:tr w:rsidR="000A364C" w14:paraId="5DA0E794" w14:textId="77777777">
        <w:trPr>
          <w:trHeight w:hRule="exact" w:val="331"/>
        </w:trPr>
        <w:tc>
          <w:tcPr>
            <w:tcW w:w="3604" w:type="dxa"/>
            <w:shd w:val="clear" w:color="auto" w:fill="auto"/>
          </w:tcPr>
          <w:p w14:paraId="53D9F3E1" w14:textId="77777777" w:rsidR="000A364C" w:rsidRDefault="000E7AE5">
            <w:pPr>
              <w:spacing w:line="240" w:lineRule="auto"/>
              <w:ind w:left="101"/>
              <w:jc w:val="center"/>
            </w:pPr>
            <w:r>
              <w:t>2</w:t>
            </w:r>
          </w:p>
        </w:tc>
        <w:tc>
          <w:tcPr>
            <w:tcW w:w="3017" w:type="dxa"/>
            <w:shd w:val="clear" w:color="auto" w:fill="auto"/>
          </w:tcPr>
          <w:p w14:paraId="6B6DE5FD" w14:textId="77777777" w:rsidR="000A364C" w:rsidRDefault="000E7AE5">
            <w:pPr>
              <w:spacing w:line="240" w:lineRule="auto"/>
              <w:ind w:left="101"/>
              <w:jc w:val="center"/>
            </w:pPr>
            <w:r>
              <w:t>0.24</w:t>
            </w:r>
          </w:p>
        </w:tc>
        <w:tc>
          <w:tcPr>
            <w:tcW w:w="3021" w:type="dxa"/>
            <w:shd w:val="clear" w:color="auto" w:fill="auto"/>
          </w:tcPr>
          <w:p w14:paraId="721D0049" w14:textId="77777777" w:rsidR="000A364C" w:rsidRDefault="000E7AE5">
            <w:pPr>
              <w:spacing w:line="240" w:lineRule="auto"/>
              <w:ind w:left="101"/>
              <w:jc w:val="center"/>
            </w:pPr>
            <w:r>
              <w:t>0.38</w:t>
            </w:r>
          </w:p>
        </w:tc>
      </w:tr>
      <w:tr w:rsidR="000A364C" w14:paraId="77D8FD61" w14:textId="77777777">
        <w:trPr>
          <w:trHeight w:hRule="exact" w:val="331"/>
        </w:trPr>
        <w:tc>
          <w:tcPr>
            <w:tcW w:w="3604" w:type="dxa"/>
            <w:shd w:val="clear" w:color="auto" w:fill="auto"/>
          </w:tcPr>
          <w:p w14:paraId="00E10ABC" w14:textId="77777777" w:rsidR="000A364C" w:rsidRDefault="000E7AE5">
            <w:pPr>
              <w:spacing w:line="240" w:lineRule="auto"/>
              <w:ind w:left="101"/>
              <w:jc w:val="center"/>
            </w:pPr>
            <w:r>
              <w:t>3</w:t>
            </w:r>
          </w:p>
        </w:tc>
        <w:tc>
          <w:tcPr>
            <w:tcW w:w="3017" w:type="dxa"/>
            <w:shd w:val="clear" w:color="auto" w:fill="auto"/>
          </w:tcPr>
          <w:p w14:paraId="54658C56" w14:textId="77777777" w:rsidR="000A364C" w:rsidRDefault="000E7AE5">
            <w:pPr>
              <w:spacing w:line="240" w:lineRule="auto"/>
              <w:ind w:left="101"/>
              <w:jc w:val="center"/>
            </w:pPr>
            <w:r>
              <w:t>0.17</w:t>
            </w:r>
          </w:p>
        </w:tc>
        <w:tc>
          <w:tcPr>
            <w:tcW w:w="3021" w:type="dxa"/>
            <w:shd w:val="clear" w:color="auto" w:fill="auto"/>
          </w:tcPr>
          <w:p w14:paraId="56C5A85E" w14:textId="77777777" w:rsidR="000A364C" w:rsidRDefault="000E7AE5">
            <w:pPr>
              <w:spacing w:line="240" w:lineRule="auto"/>
              <w:ind w:left="101"/>
              <w:jc w:val="center"/>
            </w:pPr>
            <w:r>
              <w:t>0.16</w:t>
            </w:r>
          </w:p>
        </w:tc>
      </w:tr>
      <w:tr w:rsidR="000A364C" w14:paraId="3426F599" w14:textId="77777777">
        <w:trPr>
          <w:trHeight w:hRule="exact" w:val="331"/>
        </w:trPr>
        <w:tc>
          <w:tcPr>
            <w:tcW w:w="3604" w:type="dxa"/>
            <w:shd w:val="clear" w:color="auto" w:fill="auto"/>
          </w:tcPr>
          <w:p w14:paraId="5A7D6D45" w14:textId="77777777" w:rsidR="000A364C" w:rsidRDefault="000E7AE5">
            <w:pPr>
              <w:spacing w:line="240" w:lineRule="auto"/>
              <w:ind w:left="101"/>
              <w:jc w:val="center"/>
            </w:pPr>
            <w:r>
              <w:t>4</w:t>
            </w:r>
          </w:p>
        </w:tc>
        <w:tc>
          <w:tcPr>
            <w:tcW w:w="3017" w:type="dxa"/>
            <w:shd w:val="clear" w:color="auto" w:fill="auto"/>
          </w:tcPr>
          <w:p w14:paraId="18D5D3CC" w14:textId="77777777" w:rsidR="000A364C" w:rsidRDefault="000E7AE5">
            <w:pPr>
              <w:spacing w:line="240" w:lineRule="auto"/>
              <w:ind w:left="101"/>
              <w:jc w:val="center"/>
            </w:pPr>
            <w:r>
              <w:t>0.11</w:t>
            </w:r>
          </w:p>
        </w:tc>
        <w:tc>
          <w:tcPr>
            <w:tcW w:w="3021" w:type="dxa"/>
            <w:shd w:val="clear" w:color="auto" w:fill="auto"/>
          </w:tcPr>
          <w:p w14:paraId="5E2B09E1" w14:textId="77777777" w:rsidR="000A364C" w:rsidRDefault="000E7AE5">
            <w:pPr>
              <w:spacing w:line="240" w:lineRule="auto"/>
              <w:ind w:left="101"/>
              <w:jc w:val="center"/>
            </w:pPr>
            <w:r>
              <w:t>0.48</w:t>
            </w:r>
          </w:p>
        </w:tc>
      </w:tr>
      <w:tr w:rsidR="000A364C" w14:paraId="08FB544B" w14:textId="77777777">
        <w:trPr>
          <w:trHeight w:hRule="exact" w:val="331"/>
        </w:trPr>
        <w:tc>
          <w:tcPr>
            <w:tcW w:w="3604" w:type="dxa"/>
            <w:shd w:val="clear" w:color="auto" w:fill="auto"/>
          </w:tcPr>
          <w:p w14:paraId="55A8C7E5" w14:textId="77777777" w:rsidR="000A364C" w:rsidRDefault="000E7AE5">
            <w:pPr>
              <w:spacing w:line="240" w:lineRule="auto"/>
              <w:ind w:left="101"/>
              <w:jc w:val="center"/>
            </w:pPr>
            <w:r>
              <w:t>5</w:t>
            </w:r>
          </w:p>
        </w:tc>
        <w:tc>
          <w:tcPr>
            <w:tcW w:w="3017" w:type="dxa"/>
            <w:shd w:val="clear" w:color="auto" w:fill="auto"/>
          </w:tcPr>
          <w:p w14:paraId="470989D0" w14:textId="77777777" w:rsidR="000A364C" w:rsidRDefault="000E7AE5">
            <w:pPr>
              <w:spacing w:line="240" w:lineRule="auto"/>
              <w:ind w:left="101"/>
              <w:jc w:val="center"/>
            </w:pPr>
            <w:r>
              <w:t>0.04</w:t>
            </w:r>
          </w:p>
        </w:tc>
        <w:tc>
          <w:tcPr>
            <w:tcW w:w="3021" w:type="dxa"/>
            <w:shd w:val="clear" w:color="auto" w:fill="auto"/>
          </w:tcPr>
          <w:p w14:paraId="53F8C06F" w14:textId="77777777" w:rsidR="000A364C" w:rsidRDefault="000E7AE5">
            <w:pPr>
              <w:spacing w:line="240" w:lineRule="auto"/>
              <w:ind w:left="101"/>
              <w:jc w:val="center"/>
            </w:pPr>
            <w:r>
              <w:t>0.96</w:t>
            </w:r>
          </w:p>
        </w:tc>
      </w:tr>
      <w:tr w:rsidR="000A364C" w14:paraId="6B3437CD" w14:textId="77777777">
        <w:trPr>
          <w:trHeight w:hRule="exact" w:val="331"/>
        </w:trPr>
        <w:tc>
          <w:tcPr>
            <w:tcW w:w="3604" w:type="dxa"/>
            <w:shd w:val="clear" w:color="auto" w:fill="auto"/>
          </w:tcPr>
          <w:p w14:paraId="2CDD7F4A" w14:textId="77777777" w:rsidR="000A364C" w:rsidRDefault="000E7AE5">
            <w:pPr>
              <w:spacing w:line="240" w:lineRule="auto"/>
              <w:ind w:left="101"/>
              <w:jc w:val="center"/>
            </w:pPr>
            <w:r>
              <w:t>6</w:t>
            </w:r>
          </w:p>
        </w:tc>
        <w:tc>
          <w:tcPr>
            <w:tcW w:w="3017" w:type="dxa"/>
            <w:shd w:val="clear" w:color="auto" w:fill="auto"/>
          </w:tcPr>
          <w:p w14:paraId="4868FCA5" w14:textId="77777777" w:rsidR="000A364C" w:rsidRDefault="000E7AE5">
            <w:pPr>
              <w:spacing w:line="240" w:lineRule="auto"/>
              <w:ind w:left="101"/>
              <w:jc w:val="center"/>
            </w:pPr>
            <w:r>
              <w:t>0.13</w:t>
            </w:r>
          </w:p>
        </w:tc>
        <w:tc>
          <w:tcPr>
            <w:tcW w:w="3021" w:type="dxa"/>
            <w:shd w:val="clear" w:color="auto" w:fill="auto"/>
          </w:tcPr>
          <w:p w14:paraId="7EB119B5" w14:textId="77777777" w:rsidR="000A364C" w:rsidRDefault="000E7AE5">
            <w:pPr>
              <w:spacing w:line="240" w:lineRule="auto"/>
              <w:ind w:left="101"/>
              <w:jc w:val="center"/>
            </w:pPr>
            <w:r>
              <w:t>0.30</w:t>
            </w:r>
          </w:p>
        </w:tc>
      </w:tr>
      <w:tr w:rsidR="000A364C" w14:paraId="25D4CFD6" w14:textId="77777777">
        <w:trPr>
          <w:trHeight w:hRule="exact" w:val="331"/>
        </w:trPr>
        <w:tc>
          <w:tcPr>
            <w:tcW w:w="3604" w:type="dxa"/>
            <w:shd w:val="clear" w:color="auto" w:fill="auto"/>
          </w:tcPr>
          <w:p w14:paraId="4D4DA7D6" w14:textId="77777777" w:rsidR="000A364C" w:rsidRDefault="000E7AE5">
            <w:pPr>
              <w:spacing w:line="240" w:lineRule="auto"/>
              <w:ind w:left="101"/>
              <w:jc w:val="center"/>
            </w:pPr>
            <w:r>
              <w:t>7</w:t>
            </w:r>
          </w:p>
        </w:tc>
        <w:tc>
          <w:tcPr>
            <w:tcW w:w="3017" w:type="dxa"/>
            <w:shd w:val="clear" w:color="auto" w:fill="auto"/>
          </w:tcPr>
          <w:p w14:paraId="372C9A07" w14:textId="77777777" w:rsidR="000A364C" w:rsidRDefault="000E7AE5">
            <w:pPr>
              <w:spacing w:line="240" w:lineRule="auto"/>
              <w:ind w:left="101"/>
              <w:jc w:val="center"/>
            </w:pPr>
            <w:r>
              <w:t>0.08</w:t>
            </w:r>
          </w:p>
        </w:tc>
        <w:tc>
          <w:tcPr>
            <w:tcW w:w="3021" w:type="dxa"/>
            <w:shd w:val="clear" w:color="auto" w:fill="auto"/>
          </w:tcPr>
          <w:p w14:paraId="451DDDDA" w14:textId="77777777" w:rsidR="000A364C" w:rsidRDefault="000E7AE5">
            <w:pPr>
              <w:spacing w:line="240" w:lineRule="auto"/>
              <w:ind w:left="101"/>
              <w:jc w:val="center"/>
            </w:pPr>
            <w:r>
              <w:t>0.75</w:t>
            </w:r>
          </w:p>
        </w:tc>
      </w:tr>
      <w:tr w:rsidR="000A364C" w14:paraId="5EAD33C5" w14:textId="77777777">
        <w:trPr>
          <w:trHeight w:hRule="exact" w:val="331"/>
        </w:trPr>
        <w:tc>
          <w:tcPr>
            <w:tcW w:w="3604" w:type="dxa"/>
            <w:shd w:val="clear" w:color="auto" w:fill="auto"/>
          </w:tcPr>
          <w:p w14:paraId="7035FDD6" w14:textId="77777777" w:rsidR="000A364C" w:rsidRDefault="000E7AE5">
            <w:pPr>
              <w:spacing w:line="240" w:lineRule="auto"/>
              <w:ind w:left="101"/>
              <w:jc w:val="center"/>
            </w:pPr>
            <w:r>
              <w:t>8</w:t>
            </w:r>
          </w:p>
        </w:tc>
        <w:tc>
          <w:tcPr>
            <w:tcW w:w="3017" w:type="dxa"/>
            <w:shd w:val="clear" w:color="auto" w:fill="auto"/>
          </w:tcPr>
          <w:p w14:paraId="6257E450" w14:textId="77777777" w:rsidR="000A364C" w:rsidRDefault="000E7AE5">
            <w:pPr>
              <w:spacing w:line="240" w:lineRule="auto"/>
              <w:ind w:left="101"/>
              <w:jc w:val="center"/>
            </w:pPr>
            <w:r>
              <w:t>0.33</w:t>
            </w:r>
          </w:p>
        </w:tc>
        <w:tc>
          <w:tcPr>
            <w:tcW w:w="3021" w:type="dxa"/>
            <w:shd w:val="clear" w:color="auto" w:fill="auto"/>
          </w:tcPr>
          <w:p w14:paraId="60DECEB7" w14:textId="77777777" w:rsidR="000A364C" w:rsidRDefault="000E7AE5">
            <w:pPr>
              <w:spacing w:line="240" w:lineRule="auto"/>
              <w:ind w:left="101"/>
              <w:jc w:val="center"/>
            </w:pPr>
            <w:r>
              <w:t>0.17</w:t>
            </w:r>
          </w:p>
        </w:tc>
      </w:tr>
      <w:tr w:rsidR="000A364C" w14:paraId="0FF4BE24" w14:textId="77777777">
        <w:trPr>
          <w:trHeight w:hRule="exact" w:val="331"/>
        </w:trPr>
        <w:tc>
          <w:tcPr>
            <w:tcW w:w="3604" w:type="dxa"/>
            <w:shd w:val="clear" w:color="auto" w:fill="auto"/>
          </w:tcPr>
          <w:p w14:paraId="35A7FEFC" w14:textId="77777777" w:rsidR="000A364C" w:rsidRDefault="000E7AE5">
            <w:pPr>
              <w:spacing w:line="240" w:lineRule="auto"/>
              <w:ind w:left="101"/>
              <w:jc w:val="center"/>
            </w:pPr>
            <w:r>
              <w:t>9</w:t>
            </w:r>
          </w:p>
        </w:tc>
        <w:tc>
          <w:tcPr>
            <w:tcW w:w="3017" w:type="dxa"/>
            <w:shd w:val="clear" w:color="auto" w:fill="auto"/>
          </w:tcPr>
          <w:p w14:paraId="08EDCB0A" w14:textId="77777777" w:rsidR="000A364C" w:rsidRDefault="000E7AE5">
            <w:pPr>
              <w:spacing w:line="240" w:lineRule="auto"/>
              <w:ind w:left="101"/>
              <w:jc w:val="center"/>
            </w:pPr>
            <w:r>
              <w:t>0.11</w:t>
            </w:r>
          </w:p>
        </w:tc>
        <w:tc>
          <w:tcPr>
            <w:tcW w:w="3021" w:type="dxa"/>
            <w:shd w:val="clear" w:color="auto" w:fill="auto"/>
          </w:tcPr>
          <w:p w14:paraId="2592E8AB" w14:textId="77777777" w:rsidR="000A364C" w:rsidRDefault="000E7AE5">
            <w:pPr>
              <w:spacing w:line="240" w:lineRule="auto"/>
              <w:ind w:left="101"/>
              <w:jc w:val="center"/>
            </w:pPr>
            <w:r>
              <w:t>0.80</w:t>
            </w:r>
          </w:p>
        </w:tc>
      </w:tr>
      <w:tr w:rsidR="000A364C" w14:paraId="18E5BAB8" w14:textId="77777777">
        <w:trPr>
          <w:trHeight w:hRule="exact" w:val="331"/>
        </w:trPr>
        <w:tc>
          <w:tcPr>
            <w:tcW w:w="3604" w:type="dxa"/>
            <w:shd w:val="clear" w:color="auto" w:fill="auto"/>
          </w:tcPr>
          <w:p w14:paraId="3B2F32A3" w14:textId="77777777" w:rsidR="000A364C" w:rsidRDefault="000E7AE5">
            <w:pPr>
              <w:spacing w:line="240" w:lineRule="auto"/>
              <w:ind w:left="101"/>
              <w:jc w:val="center"/>
            </w:pPr>
            <w:r>
              <w:t>10</w:t>
            </w:r>
          </w:p>
        </w:tc>
        <w:tc>
          <w:tcPr>
            <w:tcW w:w="3017" w:type="dxa"/>
            <w:shd w:val="clear" w:color="auto" w:fill="auto"/>
          </w:tcPr>
          <w:p w14:paraId="1CB65C9A" w14:textId="77777777" w:rsidR="000A364C" w:rsidRDefault="000E7AE5">
            <w:pPr>
              <w:spacing w:line="240" w:lineRule="auto"/>
              <w:ind w:left="101"/>
              <w:jc w:val="center"/>
            </w:pPr>
            <w:r>
              <w:t>0.38</w:t>
            </w:r>
          </w:p>
        </w:tc>
        <w:tc>
          <w:tcPr>
            <w:tcW w:w="3021" w:type="dxa"/>
            <w:shd w:val="clear" w:color="auto" w:fill="auto"/>
          </w:tcPr>
          <w:p w14:paraId="1B0B3B11" w14:textId="77777777" w:rsidR="000A364C" w:rsidRDefault="000E7AE5">
            <w:pPr>
              <w:spacing w:line="240" w:lineRule="auto"/>
              <w:ind w:left="101"/>
              <w:jc w:val="center"/>
            </w:pPr>
            <w:r>
              <w:t>0.07</w:t>
            </w:r>
          </w:p>
        </w:tc>
      </w:tr>
      <w:tr w:rsidR="000A364C" w14:paraId="58A48872" w14:textId="77777777">
        <w:trPr>
          <w:trHeight w:hRule="exact" w:val="331"/>
        </w:trPr>
        <w:tc>
          <w:tcPr>
            <w:tcW w:w="3604" w:type="dxa"/>
            <w:shd w:val="clear" w:color="auto" w:fill="auto"/>
          </w:tcPr>
          <w:p w14:paraId="4038D985" w14:textId="77777777" w:rsidR="000A364C" w:rsidRDefault="000E7AE5">
            <w:pPr>
              <w:spacing w:line="240" w:lineRule="auto"/>
              <w:ind w:left="101"/>
              <w:jc w:val="center"/>
            </w:pPr>
            <w:r>
              <w:t>11</w:t>
            </w:r>
          </w:p>
        </w:tc>
        <w:tc>
          <w:tcPr>
            <w:tcW w:w="3017" w:type="dxa"/>
            <w:shd w:val="clear" w:color="auto" w:fill="auto"/>
          </w:tcPr>
          <w:p w14:paraId="5FFD9164" w14:textId="77777777" w:rsidR="000A364C" w:rsidRDefault="000E7AE5">
            <w:pPr>
              <w:spacing w:line="240" w:lineRule="auto"/>
              <w:ind w:left="101"/>
              <w:jc w:val="center"/>
            </w:pPr>
            <w:r>
              <w:t>0.40</w:t>
            </w:r>
          </w:p>
        </w:tc>
        <w:tc>
          <w:tcPr>
            <w:tcW w:w="3021" w:type="dxa"/>
            <w:shd w:val="clear" w:color="auto" w:fill="auto"/>
          </w:tcPr>
          <w:p w14:paraId="1DBF8D82" w14:textId="77777777" w:rsidR="000A364C" w:rsidRDefault="000E7AE5">
            <w:pPr>
              <w:spacing w:line="240" w:lineRule="auto"/>
              <w:ind w:left="101"/>
              <w:jc w:val="center"/>
            </w:pPr>
            <w:r>
              <w:t>0.01*</w:t>
            </w:r>
          </w:p>
        </w:tc>
      </w:tr>
      <w:tr w:rsidR="000A364C" w14:paraId="255608FB" w14:textId="77777777">
        <w:trPr>
          <w:trHeight w:hRule="exact" w:val="331"/>
        </w:trPr>
        <w:tc>
          <w:tcPr>
            <w:tcW w:w="3604" w:type="dxa"/>
            <w:shd w:val="clear" w:color="auto" w:fill="auto"/>
          </w:tcPr>
          <w:p w14:paraId="3B135D8C" w14:textId="77777777" w:rsidR="000A364C" w:rsidRDefault="000E7AE5">
            <w:pPr>
              <w:spacing w:line="240" w:lineRule="auto"/>
              <w:ind w:left="101"/>
              <w:jc w:val="center"/>
            </w:pPr>
            <w:r>
              <w:t>12</w:t>
            </w:r>
          </w:p>
        </w:tc>
        <w:tc>
          <w:tcPr>
            <w:tcW w:w="3017" w:type="dxa"/>
            <w:shd w:val="clear" w:color="auto" w:fill="auto"/>
          </w:tcPr>
          <w:p w14:paraId="70F89F6B" w14:textId="77777777" w:rsidR="000A364C" w:rsidRDefault="000E7AE5">
            <w:pPr>
              <w:spacing w:line="240" w:lineRule="auto"/>
              <w:ind w:left="101"/>
              <w:jc w:val="center"/>
            </w:pPr>
            <w:r>
              <w:t>0.18</w:t>
            </w:r>
          </w:p>
        </w:tc>
        <w:tc>
          <w:tcPr>
            <w:tcW w:w="3021" w:type="dxa"/>
            <w:shd w:val="clear" w:color="auto" w:fill="auto"/>
          </w:tcPr>
          <w:p w14:paraId="0D08CABA" w14:textId="77777777" w:rsidR="000A364C" w:rsidRDefault="000E7AE5">
            <w:pPr>
              <w:spacing w:line="240" w:lineRule="auto"/>
              <w:ind w:left="101"/>
              <w:jc w:val="center"/>
            </w:pPr>
            <w:r>
              <w:t>0.40</w:t>
            </w:r>
          </w:p>
        </w:tc>
      </w:tr>
      <w:tr w:rsidR="000A364C" w14:paraId="5BBBD984" w14:textId="77777777">
        <w:trPr>
          <w:trHeight w:hRule="exact" w:val="331"/>
        </w:trPr>
        <w:tc>
          <w:tcPr>
            <w:tcW w:w="3604" w:type="dxa"/>
            <w:shd w:val="clear" w:color="auto" w:fill="auto"/>
          </w:tcPr>
          <w:p w14:paraId="70A33CA1" w14:textId="77777777" w:rsidR="000A364C" w:rsidRDefault="000E7AE5">
            <w:pPr>
              <w:spacing w:line="240" w:lineRule="auto"/>
              <w:ind w:left="101"/>
              <w:jc w:val="center"/>
            </w:pPr>
            <w:r>
              <w:t>13</w:t>
            </w:r>
          </w:p>
        </w:tc>
        <w:tc>
          <w:tcPr>
            <w:tcW w:w="3017" w:type="dxa"/>
            <w:shd w:val="clear" w:color="auto" w:fill="auto"/>
          </w:tcPr>
          <w:p w14:paraId="4159D636" w14:textId="77777777" w:rsidR="000A364C" w:rsidRDefault="000E7AE5">
            <w:pPr>
              <w:spacing w:line="240" w:lineRule="auto"/>
              <w:ind w:left="101"/>
              <w:jc w:val="center"/>
            </w:pPr>
            <w:r>
              <w:t>0.10</w:t>
            </w:r>
          </w:p>
        </w:tc>
        <w:tc>
          <w:tcPr>
            <w:tcW w:w="3021" w:type="dxa"/>
            <w:shd w:val="clear" w:color="auto" w:fill="auto"/>
          </w:tcPr>
          <w:p w14:paraId="2E7BBAD9" w14:textId="77777777" w:rsidR="000A364C" w:rsidRDefault="000E7AE5">
            <w:pPr>
              <w:spacing w:line="240" w:lineRule="auto"/>
              <w:ind w:left="101"/>
              <w:jc w:val="center"/>
            </w:pPr>
            <w:r>
              <w:t>0.62</w:t>
            </w:r>
          </w:p>
        </w:tc>
      </w:tr>
      <w:tr w:rsidR="000A364C" w14:paraId="2DF50A2D" w14:textId="77777777">
        <w:trPr>
          <w:trHeight w:hRule="exact" w:val="331"/>
        </w:trPr>
        <w:tc>
          <w:tcPr>
            <w:tcW w:w="3604" w:type="dxa"/>
            <w:shd w:val="clear" w:color="auto" w:fill="auto"/>
          </w:tcPr>
          <w:p w14:paraId="5094901E" w14:textId="77777777" w:rsidR="000A364C" w:rsidRDefault="000E7AE5">
            <w:pPr>
              <w:spacing w:line="240" w:lineRule="auto"/>
              <w:ind w:left="101"/>
              <w:jc w:val="center"/>
            </w:pPr>
            <w:r>
              <w:t>15</w:t>
            </w:r>
          </w:p>
        </w:tc>
        <w:tc>
          <w:tcPr>
            <w:tcW w:w="3017" w:type="dxa"/>
            <w:shd w:val="clear" w:color="auto" w:fill="auto"/>
          </w:tcPr>
          <w:p w14:paraId="6E69AFB4" w14:textId="77777777" w:rsidR="000A364C" w:rsidRDefault="000E7AE5">
            <w:pPr>
              <w:spacing w:line="240" w:lineRule="auto"/>
              <w:ind w:left="101"/>
              <w:jc w:val="center"/>
            </w:pPr>
            <w:r>
              <w:t>0.33</w:t>
            </w:r>
          </w:p>
        </w:tc>
        <w:tc>
          <w:tcPr>
            <w:tcW w:w="3021" w:type="dxa"/>
            <w:shd w:val="clear" w:color="auto" w:fill="auto"/>
          </w:tcPr>
          <w:p w14:paraId="6786804D" w14:textId="77777777" w:rsidR="000A364C" w:rsidRDefault="000E7AE5">
            <w:pPr>
              <w:spacing w:line="240" w:lineRule="auto"/>
              <w:ind w:left="101"/>
              <w:jc w:val="center"/>
            </w:pPr>
            <w:r>
              <w:t>0.02*</w:t>
            </w:r>
          </w:p>
        </w:tc>
      </w:tr>
      <w:tr w:rsidR="000A364C" w14:paraId="5099B86F" w14:textId="77777777">
        <w:trPr>
          <w:trHeight w:hRule="exact" w:val="331"/>
        </w:trPr>
        <w:tc>
          <w:tcPr>
            <w:tcW w:w="3604" w:type="dxa"/>
            <w:shd w:val="clear" w:color="auto" w:fill="auto"/>
          </w:tcPr>
          <w:p w14:paraId="2C943205" w14:textId="77777777" w:rsidR="000A364C" w:rsidRDefault="000E7AE5">
            <w:pPr>
              <w:spacing w:line="240" w:lineRule="auto"/>
              <w:ind w:left="101"/>
              <w:jc w:val="center"/>
            </w:pPr>
            <w:r>
              <w:t>16</w:t>
            </w:r>
          </w:p>
        </w:tc>
        <w:tc>
          <w:tcPr>
            <w:tcW w:w="3017" w:type="dxa"/>
            <w:shd w:val="clear" w:color="auto" w:fill="auto"/>
          </w:tcPr>
          <w:p w14:paraId="4C4FC335" w14:textId="77777777" w:rsidR="000A364C" w:rsidRDefault="000E7AE5">
            <w:pPr>
              <w:spacing w:line="240" w:lineRule="auto"/>
              <w:ind w:left="101"/>
              <w:jc w:val="center"/>
            </w:pPr>
            <w:r>
              <w:t>0.20</w:t>
            </w:r>
          </w:p>
        </w:tc>
        <w:tc>
          <w:tcPr>
            <w:tcW w:w="3021" w:type="dxa"/>
            <w:shd w:val="clear" w:color="auto" w:fill="auto"/>
          </w:tcPr>
          <w:p w14:paraId="2B00967B" w14:textId="77777777" w:rsidR="000A364C" w:rsidRDefault="000E7AE5">
            <w:pPr>
              <w:spacing w:line="240" w:lineRule="auto"/>
              <w:ind w:left="101"/>
              <w:jc w:val="center"/>
            </w:pPr>
            <w:r>
              <w:t>0.06</w:t>
            </w:r>
          </w:p>
        </w:tc>
      </w:tr>
      <w:tr w:rsidR="000A364C" w14:paraId="126122BA" w14:textId="77777777">
        <w:trPr>
          <w:trHeight w:hRule="exact" w:val="331"/>
        </w:trPr>
        <w:tc>
          <w:tcPr>
            <w:tcW w:w="3604" w:type="dxa"/>
            <w:shd w:val="clear" w:color="auto" w:fill="auto"/>
          </w:tcPr>
          <w:p w14:paraId="34456CAA" w14:textId="77777777" w:rsidR="000A364C" w:rsidRDefault="000E7AE5">
            <w:pPr>
              <w:spacing w:line="240" w:lineRule="auto"/>
              <w:ind w:left="101"/>
              <w:jc w:val="center"/>
            </w:pPr>
            <w:r>
              <w:t>17</w:t>
            </w:r>
          </w:p>
        </w:tc>
        <w:tc>
          <w:tcPr>
            <w:tcW w:w="3017" w:type="dxa"/>
            <w:shd w:val="clear" w:color="auto" w:fill="auto"/>
          </w:tcPr>
          <w:p w14:paraId="666696A3" w14:textId="77777777" w:rsidR="000A364C" w:rsidRDefault="000E7AE5">
            <w:pPr>
              <w:spacing w:line="240" w:lineRule="auto"/>
              <w:ind w:left="101"/>
              <w:jc w:val="center"/>
            </w:pPr>
            <w:r>
              <w:t>0.05</w:t>
            </w:r>
          </w:p>
        </w:tc>
        <w:tc>
          <w:tcPr>
            <w:tcW w:w="3021" w:type="dxa"/>
            <w:shd w:val="clear" w:color="auto" w:fill="auto"/>
          </w:tcPr>
          <w:p w14:paraId="08ADE61A" w14:textId="77777777" w:rsidR="000A364C" w:rsidRDefault="000E7AE5">
            <w:pPr>
              <w:spacing w:line="240" w:lineRule="auto"/>
              <w:ind w:left="101"/>
              <w:jc w:val="center"/>
            </w:pPr>
            <w:r>
              <w:t>0.76</w:t>
            </w:r>
          </w:p>
        </w:tc>
      </w:tr>
      <w:tr w:rsidR="000A364C" w14:paraId="389EECB5" w14:textId="77777777">
        <w:trPr>
          <w:trHeight w:hRule="exact" w:val="331"/>
        </w:trPr>
        <w:tc>
          <w:tcPr>
            <w:tcW w:w="3604" w:type="dxa"/>
            <w:shd w:val="clear" w:color="auto" w:fill="auto"/>
          </w:tcPr>
          <w:p w14:paraId="337E04A6" w14:textId="77777777" w:rsidR="000A364C" w:rsidRDefault="000E7AE5">
            <w:pPr>
              <w:spacing w:line="240" w:lineRule="auto"/>
              <w:ind w:left="101"/>
              <w:jc w:val="center"/>
            </w:pPr>
            <w:r>
              <w:t>18</w:t>
            </w:r>
          </w:p>
        </w:tc>
        <w:tc>
          <w:tcPr>
            <w:tcW w:w="3017" w:type="dxa"/>
            <w:shd w:val="clear" w:color="auto" w:fill="auto"/>
          </w:tcPr>
          <w:p w14:paraId="04852E4C" w14:textId="77777777" w:rsidR="000A364C" w:rsidRDefault="000E7AE5">
            <w:pPr>
              <w:spacing w:line="240" w:lineRule="auto"/>
              <w:ind w:left="101"/>
              <w:jc w:val="center"/>
            </w:pPr>
            <w:r>
              <w:t>0.37</w:t>
            </w:r>
          </w:p>
        </w:tc>
        <w:tc>
          <w:tcPr>
            <w:tcW w:w="3021" w:type="dxa"/>
            <w:shd w:val="clear" w:color="auto" w:fill="auto"/>
          </w:tcPr>
          <w:p w14:paraId="044DD2DC" w14:textId="77777777" w:rsidR="000A364C" w:rsidRDefault="000E7AE5">
            <w:pPr>
              <w:spacing w:line="240" w:lineRule="auto"/>
              <w:ind w:left="101"/>
              <w:jc w:val="center"/>
            </w:pPr>
            <w:r>
              <w:t>0.02*</w:t>
            </w:r>
          </w:p>
        </w:tc>
      </w:tr>
      <w:tr w:rsidR="000A364C" w14:paraId="3DB51A2B" w14:textId="77777777">
        <w:trPr>
          <w:trHeight w:hRule="exact" w:val="331"/>
        </w:trPr>
        <w:tc>
          <w:tcPr>
            <w:tcW w:w="3604" w:type="dxa"/>
            <w:shd w:val="clear" w:color="auto" w:fill="auto"/>
          </w:tcPr>
          <w:p w14:paraId="43EBAABA" w14:textId="77777777" w:rsidR="000A364C" w:rsidRDefault="000E7AE5">
            <w:pPr>
              <w:spacing w:line="240" w:lineRule="auto"/>
              <w:ind w:left="101"/>
              <w:jc w:val="center"/>
            </w:pPr>
            <w:r>
              <w:t>19</w:t>
            </w:r>
          </w:p>
        </w:tc>
        <w:tc>
          <w:tcPr>
            <w:tcW w:w="3017" w:type="dxa"/>
            <w:shd w:val="clear" w:color="auto" w:fill="auto"/>
          </w:tcPr>
          <w:p w14:paraId="43018CA5" w14:textId="77777777" w:rsidR="000A364C" w:rsidRDefault="000E7AE5">
            <w:pPr>
              <w:spacing w:line="240" w:lineRule="auto"/>
              <w:ind w:left="101"/>
              <w:jc w:val="center"/>
            </w:pPr>
            <w:r>
              <w:t>0.21</w:t>
            </w:r>
          </w:p>
        </w:tc>
        <w:tc>
          <w:tcPr>
            <w:tcW w:w="3021" w:type="dxa"/>
            <w:shd w:val="clear" w:color="auto" w:fill="auto"/>
          </w:tcPr>
          <w:p w14:paraId="2D7D5F13" w14:textId="77777777" w:rsidR="000A364C" w:rsidRDefault="000E7AE5">
            <w:pPr>
              <w:spacing w:line="240" w:lineRule="auto"/>
              <w:ind w:left="101"/>
              <w:jc w:val="center"/>
            </w:pPr>
            <w:r>
              <w:t>0.17</w:t>
            </w:r>
          </w:p>
        </w:tc>
      </w:tr>
      <w:tr w:rsidR="000A364C" w14:paraId="496F0906" w14:textId="77777777">
        <w:trPr>
          <w:trHeight w:hRule="exact" w:val="331"/>
        </w:trPr>
        <w:tc>
          <w:tcPr>
            <w:tcW w:w="3604" w:type="dxa"/>
            <w:tcBorders>
              <w:bottom w:val="single" w:sz="8" w:space="0" w:color="000000"/>
            </w:tcBorders>
            <w:shd w:val="clear" w:color="auto" w:fill="auto"/>
          </w:tcPr>
          <w:p w14:paraId="67B9BB49" w14:textId="77777777" w:rsidR="000A364C" w:rsidRDefault="000E7AE5">
            <w:pPr>
              <w:spacing w:line="240" w:lineRule="auto"/>
              <w:ind w:left="101"/>
              <w:jc w:val="center"/>
            </w:pPr>
            <w:r>
              <w:t>20</w:t>
            </w:r>
          </w:p>
        </w:tc>
        <w:tc>
          <w:tcPr>
            <w:tcW w:w="3017" w:type="dxa"/>
            <w:tcBorders>
              <w:bottom w:val="single" w:sz="8" w:space="0" w:color="000000"/>
            </w:tcBorders>
            <w:shd w:val="clear" w:color="auto" w:fill="auto"/>
          </w:tcPr>
          <w:p w14:paraId="5B52CD4A" w14:textId="77777777" w:rsidR="000A364C" w:rsidRDefault="000E7AE5">
            <w:pPr>
              <w:spacing w:line="240" w:lineRule="auto"/>
              <w:ind w:left="101"/>
              <w:jc w:val="center"/>
            </w:pPr>
            <w:r>
              <w:t>0.19</w:t>
            </w:r>
          </w:p>
        </w:tc>
        <w:tc>
          <w:tcPr>
            <w:tcW w:w="3021" w:type="dxa"/>
            <w:tcBorders>
              <w:bottom w:val="single" w:sz="8" w:space="0" w:color="000000"/>
            </w:tcBorders>
            <w:shd w:val="clear" w:color="auto" w:fill="auto"/>
          </w:tcPr>
          <w:p w14:paraId="129A6DB2" w14:textId="77777777" w:rsidR="000A364C" w:rsidRDefault="000E7AE5">
            <w:pPr>
              <w:spacing w:line="240" w:lineRule="auto"/>
              <w:ind w:left="101"/>
              <w:jc w:val="center"/>
            </w:pPr>
            <w:r>
              <w:t>0.44</w:t>
            </w:r>
          </w:p>
        </w:tc>
      </w:tr>
    </w:tbl>
    <w:p w14:paraId="43BA1055" w14:textId="77777777" w:rsidR="000A364C" w:rsidRDefault="000A364C">
      <w:pPr>
        <w:rPr>
          <w:b/>
        </w:rPr>
      </w:pPr>
    </w:p>
    <w:p w14:paraId="54116EF6" w14:textId="77777777" w:rsidR="000A364C" w:rsidRDefault="000E7AE5">
      <w:pPr>
        <w:rPr>
          <w:b/>
        </w:rPr>
      </w:pPr>
      <w:r>
        <w:rPr>
          <w:b/>
        </w:rPr>
        <w:t>Item Recognition Performance</w:t>
      </w:r>
    </w:p>
    <w:p w14:paraId="3BDAA44A" w14:textId="45D6D5FC" w:rsidR="000A364C" w:rsidRDefault="00901743">
      <w:pPr>
        <w:ind w:firstLine="720"/>
      </w:pPr>
      <w:r>
        <w:t>Welch’s</w:t>
      </w:r>
      <w:r w:rsidR="000E7AE5">
        <w:t xml:space="preserve"> </w:t>
      </w:r>
      <w:r w:rsidR="000E7AE5">
        <w:rPr>
          <w:i/>
        </w:rPr>
        <w:t>t</w:t>
      </w:r>
      <w:r w:rsidR="000E7AE5">
        <w:t xml:space="preserve">-test applied to individual-level hit rates for high and low imageability conditions (Table 5) indicated that there was no significant difference in hit rates across the two conditions </w:t>
      </w:r>
      <w:proofErr w:type="gramStart"/>
      <w:r w:rsidR="000E7AE5">
        <w:rPr>
          <w:i/>
        </w:rPr>
        <w:t>t</w:t>
      </w:r>
      <w:r w:rsidR="000E7AE5">
        <w:t>(</w:t>
      </w:r>
      <w:proofErr w:type="gramEnd"/>
      <w:r w:rsidR="000E7AE5">
        <w:t xml:space="preserve">35.85) = .68, </w:t>
      </w:r>
      <w:r w:rsidR="000E7AE5">
        <w:rPr>
          <w:i/>
        </w:rPr>
        <w:t xml:space="preserve">p </w:t>
      </w:r>
      <w:r w:rsidR="000E7AE5">
        <w:t xml:space="preserve">= .503. Coupled with the Rayleigh test on unrecognized items, this suggests that although source performance for unrecognized items was uniform, the majority of items were successfully recognized, and so guessing due to recognition failure does not fully account for the heavy tails of the error distributions. </w:t>
      </w:r>
    </w:p>
    <w:p w14:paraId="4DDD8B51" w14:textId="77777777" w:rsidR="000A364C" w:rsidRDefault="000A364C">
      <w:pPr>
        <w:ind w:firstLine="720"/>
      </w:pPr>
    </w:p>
    <w:tbl>
      <w:tblPr>
        <w:tblW w:w="9360" w:type="dxa"/>
        <w:jc w:val="center"/>
        <w:tblLook w:val="04A0" w:firstRow="1" w:lastRow="0" w:firstColumn="1" w:lastColumn="0" w:noHBand="0" w:noVBand="1"/>
      </w:tblPr>
      <w:tblGrid>
        <w:gridCol w:w="2246"/>
        <w:gridCol w:w="1494"/>
        <w:gridCol w:w="1872"/>
        <w:gridCol w:w="1872"/>
        <w:gridCol w:w="1876"/>
      </w:tblGrid>
      <w:tr w:rsidR="000A364C" w14:paraId="1DE7ED0F" w14:textId="77777777">
        <w:trPr>
          <w:trHeight w:val="552"/>
          <w:jc w:val="center"/>
        </w:trPr>
        <w:tc>
          <w:tcPr>
            <w:tcW w:w="9360" w:type="dxa"/>
            <w:gridSpan w:val="5"/>
            <w:tcBorders>
              <w:bottom w:val="single" w:sz="4" w:space="0" w:color="000000"/>
            </w:tcBorders>
            <w:shd w:val="clear" w:color="auto" w:fill="auto"/>
            <w:vAlign w:val="center"/>
          </w:tcPr>
          <w:p w14:paraId="47367380" w14:textId="77777777" w:rsidR="000A364C" w:rsidRDefault="000E7AE5">
            <w:pPr>
              <w:spacing w:line="240" w:lineRule="auto"/>
            </w:pPr>
            <w:r>
              <w:lastRenderedPageBreak/>
              <w:t>Table 5</w:t>
            </w:r>
          </w:p>
          <w:p w14:paraId="0EF9BD82" w14:textId="77777777" w:rsidR="000A364C" w:rsidRDefault="000E7AE5">
            <w:pPr>
              <w:spacing w:line="240" w:lineRule="auto"/>
            </w:pPr>
            <w:r>
              <w:t xml:space="preserve">Item Recognition Hit Rates and False Alarms </w:t>
            </w:r>
          </w:p>
        </w:tc>
      </w:tr>
      <w:tr w:rsidR="000A364C" w14:paraId="63F498D0" w14:textId="77777777">
        <w:trPr>
          <w:trHeight w:val="552"/>
          <w:jc w:val="center"/>
        </w:trPr>
        <w:tc>
          <w:tcPr>
            <w:tcW w:w="2246" w:type="dxa"/>
            <w:tcBorders>
              <w:top w:val="single" w:sz="4" w:space="0" w:color="000000"/>
              <w:bottom w:val="single" w:sz="4" w:space="0" w:color="000000"/>
            </w:tcBorders>
            <w:shd w:val="clear" w:color="auto" w:fill="auto"/>
            <w:vAlign w:val="center"/>
          </w:tcPr>
          <w:p w14:paraId="657E2134" w14:textId="77777777" w:rsidR="000A364C" w:rsidRDefault="000E7AE5">
            <w:pPr>
              <w:spacing w:line="240" w:lineRule="auto"/>
              <w:jc w:val="center"/>
            </w:pPr>
            <w:r>
              <w:t>Condition</w:t>
            </w:r>
          </w:p>
        </w:tc>
        <w:tc>
          <w:tcPr>
            <w:tcW w:w="3366" w:type="dxa"/>
            <w:gridSpan w:val="2"/>
            <w:tcBorders>
              <w:top w:val="single" w:sz="4" w:space="0" w:color="000000"/>
              <w:bottom w:val="single" w:sz="4" w:space="0" w:color="000000"/>
            </w:tcBorders>
            <w:shd w:val="clear" w:color="auto" w:fill="auto"/>
            <w:vAlign w:val="center"/>
          </w:tcPr>
          <w:p w14:paraId="32CCB00B" w14:textId="77777777" w:rsidR="000A364C" w:rsidRDefault="000E7AE5">
            <w:pPr>
              <w:spacing w:line="240" w:lineRule="auto"/>
              <w:jc w:val="center"/>
            </w:pPr>
            <w:r>
              <w:t>Hit Rate</w:t>
            </w:r>
          </w:p>
        </w:tc>
        <w:tc>
          <w:tcPr>
            <w:tcW w:w="3748" w:type="dxa"/>
            <w:gridSpan w:val="2"/>
            <w:tcBorders>
              <w:top w:val="single" w:sz="4" w:space="0" w:color="000000"/>
              <w:bottom w:val="single" w:sz="4" w:space="0" w:color="000000"/>
            </w:tcBorders>
            <w:shd w:val="clear" w:color="auto" w:fill="auto"/>
            <w:vAlign w:val="center"/>
          </w:tcPr>
          <w:p w14:paraId="718A5BE7" w14:textId="77777777" w:rsidR="000A364C" w:rsidRDefault="000E7AE5">
            <w:pPr>
              <w:spacing w:line="240" w:lineRule="auto"/>
              <w:jc w:val="center"/>
            </w:pPr>
            <w:r>
              <w:t>False Alarms</w:t>
            </w:r>
          </w:p>
        </w:tc>
      </w:tr>
      <w:tr w:rsidR="000A364C" w14:paraId="03CB204F" w14:textId="77777777">
        <w:trPr>
          <w:trHeight w:val="413"/>
          <w:jc w:val="center"/>
        </w:trPr>
        <w:tc>
          <w:tcPr>
            <w:tcW w:w="2246" w:type="dxa"/>
            <w:tcBorders>
              <w:top w:val="single" w:sz="4" w:space="0" w:color="000000"/>
            </w:tcBorders>
            <w:shd w:val="clear" w:color="auto" w:fill="auto"/>
            <w:vAlign w:val="center"/>
          </w:tcPr>
          <w:p w14:paraId="399752FB" w14:textId="77777777" w:rsidR="000A364C" w:rsidRDefault="000A364C">
            <w:pPr>
              <w:spacing w:line="240" w:lineRule="auto"/>
              <w:jc w:val="center"/>
            </w:pPr>
          </w:p>
        </w:tc>
        <w:tc>
          <w:tcPr>
            <w:tcW w:w="1494" w:type="dxa"/>
            <w:tcBorders>
              <w:top w:val="single" w:sz="4" w:space="0" w:color="000000"/>
              <w:bottom w:val="single" w:sz="4" w:space="0" w:color="000000"/>
            </w:tcBorders>
            <w:shd w:val="clear" w:color="auto" w:fill="auto"/>
            <w:vAlign w:val="center"/>
          </w:tcPr>
          <w:p w14:paraId="7D5744D7" w14:textId="77777777" w:rsidR="000A364C" w:rsidRDefault="000E7AE5">
            <w:pPr>
              <w:spacing w:line="240" w:lineRule="auto"/>
              <w:jc w:val="center"/>
              <w:rPr>
                <w:i/>
              </w:rPr>
            </w:pPr>
            <w:r>
              <w:rPr>
                <w:i/>
              </w:rPr>
              <w:t>M</w:t>
            </w:r>
          </w:p>
        </w:tc>
        <w:tc>
          <w:tcPr>
            <w:tcW w:w="1872" w:type="dxa"/>
            <w:tcBorders>
              <w:top w:val="single" w:sz="4" w:space="0" w:color="000000"/>
              <w:bottom w:val="single" w:sz="4" w:space="0" w:color="000000"/>
            </w:tcBorders>
            <w:shd w:val="clear" w:color="auto" w:fill="auto"/>
            <w:vAlign w:val="center"/>
          </w:tcPr>
          <w:p w14:paraId="17F8EE42" w14:textId="77777777" w:rsidR="000A364C" w:rsidRDefault="000E7AE5">
            <w:pPr>
              <w:spacing w:line="240" w:lineRule="auto"/>
              <w:jc w:val="center"/>
              <w:rPr>
                <w:i/>
              </w:rPr>
            </w:pPr>
            <w:r>
              <w:rPr>
                <w:i/>
              </w:rPr>
              <w:t>SD</w:t>
            </w:r>
          </w:p>
        </w:tc>
        <w:tc>
          <w:tcPr>
            <w:tcW w:w="1872" w:type="dxa"/>
            <w:tcBorders>
              <w:top w:val="single" w:sz="4" w:space="0" w:color="000000"/>
              <w:bottom w:val="single" w:sz="4" w:space="0" w:color="000000"/>
            </w:tcBorders>
            <w:shd w:val="clear" w:color="auto" w:fill="auto"/>
            <w:vAlign w:val="center"/>
          </w:tcPr>
          <w:p w14:paraId="43D92115" w14:textId="77777777" w:rsidR="000A364C" w:rsidRDefault="000E7AE5">
            <w:pPr>
              <w:spacing w:line="240" w:lineRule="auto"/>
              <w:jc w:val="center"/>
              <w:rPr>
                <w:i/>
              </w:rPr>
            </w:pPr>
            <w:r>
              <w:rPr>
                <w:i/>
              </w:rPr>
              <w:t>M</w:t>
            </w:r>
          </w:p>
        </w:tc>
        <w:tc>
          <w:tcPr>
            <w:tcW w:w="1876" w:type="dxa"/>
            <w:tcBorders>
              <w:top w:val="single" w:sz="4" w:space="0" w:color="000000"/>
              <w:bottom w:val="single" w:sz="4" w:space="0" w:color="000000"/>
            </w:tcBorders>
            <w:shd w:val="clear" w:color="auto" w:fill="auto"/>
            <w:vAlign w:val="center"/>
          </w:tcPr>
          <w:p w14:paraId="7BD70AED" w14:textId="77777777" w:rsidR="000A364C" w:rsidRDefault="000E7AE5">
            <w:pPr>
              <w:spacing w:line="240" w:lineRule="auto"/>
              <w:jc w:val="center"/>
              <w:rPr>
                <w:i/>
              </w:rPr>
            </w:pPr>
            <w:r>
              <w:rPr>
                <w:i/>
              </w:rPr>
              <w:t>SD</w:t>
            </w:r>
          </w:p>
        </w:tc>
      </w:tr>
      <w:tr w:rsidR="000A364C" w14:paraId="2DB38C51" w14:textId="77777777">
        <w:trPr>
          <w:trHeight w:val="552"/>
          <w:jc w:val="center"/>
        </w:trPr>
        <w:tc>
          <w:tcPr>
            <w:tcW w:w="2246" w:type="dxa"/>
            <w:shd w:val="clear" w:color="auto" w:fill="auto"/>
            <w:vAlign w:val="center"/>
          </w:tcPr>
          <w:p w14:paraId="22A33411" w14:textId="77777777" w:rsidR="000A364C" w:rsidRDefault="000E7AE5">
            <w:pPr>
              <w:spacing w:line="240" w:lineRule="auto"/>
              <w:jc w:val="center"/>
            </w:pPr>
            <w:r>
              <w:t>High Imageability</w:t>
            </w:r>
          </w:p>
        </w:tc>
        <w:tc>
          <w:tcPr>
            <w:tcW w:w="1494" w:type="dxa"/>
            <w:tcBorders>
              <w:top w:val="single" w:sz="4" w:space="0" w:color="000000"/>
            </w:tcBorders>
            <w:shd w:val="clear" w:color="auto" w:fill="auto"/>
            <w:vAlign w:val="center"/>
          </w:tcPr>
          <w:p w14:paraId="6A1140F2" w14:textId="77777777" w:rsidR="000A364C" w:rsidRDefault="000E7AE5">
            <w:pPr>
              <w:spacing w:line="240" w:lineRule="auto"/>
              <w:jc w:val="center"/>
            </w:pPr>
            <w:r>
              <w:t>.87</w:t>
            </w:r>
          </w:p>
        </w:tc>
        <w:tc>
          <w:tcPr>
            <w:tcW w:w="1872" w:type="dxa"/>
            <w:tcBorders>
              <w:top w:val="single" w:sz="4" w:space="0" w:color="000000"/>
            </w:tcBorders>
            <w:shd w:val="clear" w:color="auto" w:fill="auto"/>
            <w:vAlign w:val="center"/>
          </w:tcPr>
          <w:p w14:paraId="32F57CC6" w14:textId="77777777" w:rsidR="000A364C" w:rsidRDefault="000E7AE5">
            <w:pPr>
              <w:spacing w:line="240" w:lineRule="auto"/>
              <w:jc w:val="center"/>
            </w:pPr>
            <w:r>
              <w:t>.14</w:t>
            </w:r>
          </w:p>
        </w:tc>
        <w:tc>
          <w:tcPr>
            <w:tcW w:w="1872" w:type="dxa"/>
            <w:tcBorders>
              <w:top w:val="single" w:sz="4" w:space="0" w:color="000000"/>
            </w:tcBorders>
            <w:shd w:val="clear" w:color="auto" w:fill="auto"/>
            <w:vAlign w:val="center"/>
          </w:tcPr>
          <w:p w14:paraId="0EC0913F" w14:textId="77777777" w:rsidR="000A364C" w:rsidRDefault="000E7AE5">
            <w:pPr>
              <w:spacing w:line="240" w:lineRule="auto"/>
              <w:jc w:val="center"/>
            </w:pPr>
            <w:r>
              <w:t>.14</w:t>
            </w:r>
          </w:p>
        </w:tc>
        <w:tc>
          <w:tcPr>
            <w:tcW w:w="1876" w:type="dxa"/>
            <w:tcBorders>
              <w:top w:val="single" w:sz="4" w:space="0" w:color="000000"/>
            </w:tcBorders>
            <w:shd w:val="clear" w:color="auto" w:fill="auto"/>
            <w:vAlign w:val="center"/>
          </w:tcPr>
          <w:p w14:paraId="0C90E526" w14:textId="77777777" w:rsidR="000A364C" w:rsidRDefault="000E7AE5">
            <w:pPr>
              <w:spacing w:line="240" w:lineRule="auto"/>
              <w:jc w:val="center"/>
            </w:pPr>
            <w:r>
              <w:t>.10</w:t>
            </w:r>
          </w:p>
        </w:tc>
      </w:tr>
      <w:tr w:rsidR="000A364C" w14:paraId="0E1760D0" w14:textId="77777777">
        <w:trPr>
          <w:trHeight w:val="552"/>
          <w:jc w:val="center"/>
        </w:trPr>
        <w:tc>
          <w:tcPr>
            <w:tcW w:w="2246" w:type="dxa"/>
            <w:tcBorders>
              <w:bottom w:val="single" w:sz="4" w:space="0" w:color="000000"/>
            </w:tcBorders>
            <w:shd w:val="clear" w:color="auto" w:fill="auto"/>
            <w:vAlign w:val="center"/>
          </w:tcPr>
          <w:p w14:paraId="5C1ACB07" w14:textId="77777777" w:rsidR="000A364C" w:rsidRDefault="000E7AE5">
            <w:pPr>
              <w:spacing w:line="240" w:lineRule="auto"/>
              <w:jc w:val="center"/>
            </w:pPr>
            <w:r>
              <w:t>Low Imageability</w:t>
            </w:r>
          </w:p>
        </w:tc>
        <w:tc>
          <w:tcPr>
            <w:tcW w:w="1494" w:type="dxa"/>
            <w:tcBorders>
              <w:bottom w:val="single" w:sz="4" w:space="0" w:color="000000"/>
            </w:tcBorders>
            <w:shd w:val="clear" w:color="auto" w:fill="auto"/>
            <w:vAlign w:val="center"/>
          </w:tcPr>
          <w:p w14:paraId="0AEBAFF3" w14:textId="77777777" w:rsidR="000A364C" w:rsidRDefault="000E7AE5">
            <w:pPr>
              <w:spacing w:line="240" w:lineRule="auto"/>
              <w:jc w:val="center"/>
            </w:pPr>
            <w:r>
              <w:t>.84</w:t>
            </w:r>
          </w:p>
        </w:tc>
        <w:tc>
          <w:tcPr>
            <w:tcW w:w="1872" w:type="dxa"/>
            <w:tcBorders>
              <w:bottom w:val="single" w:sz="4" w:space="0" w:color="000000"/>
            </w:tcBorders>
            <w:shd w:val="clear" w:color="auto" w:fill="auto"/>
            <w:vAlign w:val="center"/>
          </w:tcPr>
          <w:p w14:paraId="0EC9C00B" w14:textId="77777777" w:rsidR="000A364C" w:rsidRDefault="000E7AE5">
            <w:pPr>
              <w:spacing w:line="240" w:lineRule="auto"/>
              <w:jc w:val="center"/>
            </w:pPr>
            <w:r>
              <w:t>.13</w:t>
            </w:r>
          </w:p>
        </w:tc>
        <w:tc>
          <w:tcPr>
            <w:tcW w:w="1872" w:type="dxa"/>
            <w:tcBorders>
              <w:bottom w:val="single" w:sz="4" w:space="0" w:color="000000"/>
            </w:tcBorders>
            <w:shd w:val="clear" w:color="auto" w:fill="auto"/>
            <w:vAlign w:val="center"/>
          </w:tcPr>
          <w:p w14:paraId="6CD91366" w14:textId="77777777" w:rsidR="000A364C" w:rsidRDefault="000E7AE5">
            <w:pPr>
              <w:spacing w:line="240" w:lineRule="auto"/>
              <w:jc w:val="center"/>
            </w:pPr>
            <w:r>
              <w:t>.14</w:t>
            </w:r>
          </w:p>
        </w:tc>
        <w:tc>
          <w:tcPr>
            <w:tcW w:w="1876" w:type="dxa"/>
            <w:tcBorders>
              <w:bottom w:val="single" w:sz="4" w:space="0" w:color="000000"/>
            </w:tcBorders>
            <w:shd w:val="clear" w:color="auto" w:fill="auto"/>
            <w:vAlign w:val="center"/>
          </w:tcPr>
          <w:p w14:paraId="5ECA331A" w14:textId="77777777" w:rsidR="000A364C" w:rsidRDefault="000E7AE5">
            <w:pPr>
              <w:spacing w:line="240" w:lineRule="auto"/>
              <w:jc w:val="center"/>
            </w:pPr>
            <w:r>
              <w:t>.11</w:t>
            </w:r>
          </w:p>
        </w:tc>
      </w:tr>
    </w:tbl>
    <w:p w14:paraId="31E9C269" w14:textId="77777777" w:rsidR="000A364C" w:rsidRDefault="000A364C">
      <w:pPr>
        <w:ind w:firstLine="720"/>
        <w:rPr>
          <w:i/>
        </w:rPr>
      </w:pPr>
    </w:p>
    <w:p w14:paraId="6FD40E7B" w14:textId="77777777" w:rsidR="000A364C" w:rsidRDefault="000A364C">
      <w:pPr>
        <w:rPr>
          <w:b/>
        </w:rPr>
      </w:pPr>
    </w:p>
    <w:p w14:paraId="353C8ACE" w14:textId="77777777" w:rsidR="000A364C" w:rsidRDefault="000E7AE5">
      <w:pPr>
        <w:rPr>
          <w:b/>
        </w:rPr>
      </w:pPr>
      <w:r>
        <w:rPr>
          <w:b/>
        </w:rPr>
        <w:t>Mixture Model</w:t>
      </w:r>
    </w:p>
    <w:p w14:paraId="6EA5E011" w14:textId="626D901A" w:rsidR="000A364C" w:rsidRDefault="000E7AE5">
      <w:pPr>
        <w:ind w:firstLine="720"/>
      </w:pPr>
      <w:r>
        <w:t xml:space="preserve"> Following Harlow and Donaldson (2013), we used the </w:t>
      </w:r>
      <w:bookmarkStart w:id="33" w:name="_Hlk25747095"/>
      <w:r>
        <w:t>Zhang and Luck (2008) two-component mixture model to fit the marginal distribution of response error</w:t>
      </w:r>
      <w:bookmarkEnd w:id="33"/>
      <w:r>
        <w:t xml:space="preserve">. The model had two free parameters, one for the von Mises </w:t>
      </w:r>
      <w:r w:rsidR="00D01D65" w:rsidRPr="00D01D65">
        <w:rPr>
          <w:color w:val="222222"/>
          <w:shd w:val="clear" w:color="auto" w:fill="FFFFFF"/>
        </w:rPr>
        <w:t>κ</w:t>
      </w:r>
      <w:r>
        <w:t xml:space="preserve">, which described the spread of responses around the true location, and a mixing parameter </w:t>
      </w:r>
      <w:r>
        <w:rPr>
          <w:i/>
        </w:rPr>
        <w:t>π</w:t>
      </w:r>
      <w:r>
        <w:rPr>
          <w:bCs/>
        </w:rPr>
        <w:t>,</w:t>
      </w:r>
      <w:r>
        <w:rPr>
          <w:i/>
        </w:rPr>
        <w:t xml:space="preserve"> </w:t>
      </w:r>
      <w:r>
        <w:t xml:space="preserve">which described the proportion of trials which were driven by information in a von Mises distribution, as opposed to guesses in a uniform distribution. The mean </w:t>
      </w:r>
      <w:commentRangeStart w:id="34"/>
      <w:r>
        <w:t xml:space="preserve">best fitting parameters </w:t>
      </w:r>
      <w:commentRangeEnd w:id="34"/>
      <w:r>
        <w:commentReference w:id="34"/>
      </w:r>
      <w:r>
        <w:t xml:space="preserve">of the mixture model to the response accuracy data, excluding the low response accuracy group, are shown in Table 6. The parameter estimates for the individual participants are shown in Appendix X. </w:t>
      </w:r>
    </w:p>
    <w:p w14:paraId="6C91E735" w14:textId="77777777" w:rsidR="000A364C" w:rsidRDefault="000E7AE5">
      <w:pPr>
        <w:ind w:firstLine="720"/>
        <w:rPr>
          <w:del w:id="35" w:author="Unknown Author" w:date="2020-03-30T13:31:00Z"/>
        </w:rPr>
      </w:pPr>
      <w:r>
        <w:t>The purpose of the mixture-model analysis was to confirm the pattern of recognition-conditioned response errors shown in Figure 4. If the heavy-tailed distributions of source errors were attributable to guessing for unrecognized items, then we would expect that any difference between recognition conditions would be reflected in the mixing parameter, which controls the proportion of guesses. Instead, we found that the difference between conditions was reflected mainly in the precision parameter, suggesting that the heavy tails were not simply due to source-guessing on unrecognized items.</w:t>
      </w:r>
    </w:p>
    <w:p w14:paraId="345FBFFC" w14:textId="77777777" w:rsidR="000A364C" w:rsidRDefault="000A364C">
      <w:pPr>
        <w:ind w:firstLine="720"/>
      </w:pPr>
    </w:p>
    <w:tbl>
      <w:tblPr>
        <w:tblW w:w="9174" w:type="dxa"/>
        <w:tblLook w:val="04A0" w:firstRow="1" w:lastRow="0" w:firstColumn="1" w:lastColumn="0" w:noHBand="0" w:noVBand="1"/>
      </w:tblPr>
      <w:tblGrid>
        <w:gridCol w:w="2260"/>
        <w:gridCol w:w="1725"/>
        <w:gridCol w:w="1725"/>
        <w:gridCol w:w="1725"/>
        <w:gridCol w:w="1739"/>
      </w:tblGrid>
      <w:tr w:rsidR="000A364C" w14:paraId="4EA3B728" w14:textId="77777777">
        <w:trPr>
          <w:trHeight w:val="453"/>
        </w:trPr>
        <w:tc>
          <w:tcPr>
            <w:tcW w:w="9174" w:type="dxa"/>
            <w:gridSpan w:val="5"/>
            <w:shd w:val="clear" w:color="auto" w:fill="auto"/>
          </w:tcPr>
          <w:p w14:paraId="5854F765" w14:textId="77777777" w:rsidR="000A364C" w:rsidRDefault="000E7AE5">
            <w:pPr>
              <w:spacing w:line="240" w:lineRule="auto"/>
            </w:pPr>
            <w:r>
              <w:lastRenderedPageBreak/>
              <w:t>Table 6</w:t>
            </w:r>
          </w:p>
        </w:tc>
      </w:tr>
      <w:tr w:rsidR="000A364C" w14:paraId="61F6FD33" w14:textId="77777777">
        <w:trPr>
          <w:trHeight w:val="453"/>
        </w:trPr>
        <w:tc>
          <w:tcPr>
            <w:tcW w:w="9174" w:type="dxa"/>
            <w:gridSpan w:val="5"/>
            <w:tcBorders>
              <w:bottom w:val="single" w:sz="4" w:space="0" w:color="000000"/>
            </w:tcBorders>
            <w:shd w:val="clear" w:color="auto" w:fill="auto"/>
          </w:tcPr>
          <w:p w14:paraId="79B64EB9" w14:textId="77777777" w:rsidR="000A364C" w:rsidRDefault="000E7AE5">
            <w:pPr>
              <w:spacing w:line="240" w:lineRule="auto"/>
              <w:rPr>
                <w:i/>
              </w:rPr>
            </w:pPr>
            <w:r>
              <w:rPr>
                <w:i/>
              </w:rPr>
              <w:t>Parameter Values for Best Fits of the Simple Mixture Model to Highly Recognized Individual Data.</w:t>
            </w:r>
          </w:p>
        </w:tc>
      </w:tr>
      <w:tr w:rsidR="000A364C" w14:paraId="312EB3C1" w14:textId="77777777">
        <w:trPr>
          <w:trHeight w:val="453"/>
        </w:trPr>
        <w:tc>
          <w:tcPr>
            <w:tcW w:w="2260" w:type="dxa"/>
            <w:tcBorders>
              <w:top w:val="single" w:sz="4" w:space="0" w:color="000000"/>
            </w:tcBorders>
            <w:shd w:val="clear" w:color="auto" w:fill="auto"/>
            <w:vAlign w:val="bottom"/>
          </w:tcPr>
          <w:p w14:paraId="5B5C803E" w14:textId="77777777" w:rsidR="000A364C" w:rsidRDefault="000E7AE5">
            <w:pPr>
              <w:spacing w:line="240" w:lineRule="auto"/>
            </w:pPr>
            <w:r>
              <w:t>Recognition Rating</w:t>
            </w:r>
          </w:p>
        </w:tc>
        <w:tc>
          <w:tcPr>
            <w:tcW w:w="3450" w:type="dxa"/>
            <w:gridSpan w:val="2"/>
            <w:tcBorders>
              <w:top w:val="single" w:sz="4" w:space="0" w:color="000000"/>
            </w:tcBorders>
            <w:shd w:val="clear" w:color="auto" w:fill="auto"/>
            <w:vAlign w:val="center"/>
          </w:tcPr>
          <w:p w14:paraId="06B0A7E3" w14:textId="77777777" w:rsidR="000A364C" w:rsidRDefault="000E7AE5">
            <w:pPr>
              <w:spacing w:line="240" w:lineRule="auto"/>
              <w:jc w:val="center"/>
            </w:pPr>
            <w:r>
              <w:t>Low Imageability</w:t>
            </w:r>
          </w:p>
        </w:tc>
        <w:tc>
          <w:tcPr>
            <w:tcW w:w="3464" w:type="dxa"/>
            <w:gridSpan w:val="2"/>
            <w:tcBorders>
              <w:top w:val="single" w:sz="4" w:space="0" w:color="000000"/>
            </w:tcBorders>
            <w:shd w:val="clear" w:color="auto" w:fill="auto"/>
            <w:vAlign w:val="center"/>
          </w:tcPr>
          <w:p w14:paraId="42256F61" w14:textId="77777777" w:rsidR="000A364C" w:rsidRDefault="000E7AE5">
            <w:pPr>
              <w:spacing w:line="240" w:lineRule="auto"/>
              <w:jc w:val="center"/>
            </w:pPr>
            <w:r>
              <w:t>High Imageability</w:t>
            </w:r>
          </w:p>
        </w:tc>
      </w:tr>
      <w:tr w:rsidR="000A364C" w14:paraId="0E33CB7D" w14:textId="77777777" w:rsidTr="00D01D65">
        <w:trPr>
          <w:trHeight w:val="453"/>
        </w:trPr>
        <w:tc>
          <w:tcPr>
            <w:tcW w:w="2260" w:type="dxa"/>
            <w:tcBorders>
              <w:bottom w:val="single" w:sz="4" w:space="0" w:color="000000"/>
            </w:tcBorders>
            <w:shd w:val="clear" w:color="auto" w:fill="auto"/>
            <w:vAlign w:val="bottom"/>
          </w:tcPr>
          <w:p w14:paraId="67B2D2F2" w14:textId="77777777" w:rsidR="000A364C" w:rsidRDefault="000A364C">
            <w:pPr>
              <w:spacing w:line="240" w:lineRule="auto"/>
            </w:pPr>
          </w:p>
        </w:tc>
        <w:tc>
          <w:tcPr>
            <w:tcW w:w="1725" w:type="dxa"/>
            <w:tcBorders>
              <w:bottom w:val="single" w:sz="4" w:space="0" w:color="000000"/>
            </w:tcBorders>
            <w:shd w:val="clear" w:color="auto" w:fill="auto"/>
            <w:vAlign w:val="center"/>
          </w:tcPr>
          <w:p w14:paraId="525373F7" w14:textId="3A0B6231" w:rsidR="000A364C" w:rsidRDefault="00D01D65">
            <w:pPr>
              <w:spacing w:line="240" w:lineRule="auto"/>
              <w:jc w:val="center"/>
            </w:pPr>
            <w:r w:rsidRPr="00D01D65">
              <w:rPr>
                <w:color w:val="222222"/>
                <w:shd w:val="clear" w:color="auto" w:fill="FFFFFF"/>
              </w:rPr>
              <w:t>κ</w:t>
            </w:r>
          </w:p>
        </w:tc>
        <w:tc>
          <w:tcPr>
            <w:tcW w:w="1725" w:type="dxa"/>
            <w:tcBorders>
              <w:bottom w:val="single" w:sz="4" w:space="0" w:color="000000"/>
            </w:tcBorders>
            <w:shd w:val="clear" w:color="auto" w:fill="auto"/>
            <w:vAlign w:val="center"/>
          </w:tcPr>
          <w:p w14:paraId="6694B3B4" w14:textId="77777777" w:rsidR="000A364C" w:rsidRDefault="000E7AE5">
            <w:pPr>
              <w:spacing w:line="240" w:lineRule="auto"/>
              <w:jc w:val="center"/>
              <w:rPr>
                <w:i/>
              </w:rPr>
            </w:pPr>
            <w:r>
              <w:rPr>
                <w:i/>
              </w:rPr>
              <w:t>π</w:t>
            </w:r>
          </w:p>
        </w:tc>
        <w:tc>
          <w:tcPr>
            <w:tcW w:w="1725" w:type="dxa"/>
            <w:tcBorders>
              <w:bottom w:val="single" w:sz="4" w:space="0" w:color="000000"/>
            </w:tcBorders>
            <w:shd w:val="clear" w:color="auto" w:fill="auto"/>
            <w:vAlign w:val="center"/>
          </w:tcPr>
          <w:p w14:paraId="71BEEC96" w14:textId="3E8228B1" w:rsidR="000A364C" w:rsidRDefault="00D01D65">
            <w:pPr>
              <w:spacing w:line="240" w:lineRule="auto"/>
              <w:jc w:val="center"/>
            </w:pPr>
            <w:r w:rsidRPr="00D01D65">
              <w:rPr>
                <w:color w:val="222222"/>
                <w:shd w:val="clear" w:color="auto" w:fill="FFFFFF"/>
              </w:rPr>
              <w:t>κ</w:t>
            </w:r>
          </w:p>
        </w:tc>
        <w:tc>
          <w:tcPr>
            <w:tcW w:w="1739" w:type="dxa"/>
            <w:tcBorders>
              <w:bottom w:val="single" w:sz="4" w:space="0" w:color="000000"/>
            </w:tcBorders>
            <w:shd w:val="clear" w:color="auto" w:fill="auto"/>
            <w:vAlign w:val="center"/>
          </w:tcPr>
          <w:p w14:paraId="44871B6C" w14:textId="77777777" w:rsidR="000A364C" w:rsidRDefault="000E7AE5">
            <w:pPr>
              <w:spacing w:line="240" w:lineRule="auto"/>
              <w:jc w:val="center"/>
              <w:rPr>
                <w:i/>
              </w:rPr>
            </w:pPr>
            <w:r>
              <w:rPr>
                <w:i/>
              </w:rPr>
              <w:t>π</w:t>
            </w:r>
          </w:p>
        </w:tc>
      </w:tr>
      <w:tr w:rsidR="000A364C" w14:paraId="4049121E" w14:textId="77777777" w:rsidTr="00D01D65">
        <w:trPr>
          <w:trHeight w:val="453"/>
        </w:trPr>
        <w:tc>
          <w:tcPr>
            <w:tcW w:w="2260" w:type="dxa"/>
            <w:tcBorders>
              <w:top w:val="single" w:sz="4" w:space="0" w:color="000000"/>
            </w:tcBorders>
            <w:shd w:val="clear" w:color="auto" w:fill="auto"/>
            <w:vAlign w:val="bottom"/>
          </w:tcPr>
          <w:p w14:paraId="7412384C" w14:textId="77777777" w:rsidR="000A364C" w:rsidRDefault="000E7AE5">
            <w:pPr>
              <w:spacing w:line="240" w:lineRule="auto"/>
            </w:pPr>
            <w:r>
              <w:t>All</w:t>
            </w:r>
          </w:p>
        </w:tc>
        <w:tc>
          <w:tcPr>
            <w:tcW w:w="1725" w:type="dxa"/>
            <w:tcBorders>
              <w:top w:val="single" w:sz="4" w:space="0" w:color="000000"/>
            </w:tcBorders>
            <w:shd w:val="clear" w:color="auto" w:fill="auto"/>
            <w:vAlign w:val="center"/>
          </w:tcPr>
          <w:p w14:paraId="7A06BD28" w14:textId="77777777" w:rsidR="000A364C" w:rsidRDefault="000E7AE5">
            <w:pPr>
              <w:spacing w:line="240" w:lineRule="auto"/>
              <w:jc w:val="center"/>
            </w:pPr>
            <w:r>
              <w:t>19.22</w:t>
            </w:r>
          </w:p>
        </w:tc>
        <w:tc>
          <w:tcPr>
            <w:tcW w:w="1725" w:type="dxa"/>
            <w:tcBorders>
              <w:top w:val="single" w:sz="4" w:space="0" w:color="000000"/>
            </w:tcBorders>
            <w:shd w:val="clear" w:color="auto" w:fill="auto"/>
            <w:vAlign w:val="center"/>
          </w:tcPr>
          <w:p w14:paraId="6F93A9FB" w14:textId="77777777" w:rsidR="000A364C" w:rsidRDefault="000E7AE5">
            <w:pPr>
              <w:spacing w:line="240" w:lineRule="auto"/>
              <w:jc w:val="center"/>
            </w:pPr>
            <w:r>
              <w:t>0.51</w:t>
            </w:r>
          </w:p>
        </w:tc>
        <w:tc>
          <w:tcPr>
            <w:tcW w:w="1725" w:type="dxa"/>
            <w:tcBorders>
              <w:top w:val="single" w:sz="4" w:space="0" w:color="000000"/>
            </w:tcBorders>
            <w:shd w:val="clear" w:color="auto" w:fill="auto"/>
            <w:vAlign w:val="center"/>
          </w:tcPr>
          <w:p w14:paraId="0EECE52B" w14:textId="77777777" w:rsidR="000A364C" w:rsidRDefault="000E7AE5">
            <w:pPr>
              <w:spacing w:line="240" w:lineRule="auto"/>
              <w:jc w:val="center"/>
            </w:pPr>
            <w:r>
              <w:t>23.89</w:t>
            </w:r>
          </w:p>
        </w:tc>
        <w:tc>
          <w:tcPr>
            <w:tcW w:w="1739" w:type="dxa"/>
            <w:tcBorders>
              <w:top w:val="single" w:sz="4" w:space="0" w:color="000000"/>
            </w:tcBorders>
            <w:shd w:val="clear" w:color="auto" w:fill="auto"/>
            <w:vAlign w:val="center"/>
          </w:tcPr>
          <w:p w14:paraId="31205426" w14:textId="77777777" w:rsidR="000A364C" w:rsidRDefault="000E7AE5">
            <w:pPr>
              <w:spacing w:line="240" w:lineRule="auto"/>
              <w:jc w:val="center"/>
            </w:pPr>
            <w:r>
              <w:t>0.51</w:t>
            </w:r>
          </w:p>
        </w:tc>
      </w:tr>
      <w:tr w:rsidR="000A364C" w14:paraId="4A116475" w14:textId="77777777" w:rsidTr="00D01D65">
        <w:trPr>
          <w:trHeight w:val="453"/>
        </w:trPr>
        <w:tc>
          <w:tcPr>
            <w:tcW w:w="2260" w:type="dxa"/>
            <w:shd w:val="clear" w:color="auto" w:fill="auto"/>
            <w:vAlign w:val="bottom"/>
          </w:tcPr>
          <w:p w14:paraId="4E48DA58" w14:textId="77777777" w:rsidR="000A364C" w:rsidRDefault="000E7AE5">
            <w:pPr>
              <w:spacing w:line="240" w:lineRule="auto"/>
            </w:pPr>
            <w:r>
              <w:t>Recognized</w:t>
            </w:r>
          </w:p>
        </w:tc>
        <w:tc>
          <w:tcPr>
            <w:tcW w:w="1725" w:type="dxa"/>
            <w:shd w:val="clear" w:color="auto" w:fill="auto"/>
            <w:vAlign w:val="center"/>
          </w:tcPr>
          <w:p w14:paraId="5BED4CD1" w14:textId="77777777" w:rsidR="000A364C" w:rsidRDefault="000E7AE5">
            <w:pPr>
              <w:spacing w:line="240" w:lineRule="auto"/>
              <w:jc w:val="center"/>
            </w:pPr>
            <w:r>
              <w:t>18.24</w:t>
            </w:r>
          </w:p>
        </w:tc>
        <w:tc>
          <w:tcPr>
            <w:tcW w:w="1725" w:type="dxa"/>
            <w:shd w:val="clear" w:color="auto" w:fill="auto"/>
            <w:vAlign w:val="center"/>
          </w:tcPr>
          <w:p w14:paraId="39A8C884" w14:textId="77777777" w:rsidR="000A364C" w:rsidRDefault="000E7AE5">
            <w:pPr>
              <w:spacing w:line="240" w:lineRule="auto"/>
              <w:jc w:val="center"/>
            </w:pPr>
            <w:r>
              <w:t>0.50</w:t>
            </w:r>
          </w:p>
        </w:tc>
        <w:tc>
          <w:tcPr>
            <w:tcW w:w="1725" w:type="dxa"/>
            <w:shd w:val="clear" w:color="auto" w:fill="auto"/>
            <w:vAlign w:val="center"/>
          </w:tcPr>
          <w:p w14:paraId="1B213A96" w14:textId="77777777" w:rsidR="000A364C" w:rsidRDefault="000E7AE5">
            <w:pPr>
              <w:spacing w:line="240" w:lineRule="auto"/>
              <w:jc w:val="center"/>
            </w:pPr>
            <w:r>
              <w:t>23.79</w:t>
            </w:r>
          </w:p>
        </w:tc>
        <w:tc>
          <w:tcPr>
            <w:tcW w:w="1739" w:type="dxa"/>
            <w:shd w:val="clear" w:color="auto" w:fill="auto"/>
            <w:vAlign w:val="center"/>
          </w:tcPr>
          <w:p w14:paraId="64D13CAB" w14:textId="77777777" w:rsidR="000A364C" w:rsidRDefault="000E7AE5">
            <w:pPr>
              <w:spacing w:line="240" w:lineRule="auto"/>
              <w:jc w:val="center"/>
            </w:pPr>
            <w:r>
              <w:t>0.54</w:t>
            </w:r>
          </w:p>
        </w:tc>
      </w:tr>
      <w:tr w:rsidR="000A364C" w14:paraId="7F263C21" w14:textId="77777777" w:rsidTr="00D01D65">
        <w:trPr>
          <w:trHeight w:val="453"/>
        </w:trPr>
        <w:tc>
          <w:tcPr>
            <w:tcW w:w="2260" w:type="dxa"/>
            <w:tcBorders>
              <w:bottom w:val="single" w:sz="4" w:space="0" w:color="000000"/>
            </w:tcBorders>
            <w:shd w:val="clear" w:color="auto" w:fill="auto"/>
            <w:vAlign w:val="bottom"/>
          </w:tcPr>
          <w:p w14:paraId="1847AB68" w14:textId="77777777" w:rsidR="000A364C" w:rsidRDefault="000E7AE5">
            <w:pPr>
              <w:spacing w:line="240" w:lineRule="auto"/>
            </w:pPr>
            <w:r>
              <w:t>Highly Recognized</w:t>
            </w:r>
          </w:p>
        </w:tc>
        <w:tc>
          <w:tcPr>
            <w:tcW w:w="1725" w:type="dxa"/>
            <w:tcBorders>
              <w:bottom w:val="single" w:sz="4" w:space="0" w:color="000000"/>
            </w:tcBorders>
            <w:shd w:val="clear" w:color="auto" w:fill="auto"/>
            <w:vAlign w:val="center"/>
          </w:tcPr>
          <w:p w14:paraId="10877286" w14:textId="77777777" w:rsidR="000A364C" w:rsidRDefault="000E7AE5">
            <w:pPr>
              <w:spacing w:line="240" w:lineRule="auto"/>
              <w:jc w:val="center"/>
            </w:pPr>
            <w:r>
              <w:t>18.03</w:t>
            </w:r>
          </w:p>
        </w:tc>
        <w:tc>
          <w:tcPr>
            <w:tcW w:w="1725" w:type="dxa"/>
            <w:tcBorders>
              <w:bottom w:val="single" w:sz="4" w:space="0" w:color="000000"/>
            </w:tcBorders>
            <w:shd w:val="clear" w:color="auto" w:fill="auto"/>
            <w:vAlign w:val="center"/>
          </w:tcPr>
          <w:p w14:paraId="37414BEE" w14:textId="77777777" w:rsidR="000A364C" w:rsidRDefault="000E7AE5">
            <w:pPr>
              <w:spacing w:line="240" w:lineRule="auto"/>
              <w:jc w:val="center"/>
            </w:pPr>
            <w:r>
              <w:t>0.50</w:t>
            </w:r>
          </w:p>
        </w:tc>
        <w:tc>
          <w:tcPr>
            <w:tcW w:w="1725" w:type="dxa"/>
            <w:tcBorders>
              <w:bottom w:val="single" w:sz="4" w:space="0" w:color="000000"/>
            </w:tcBorders>
            <w:shd w:val="clear" w:color="auto" w:fill="auto"/>
            <w:vAlign w:val="center"/>
          </w:tcPr>
          <w:p w14:paraId="5F0ACDB7" w14:textId="77777777" w:rsidR="000A364C" w:rsidRDefault="000E7AE5">
            <w:pPr>
              <w:spacing w:line="240" w:lineRule="auto"/>
              <w:jc w:val="center"/>
            </w:pPr>
            <w:r>
              <w:t>19.81</w:t>
            </w:r>
          </w:p>
        </w:tc>
        <w:tc>
          <w:tcPr>
            <w:tcW w:w="1739" w:type="dxa"/>
            <w:tcBorders>
              <w:bottom w:val="single" w:sz="4" w:space="0" w:color="000000"/>
            </w:tcBorders>
            <w:shd w:val="clear" w:color="auto" w:fill="auto"/>
            <w:vAlign w:val="center"/>
          </w:tcPr>
          <w:p w14:paraId="3C82C0AB" w14:textId="77777777" w:rsidR="000A364C" w:rsidRDefault="000E7AE5">
            <w:pPr>
              <w:spacing w:line="240" w:lineRule="auto"/>
              <w:jc w:val="center"/>
            </w:pPr>
            <w:r>
              <w:t>0.56</w:t>
            </w:r>
          </w:p>
        </w:tc>
      </w:tr>
    </w:tbl>
    <w:p w14:paraId="78DDC049" w14:textId="1668E62C" w:rsidR="000A364C" w:rsidRDefault="000E7AE5">
      <w:pPr>
        <w:spacing w:line="240" w:lineRule="auto"/>
      </w:pPr>
      <w:r>
        <w:rPr>
          <w:i/>
        </w:rPr>
        <w:t xml:space="preserve">Note. </w:t>
      </w:r>
      <w:r>
        <w:tab/>
      </w:r>
      <w:r w:rsidR="00D01D65" w:rsidRPr="00D01D65">
        <w:rPr>
          <w:color w:val="222222"/>
          <w:shd w:val="clear" w:color="auto" w:fill="FFFFFF"/>
        </w:rPr>
        <w:t>κ</w:t>
      </w:r>
      <w:r w:rsidR="00D01D65">
        <w:t xml:space="preserve"> </w:t>
      </w:r>
      <w:r>
        <w:t xml:space="preserve">refers to the precision of the information-driven retrieval process. </w:t>
      </w:r>
      <w:r>
        <w:rPr>
          <w:i/>
        </w:rPr>
        <w:t>π</w:t>
      </w:r>
      <w:r>
        <w:t xml:space="preserve"> represents proportion of responses driven by information. </w:t>
      </w:r>
    </w:p>
    <w:p w14:paraId="6E26ABED" w14:textId="77777777" w:rsidR="000A364C" w:rsidRDefault="000A364C">
      <w:pPr>
        <w:spacing w:line="240" w:lineRule="auto"/>
      </w:pPr>
    </w:p>
    <w:p w14:paraId="5C9E833B" w14:textId="77777777" w:rsidR="000A364C" w:rsidRDefault="000A364C">
      <w:pPr>
        <w:spacing w:line="240" w:lineRule="auto"/>
      </w:pPr>
    </w:p>
    <w:p w14:paraId="481D4A12" w14:textId="77777777" w:rsidR="000A364C" w:rsidRDefault="000A364C">
      <w:pPr>
        <w:spacing w:line="240" w:lineRule="auto"/>
        <w:rPr>
          <w:b/>
        </w:rPr>
      </w:pPr>
    </w:p>
    <w:p w14:paraId="26AF7400" w14:textId="77777777" w:rsidR="000A364C" w:rsidRDefault="000E7AE5">
      <w:pPr>
        <w:rPr>
          <w:b/>
        </w:rPr>
      </w:pPr>
      <w:r>
        <w:rPr>
          <w:b/>
        </w:rPr>
        <w:t>Circular Diffusion Models</w:t>
      </w:r>
    </w:p>
    <w:p w14:paraId="3401E736" w14:textId="7AC33CF2" w:rsidR="000A364C" w:rsidRDefault="000E7AE5">
      <w:pPr>
        <w:ind w:firstLine="720"/>
      </w:pPr>
      <w:r>
        <w:t xml:space="preserve">Unlike the Zhang and Luck mixture model, the circular diffusion model predicts distributions of response error and RT. As discussed earlier, the estimates of drift rate obtained from fits of the model allowed us to decompose precision into two components. One component, the drift norm, characterizes the quality of the information retrieved from memory. The second component, the decision criterion, characterizes the amount of evidence used to make a response. When there is </w:t>
      </w:r>
      <w:proofErr w:type="spellStart"/>
      <w:r>
        <w:t>across</w:t>
      </w:r>
      <w:proofErr w:type="spellEnd"/>
      <w:r>
        <w:t xml:space="preserve">-trial variability in drift rate norm, the circular diffusion model can predict heavy-tailed distributions of errors (Smith, Saber, Corbett, &amp; Lilburn, 2020), like those predicted by the variable-precision model of visual working memory of van den Berg et al. (2014) and one of our aims in fitting the model was to investigate whether such a model could account for the distributions of errors in our data without the addition of a discrete guessing process. As we observed no difference between the summary statistics for the high and low imageability conditions, we combined data between these conditions together and fit the model to the pooled dataset. We tested three different versions of the circular diffusion model, which embodied </w:t>
      </w:r>
      <w:r>
        <w:lastRenderedPageBreak/>
        <w:t xml:space="preserve">different hypotheses about the process of memory retrieval, as reflected in the evidence entering the decision process. The first of these was designed to be analogous to the continuous model of source memory presented in Harlow and Donaldson (2013) and was implemented as a circular diffusion model with </w:t>
      </w:r>
      <w:proofErr w:type="spellStart"/>
      <w:r>
        <w:t>across</w:t>
      </w:r>
      <w:proofErr w:type="spellEnd"/>
      <w:r>
        <w:t xml:space="preserve">-trial variability in drift rates. We refer this model, by analogy with the van den Berg et al. (2014) model, with which it shares similar properties, as the </w:t>
      </w:r>
      <w:r>
        <w:rPr>
          <w:i/>
          <w:iCs/>
        </w:rPr>
        <w:t>variable-precision diffusion</w:t>
      </w:r>
      <w:r>
        <w:t xml:space="preserve"> model. The model is like a continuous signal-detection models of source memory, in that there is no threshold memory retrieval, but we have avoided using that terminology to avoid confusion with the continuous nature of the task itself. Mean drift rate was described by the parameter </w:t>
      </w:r>
      <w:r w:rsidRPr="00353629">
        <w:rPr>
          <w:b/>
          <w:bCs/>
          <w:i/>
        </w:rPr>
        <w:t>μ</w:t>
      </w:r>
      <w:r>
        <w:rPr>
          <w:i/>
        </w:rPr>
        <w:t>,</w:t>
      </w:r>
      <w:r w:rsidR="00353629">
        <w:rPr>
          <w:i/>
        </w:rPr>
        <w:t xml:space="preserve"> </w:t>
      </w:r>
      <w:r>
        <w:t xml:space="preserve">which followed a bivariate normal distribution with independent components (Smith, 2019), with standard deviation </w:t>
      </w:r>
      <w:r>
        <w:rPr>
          <w:b/>
          <w:bCs/>
          <w:i/>
        </w:rPr>
        <w:t xml:space="preserve">η </w:t>
      </w:r>
      <w:r>
        <w:rPr>
          <w:b/>
          <w:bCs/>
        </w:rPr>
        <w:t>=</w:t>
      </w:r>
      <w:r>
        <w:t xml:space="preserve"> (</w:t>
      </w:r>
      <w:r>
        <w:rPr>
          <w:i/>
        </w:rPr>
        <w:t>η</w:t>
      </w:r>
      <w:r>
        <w:rPr>
          <w:i/>
          <w:vertAlign w:val="subscript"/>
        </w:rPr>
        <w:t xml:space="preserve">1. </w:t>
      </w:r>
      <w:r>
        <w:rPr>
          <w:vertAlign w:val="subscript"/>
        </w:rPr>
        <w:t xml:space="preserve"> </w:t>
      </w:r>
      <w:r>
        <w:rPr>
          <w:i/>
        </w:rPr>
        <w:t>η</w:t>
      </w:r>
      <w:r>
        <w:rPr>
          <w:vertAlign w:val="subscript"/>
        </w:rPr>
        <w:t>2</w:t>
      </w:r>
      <w:r>
        <w:rPr>
          <w:i/>
        </w:rPr>
        <w:t xml:space="preserve">). </w:t>
      </w:r>
      <w:r>
        <w:t xml:space="preserve">When predictions for the model are generated in a canonical orientation, in which the drift rate vector points along the positive </w:t>
      </w:r>
      <w:r>
        <w:rPr>
          <w:i/>
          <w:iCs/>
        </w:rPr>
        <w:t>x</w:t>
      </w:r>
      <w:r>
        <w:t>-axis and a response at the point (</w:t>
      </w:r>
      <w:r>
        <w:rPr>
          <w:i/>
          <w:iCs/>
        </w:rPr>
        <w:t xml:space="preserve">a, </w:t>
      </w:r>
      <w:r>
        <w:t xml:space="preserve">0) is made with zero error, then the horizontal component of drift rate variability, </w:t>
      </w:r>
      <w:r>
        <w:rPr>
          <w:i/>
        </w:rPr>
        <w:t>η</w:t>
      </w:r>
      <w:r>
        <w:rPr>
          <w:i/>
          <w:vertAlign w:val="subscript"/>
        </w:rPr>
        <w:t>1</w:t>
      </w:r>
      <w:r>
        <w:rPr>
          <w:b/>
          <w:bCs/>
          <w:i/>
        </w:rPr>
        <w:t xml:space="preserve"> </w:t>
      </w:r>
      <w:r>
        <w:rPr>
          <w:i/>
        </w:rPr>
        <w:t xml:space="preserve">, </w:t>
      </w:r>
      <w:r>
        <w:t xml:space="preserve">represents across-trial variability in stimulus quality and the vertical component, </w:t>
      </w:r>
      <w:r>
        <w:rPr>
          <w:vertAlign w:val="subscript"/>
        </w:rPr>
        <w:t xml:space="preserve"> </w:t>
      </w:r>
      <w:r>
        <w:rPr>
          <w:i/>
        </w:rPr>
        <w:t>η</w:t>
      </w:r>
      <w:r>
        <w:rPr>
          <w:i/>
          <w:vertAlign w:val="subscript"/>
        </w:rPr>
        <w:t>2</w:t>
      </w:r>
      <w:r>
        <w:rPr>
          <w:i/>
        </w:rPr>
        <w:t xml:space="preserve">, </w:t>
      </w:r>
      <w:r>
        <w:t xml:space="preserve">represents variability in stimulus identity. We considered a number of alternative models of drift-rate variability, including one in which the two components were equal, but we found the best (most parsimonious) model was one in there was variability in  </w:t>
      </w:r>
      <w:r>
        <w:rPr>
          <w:i/>
        </w:rPr>
        <w:t>η</w:t>
      </w:r>
      <w:r>
        <w:rPr>
          <w:i/>
          <w:vertAlign w:val="subscript"/>
        </w:rPr>
        <w:t xml:space="preserve">1 </w:t>
      </w:r>
      <w:r>
        <w:t xml:space="preserve">only and variability in </w:t>
      </w:r>
      <w:r>
        <w:rPr>
          <w:i/>
        </w:rPr>
        <w:t>η</w:t>
      </w:r>
      <w:r>
        <w:rPr>
          <w:i/>
          <w:vertAlign w:val="subscript"/>
        </w:rPr>
        <w:t>2</w:t>
      </w:r>
      <w:r>
        <w:t xml:space="preserve"> was negligible. Smith et al. (2020) reported similar results from fits of the circular diffusion model to data from a continuous-outcome perceptual task requiring decisions about the hues of noise-perturbed color patches. We report the fits of this version of the model only and denote the drift rate variability parameter as </w:t>
      </w:r>
      <w:r>
        <w:rPr>
          <w:i/>
        </w:rPr>
        <w:t>η</w:t>
      </w:r>
      <w:r>
        <w:rPr>
          <w:b/>
          <w:bCs/>
          <w:i/>
        </w:rPr>
        <w:t xml:space="preserve"> </w:t>
      </w:r>
      <w:r>
        <w:t xml:space="preserve">without the subscript. </w:t>
      </w:r>
    </w:p>
    <w:p w14:paraId="480FD9D5" w14:textId="77777777" w:rsidR="000A364C" w:rsidRDefault="000E7AE5">
      <w:pPr>
        <w:ind w:firstLine="720"/>
      </w:pPr>
      <w:r>
        <w:t xml:space="preserve">The decision criterion was represented by </w:t>
      </w:r>
      <w:r>
        <w:rPr>
          <w:i/>
        </w:rPr>
        <w:t>a</w:t>
      </w:r>
      <w:r>
        <w:t xml:space="preserve">. We considered models with and without across-trial variability in criterion.  Variability in criterion allows the model to predict a </w:t>
      </w:r>
      <w:r>
        <w:lastRenderedPageBreak/>
        <w:t>continuous version of the fast-error property of the two-choice diffusion model (Smith, 2016), in which the least accurate responses are also the fastest. We found that criterion variability produced no systematic improvement in fit, so we have omitted it from the models we report here.</w:t>
      </w:r>
    </w:p>
    <w:p w14:paraId="01DF0A20" w14:textId="77777777" w:rsidR="009E7583" w:rsidRDefault="000E7AE5">
      <w:pPr>
        <w:ind w:firstLine="720"/>
      </w:pPr>
      <w:r>
        <w:t xml:space="preserve">Finally, there was a non-decision time parameter, </w:t>
      </w:r>
      <w:proofErr w:type="gramStart"/>
      <w:r>
        <w:rPr>
          <w:i/>
        </w:rPr>
        <w:t>T</w:t>
      </w:r>
      <w:r>
        <w:t>er</w:t>
      </w:r>
      <w:r>
        <w:softHyphen/>
        <w:t xml:space="preserve"> </w:t>
      </w:r>
      <w:r>
        <w:rPr>
          <w:iCs/>
        </w:rPr>
        <w:t>,</w:t>
      </w:r>
      <w:proofErr w:type="gramEnd"/>
      <w:r>
        <w:rPr>
          <w:iCs/>
        </w:rPr>
        <w:t xml:space="preserve"> and non-decision time variability </w:t>
      </w:r>
      <w:proofErr w:type="spellStart"/>
      <w:r>
        <w:rPr>
          <w:i/>
        </w:rPr>
        <w:t>s</w:t>
      </w:r>
      <w:r>
        <w:rPr>
          <w:i/>
          <w:vertAlign w:val="subscript"/>
        </w:rPr>
        <w:t>t</w:t>
      </w:r>
      <w:r>
        <w:t>.</w:t>
      </w:r>
      <w:proofErr w:type="spellEnd"/>
      <w:r>
        <w:t xml:space="preserve"> Like the standard diffusion model, the circular model assumes that RT is the sum of the decision time and a time for other (encoding and response) processes. We used the onset of the response circle to begin timing in the source retrieval task, but participants may have started to retrieve information prior to this point, during the display of the cue word immediately prior to the response circle. For this reason, we allowed </w:t>
      </w:r>
      <w:r>
        <w:rPr>
          <w:i/>
        </w:rPr>
        <w:t>T</w:t>
      </w:r>
      <w:r>
        <w:rPr>
          <w:i/>
          <w:vertAlign w:val="subscript"/>
        </w:rPr>
        <w:t>er</w:t>
      </w:r>
      <w:r>
        <w:rPr>
          <w:i/>
          <w:vertAlign w:val="subscript"/>
        </w:rPr>
        <w:softHyphen/>
        <w:t xml:space="preserve"> </w:t>
      </w:r>
      <w:r>
        <w:rPr>
          <w:iCs/>
        </w:rPr>
        <w:t xml:space="preserve">to be negative in the model fits to allow for the premature onset of the retrieval process. </w:t>
      </w:r>
      <w:ins w:id="36" w:author="Jason Zhou" w:date="2020-04-27T07:53:00Z">
        <w:r w:rsidR="009E7583">
          <w:t xml:space="preserve">In addition, </w:t>
        </w:r>
        <w:proofErr w:type="gramStart"/>
        <w:r w:rsidR="009E7583">
          <w:t>similar to</w:t>
        </w:r>
        <w:proofErr w:type="gramEnd"/>
        <w:r w:rsidR="009E7583">
          <w:t xml:space="preserve"> the full diffusion model, there is variability in nondecision time, which is sampled from a uniform distribution with width </w:t>
        </w:r>
        <w:proofErr w:type="spellStart"/>
        <w:r w:rsidR="009E7583">
          <w:rPr>
            <w:i/>
            <w:iCs/>
          </w:rPr>
          <w:t>s</w:t>
        </w:r>
        <w:r w:rsidR="009E7583">
          <w:rPr>
            <w:i/>
            <w:iCs/>
            <w:vertAlign w:val="subscript"/>
          </w:rPr>
          <w:t>t</w:t>
        </w:r>
        <w:r w:rsidR="009E7583">
          <w:t>.</w:t>
        </w:r>
      </w:ins>
      <w:proofErr w:type="spellEnd"/>
    </w:p>
    <w:p w14:paraId="50B58B90" w14:textId="75F5EB93" w:rsidR="000A364C" w:rsidRDefault="000E7AE5">
      <w:pPr>
        <w:ind w:firstLine="720"/>
      </w:pPr>
      <w:r>
        <w:t xml:space="preserve">The second model embodied the </w:t>
      </w:r>
      <w:proofErr w:type="spellStart"/>
      <w:r>
        <w:t>thresholded</w:t>
      </w:r>
      <w:proofErr w:type="spellEnd"/>
      <w:r>
        <w:t xml:space="preserve"> retrieval property preferred by Harlow and Donaldson (2013), which we call the threshold diffusion model. This model was implemented as a mixture of two diffusion processes: one with positive drift rate and no across-trial drift variability, and a second that was modeled as a diffusion process with zero drift rate. The zero-drift process provides a diffusion process implementation of a guessing process, in which the decision process is driven only by noise (Smith, Saber, Corbett, &amp; Lilburn, in press). Like other guessing models, the model predicts that responses will be uniformly distributed on the circle, but unlike such models, the zero-drift process predicts both </w:t>
      </w:r>
      <w:r w:rsidR="009E7583">
        <w:t>respons</w:t>
      </w:r>
      <w:r w:rsidR="000D7A34">
        <w:t>es</w:t>
      </w:r>
      <w:r>
        <w:t xml:space="preserve"> and RT. This model had six free parameters. The mean drift rate parameter was shared with the variable-precision model (</w:t>
      </w:r>
      <w:r>
        <w:rPr>
          <w:i/>
        </w:rPr>
        <w:t>μ</w:t>
      </w:r>
      <w:r>
        <w:t xml:space="preserve">), with the same interpretation, as well as the </w:t>
      </w:r>
      <w:r>
        <w:rPr>
          <w:i/>
        </w:rPr>
        <w:t>T</w:t>
      </w:r>
      <w:r>
        <w:rPr>
          <w:i/>
          <w:vertAlign w:val="subscript"/>
        </w:rPr>
        <w:t>er</w:t>
      </w:r>
      <w:r>
        <w:rPr>
          <w:i/>
          <w:vertAlign w:val="subscript"/>
        </w:rPr>
        <w:softHyphen/>
        <w:t xml:space="preserve">, </w:t>
      </w:r>
      <w:r>
        <w:t xml:space="preserve">the non-decision time parameter and </w:t>
      </w:r>
      <w:r>
        <w:rPr>
          <w:iCs/>
        </w:rPr>
        <w:t>non-</w:t>
      </w:r>
      <w:r>
        <w:rPr>
          <w:iCs/>
        </w:rPr>
        <w:lastRenderedPageBreak/>
        <w:t xml:space="preserve">decision time variability </w:t>
      </w:r>
      <w:proofErr w:type="spellStart"/>
      <w:r>
        <w:rPr>
          <w:i/>
        </w:rPr>
        <w:t>s</w:t>
      </w:r>
      <w:r>
        <w:rPr>
          <w:i/>
          <w:vertAlign w:val="subscript"/>
        </w:rPr>
        <w:t>t</w:t>
      </w:r>
      <w:r>
        <w:t>.</w:t>
      </w:r>
      <w:proofErr w:type="spellEnd"/>
      <w:r>
        <w:t xml:space="preserve"> The mixing proportion between information-driven and guessing processes was represented by </w:t>
      </w:r>
      <w:r>
        <w:rPr>
          <w:i/>
        </w:rPr>
        <w:t xml:space="preserve">π. </w:t>
      </w:r>
      <w:r>
        <w:t>The decision criterion was estimated separately for the information-driven component (</w:t>
      </w:r>
      <w:r>
        <w:rPr>
          <w:i/>
        </w:rPr>
        <w:t>a</w:t>
      </w:r>
      <w:r>
        <w:rPr>
          <w:i/>
          <w:vertAlign w:val="subscript"/>
        </w:rPr>
        <w:t>1</w:t>
      </w:r>
      <w:r>
        <w:t>) and the guessing component (</w:t>
      </w:r>
      <w:r>
        <w:rPr>
          <w:i/>
        </w:rPr>
        <w:t>a</w:t>
      </w:r>
      <w:r>
        <w:rPr>
          <w:i/>
          <w:vertAlign w:val="subscript"/>
        </w:rPr>
        <w:t>2</w:t>
      </w:r>
      <w:r>
        <w:t xml:space="preserve">). </w:t>
      </w:r>
    </w:p>
    <w:p w14:paraId="5FB7FAC9" w14:textId="166ED337" w:rsidR="000A364C" w:rsidRDefault="000E7AE5">
      <w:r>
        <w:t xml:space="preserve">        </w:t>
      </w:r>
      <w:r>
        <w:tab/>
        <w:t xml:space="preserve">The third model was a combination of the variable-precision and threshold diffusion models. It assumed a mixture of zero-drift and nonzero-drift processes, like the threshold diffusion model, but also allowed for </w:t>
      </w:r>
      <w:proofErr w:type="spellStart"/>
      <w:r>
        <w:t>across</w:t>
      </w:r>
      <w:proofErr w:type="spellEnd"/>
      <w:r>
        <w:t xml:space="preserve">-trial variability in drift rates, similar to the some-or-none model of </w:t>
      </w:r>
      <w:proofErr w:type="spellStart"/>
      <w:r>
        <w:t>Onyper</w:t>
      </w:r>
      <w:proofErr w:type="spellEnd"/>
      <w:r>
        <w:t>, Zhang, and Howard (2010). This model, which we name the hybrid diffusion model, incorporates both the variable-precision and threshold diffusion models in that it had a mixture of information-driven and guessing processes as well as trial-to-trial drift rate variability. This</w:t>
      </w:r>
      <w:r>
        <w:rPr>
          <w:i/>
        </w:rPr>
        <w:t xml:space="preserve"> </w:t>
      </w:r>
      <w:r>
        <w:t xml:space="preserve">model had seven free </w:t>
      </w:r>
      <w:proofErr w:type="gramStart"/>
      <w:r>
        <w:t>parameters,  which</w:t>
      </w:r>
      <w:proofErr w:type="gramEnd"/>
      <w:r>
        <w:t xml:space="preserve"> are shown in Table 7. </w:t>
      </w:r>
    </w:p>
    <w:tbl>
      <w:tblPr>
        <w:tblW w:w="10270" w:type="dxa"/>
        <w:tblInd w:w="-640" w:type="dxa"/>
        <w:tblLook w:val="04A0" w:firstRow="1" w:lastRow="0" w:firstColumn="1" w:lastColumn="0" w:noHBand="0" w:noVBand="1"/>
      </w:tblPr>
      <w:tblGrid>
        <w:gridCol w:w="2144"/>
        <w:gridCol w:w="4159"/>
        <w:gridCol w:w="1351"/>
        <w:gridCol w:w="1345"/>
        <w:gridCol w:w="1271"/>
      </w:tblGrid>
      <w:tr w:rsidR="000A364C" w14:paraId="3F7C7D2A" w14:textId="77777777">
        <w:trPr>
          <w:trHeight w:val="604"/>
        </w:trPr>
        <w:tc>
          <w:tcPr>
            <w:tcW w:w="6305" w:type="dxa"/>
            <w:gridSpan w:val="2"/>
            <w:tcBorders>
              <w:bottom w:val="single" w:sz="8" w:space="0" w:color="000000"/>
            </w:tcBorders>
            <w:shd w:val="clear" w:color="auto" w:fill="auto"/>
            <w:vAlign w:val="bottom"/>
          </w:tcPr>
          <w:p w14:paraId="301CEB4E" w14:textId="77777777" w:rsidR="000A364C" w:rsidRDefault="000E7AE5">
            <w:pPr>
              <w:spacing w:line="276" w:lineRule="auto"/>
            </w:pPr>
            <w:r>
              <w:t>Table 7</w:t>
            </w:r>
          </w:p>
          <w:p w14:paraId="607BD398" w14:textId="77777777" w:rsidR="000A364C" w:rsidRDefault="000E7AE5">
            <w:pPr>
              <w:spacing w:line="276" w:lineRule="auto"/>
            </w:pPr>
            <w:r>
              <w:t>Symbols and definitions of free parameters estimated in diffusion model variants</w:t>
            </w:r>
          </w:p>
        </w:tc>
        <w:tc>
          <w:tcPr>
            <w:tcW w:w="1351" w:type="dxa"/>
            <w:tcBorders>
              <w:bottom w:val="single" w:sz="8" w:space="0" w:color="000000"/>
            </w:tcBorders>
            <w:shd w:val="clear" w:color="auto" w:fill="auto"/>
          </w:tcPr>
          <w:p w14:paraId="09715A45" w14:textId="77777777" w:rsidR="000A364C" w:rsidRDefault="000A364C">
            <w:pPr>
              <w:spacing w:line="276" w:lineRule="auto"/>
            </w:pPr>
          </w:p>
        </w:tc>
        <w:tc>
          <w:tcPr>
            <w:tcW w:w="1345" w:type="dxa"/>
            <w:tcBorders>
              <w:bottom w:val="single" w:sz="8" w:space="0" w:color="000000"/>
            </w:tcBorders>
            <w:shd w:val="clear" w:color="auto" w:fill="auto"/>
          </w:tcPr>
          <w:p w14:paraId="5CA0B9B2" w14:textId="77777777" w:rsidR="000A364C" w:rsidRDefault="000A364C">
            <w:pPr>
              <w:spacing w:line="276" w:lineRule="auto"/>
            </w:pPr>
          </w:p>
        </w:tc>
        <w:tc>
          <w:tcPr>
            <w:tcW w:w="1269" w:type="dxa"/>
            <w:tcBorders>
              <w:bottom w:val="single" w:sz="8" w:space="0" w:color="000000"/>
            </w:tcBorders>
            <w:shd w:val="clear" w:color="auto" w:fill="auto"/>
          </w:tcPr>
          <w:p w14:paraId="1D00B716" w14:textId="77777777" w:rsidR="000A364C" w:rsidRDefault="000A364C">
            <w:pPr>
              <w:spacing w:line="276" w:lineRule="auto"/>
            </w:pPr>
          </w:p>
        </w:tc>
      </w:tr>
      <w:tr w:rsidR="000A364C" w14:paraId="43D8DBF3" w14:textId="77777777">
        <w:trPr>
          <w:trHeight w:val="302"/>
        </w:trPr>
        <w:tc>
          <w:tcPr>
            <w:tcW w:w="2145" w:type="dxa"/>
            <w:vMerge w:val="restart"/>
            <w:tcBorders>
              <w:top w:val="single" w:sz="8" w:space="0" w:color="000000"/>
              <w:bottom w:val="single" w:sz="8" w:space="0" w:color="000000"/>
            </w:tcBorders>
            <w:shd w:val="clear" w:color="auto" w:fill="auto"/>
            <w:vAlign w:val="bottom"/>
          </w:tcPr>
          <w:p w14:paraId="25DA9A9D" w14:textId="77777777" w:rsidR="000A364C" w:rsidRDefault="000E7AE5">
            <w:pPr>
              <w:spacing w:line="276" w:lineRule="auto"/>
              <w:jc w:val="center"/>
            </w:pPr>
            <w:r>
              <w:t>Symbol</w:t>
            </w:r>
          </w:p>
        </w:tc>
        <w:tc>
          <w:tcPr>
            <w:tcW w:w="4158" w:type="dxa"/>
            <w:vMerge w:val="restart"/>
            <w:tcBorders>
              <w:top w:val="single" w:sz="8" w:space="0" w:color="000000"/>
              <w:bottom w:val="single" w:sz="8" w:space="0" w:color="000000"/>
            </w:tcBorders>
            <w:shd w:val="clear" w:color="auto" w:fill="auto"/>
            <w:vAlign w:val="bottom"/>
          </w:tcPr>
          <w:p w14:paraId="4E6A3128" w14:textId="77777777" w:rsidR="000A364C" w:rsidRDefault="000E7AE5">
            <w:pPr>
              <w:spacing w:line="276" w:lineRule="auto"/>
              <w:jc w:val="center"/>
            </w:pPr>
            <w:r>
              <w:t>Parameter</w:t>
            </w:r>
          </w:p>
        </w:tc>
        <w:tc>
          <w:tcPr>
            <w:tcW w:w="3967" w:type="dxa"/>
            <w:gridSpan w:val="3"/>
            <w:tcBorders>
              <w:top w:val="single" w:sz="8" w:space="0" w:color="000000"/>
              <w:bottom w:val="single" w:sz="4" w:space="0" w:color="000000"/>
            </w:tcBorders>
            <w:shd w:val="clear" w:color="auto" w:fill="auto"/>
          </w:tcPr>
          <w:p w14:paraId="5AECA73E" w14:textId="77777777" w:rsidR="000A364C" w:rsidRDefault="000E7AE5">
            <w:pPr>
              <w:spacing w:line="276" w:lineRule="auto"/>
              <w:jc w:val="center"/>
            </w:pPr>
            <w:r>
              <w:t>Inclusion in Model</w:t>
            </w:r>
          </w:p>
        </w:tc>
      </w:tr>
      <w:tr w:rsidR="000A364C" w14:paraId="14B6428F" w14:textId="77777777">
        <w:trPr>
          <w:trHeight w:val="302"/>
        </w:trPr>
        <w:tc>
          <w:tcPr>
            <w:tcW w:w="2145" w:type="dxa"/>
            <w:vMerge/>
            <w:tcBorders>
              <w:top w:val="single" w:sz="8" w:space="0" w:color="000000"/>
              <w:bottom w:val="single" w:sz="8" w:space="0" w:color="000000"/>
            </w:tcBorders>
            <w:shd w:val="clear" w:color="auto" w:fill="auto"/>
            <w:vAlign w:val="bottom"/>
          </w:tcPr>
          <w:p w14:paraId="717ADEBA" w14:textId="77777777" w:rsidR="000A364C" w:rsidRDefault="000A364C"/>
        </w:tc>
        <w:tc>
          <w:tcPr>
            <w:tcW w:w="4158" w:type="dxa"/>
            <w:vMerge/>
            <w:tcBorders>
              <w:top w:val="single" w:sz="8" w:space="0" w:color="000000"/>
              <w:bottom w:val="single" w:sz="8" w:space="0" w:color="000000"/>
            </w:tcBorders>
            <w:shd w:val="clear" w:color="auto" w:fill="auto"/>
            <w:vAlign w:val="bottom"/>
          </w:tcPr>
          <w:p w14:paraId="11BF8387" w14:textId="77777777" w:rsidR="000A364C" w:rsidRDefault="000A364C"/>
        </w:tc>
        <w:tc>
          <w:tcPr>
            <w:tcW w:w="1351" w:type="dxa"/>
            <w:tcBorders>
              <w:top w:val="single" w:sz="8" w:space="0" w:color="000000"/>
              <w:bottom w:val="single" w:sz="8" w:space="0" w:color="000000"/>
            </w:tcBorders>
            <w:shd w:val="clear" w:color="auto" w:fill="auto"/>
          </w:tcPr>
          <w:p w14:paraId="7B25928E" w14:textId="77777777" w:rsidR="000A364C" w:rsidRDefault="000E7AE5">
            <w:pPr>
              <w:spacing w:line="276" w:lineRule="auto"/>
              <w:jc w:val="center"/>
            </w:pPr>
            <w:r>
              <w:t>Variable-Precision</w:t>
            </w:r>
          </w:p>
        </w:tc>
        <w:tc>
          <w:tcPr>
            <w:tcW w:w="1345" w:type="dxa"/>
            <w:tcBorders>
              <w:top w:val="single" w:sz="8" w:space="0" w:color="000000"/>
              <w:bottom w:val="single" w:sz="8" w:space="0" w:color="000000"/>
            </w:tcBorders>
            <w:shd w:val="clear" w:color="auto" w:fill="auto"/>
          </w:tcPr>
          <w:p w14:paraId="6B743A7C" w14:textId="77777777" w:rsidR="000A364C" w:rsidRDefault="000E7AE5">
            <w:pPr>
              <w:spacing w:line="276" w:lineRule="auto"/>
              <w:jc w:val="center"/>
            </w:pPr>
            <w:r>
              <w:t>Threshold</w:t>
            </w:r>
          </w:p>
        </w:tc>
        <w:tc>
          <w:tcPr>
            <w:tcW w:w="1271" w:type="dxa"/>
            <w:tcBorders>
              <w:top w:val="single" w:sz="8" w:space="0" w:color="000000"/>
              <w:bottom w:val="single" w:sz="8" w:space="0" w:color="000000"/>
            </w:tcBorders>
            <w:shd w:val="clear" w:color="auto" w:fill="auto"/>
          </w:tcPr>
          <w:p w14:paraId="64F48C46" w14:textId="77777777" w:rsidR="000A364C" w:rsidRDefault="000E7AE5">
            <w:pPr>
              <w:spacing w:line="276" w:lineRule="auto"/>
              <w:jc w:val="center"/>
            </w:pPr>
            <w:r>
              <w:t>Hybrid</w:t>
            </w:r>
          </w:p>
        </w:tc>
      </w:tr>
      <w:tr w:rsidR="000A364C" w14:paraId="6EA8397E" w14:textId="77777777">
        <w:trPr>
          <w:trHeight w:val="290"/>
        </w:trPr>
        <w:tc>
          <w:tcPr>
            <w:tcW w:w="2145" w:type="dxa"/>
            <w:tcBorders>
              <w:top w:val="single" w:sz="8" w:space="0" w:color="000000"/>
            </w:tcBorders>
            <w:shd w:val="clear" w:color="auto" w:fill="auto"/>
            <w:vAlign w:val="bottom"/>
          </w:tcPr>
          <w:p w14:paraId="2F24155B" w14:textId="77777777" w:rsidR="000A364C" w:rsidRDefault="000E7AE5">
            <w:pPr>
              <w:spacing w:line="276" w:lineRule="auto"/>
              <w:jc w:val="center"/>
              <w:rPr>
                <w:i/>
              </w:rPr>
            </w:pPr>
            <w:r>
              <w:rPr>
                <w:i/>
              </w:rPr>
              <w:t>μ</w:t>
            </w:r>
          </w:p>
        </w:tc>
        <w:tc>
          <w:tcPr>
            <w:tcW w:w="4158" w:type="dxa"/>
            <w:tcBorders>
              <w:top w:val="single" w:sz="8" w:space="0" w:color="000000"/>
            </w:tcBorders>
            <w:shd w:val="clear" w:color="auto" w:fill="auto"/>
            <w:vAlign w:val="bottom"/>
          </w:tcPr>
          <w:p w14:paraId="165420BF" w14:textId="77777777" w:rsidR="000A364C" w:rsidRDefault="000E7AE5">
            <w:pPr>
              <w:spacing w:line="276" w:lineRule="auto"/>
            </w:pPr>
            <w:r>
              <w:t>Mean drift</w:t>
            </w:r>
          </w:p>
        </w:tc>
        <w:tc>
          <w:tcPr>
            <w:tcW w:w="1351" w:type="dxa"/>
            <w:tcBorders>
              <w:top w:val="single" w:sz="8" w:space="0" w:color="000000"/>
            </w:tcBorders>
            <w:shd w:val="clear" w:color="auto" w:fill="auto"/>
          </w:tcPr>
          <w:p w14:paraId="34790D50" w14:textId="77777777" w:rsidR="000A364C" w:rsidRDefault="000E7AE5">
            <w:pPr>
              <w:spacing w:line="276" w:lineRule="auto"/>
              <w:jc w:val="center"/>
            </w:pPr>
            <w:r>
              <w:t>Y</w:t>
            </w:r>
          </w:p>
        </w:tc>
        <w:tc>
          <w:tcPr>
            <w:tcW w:w="1345" w:type="dxa"/>
            <w:tcBorders>
              <w:top w:val="single" w:sz="8" w:space="0" w:color="000000"/>
            </w:tcBorders>
            <w:shd w:val="clear" w:color="auto" w:fill="auto"/>
          </w:tcPr>
          <w:p w14:paraId="23008C4F" w14:textId="77777777" w:rsidR="000A364C" w:rsidRDefault="000E7AE5">
            <w:pPr>
              <w:spacing w:line="276" w:lineRule="auto"/>
              <w:jc w:val="center"/>
            </w:pPr>
            <w:r>
              <w:t>Y</w:t>
            </w:r>
          </w:p>
        </w:tc>
        <w:tc>
          <w:tcPr>
            <w:tcW w:w="1271" w:type="dxa"/>
            <w:tcBorders>
              <w:top w:val="single" w:sz="8" w:space="0" w:color="000000"/>
            </w:tcBorders>
            <w:shd w:val="clear" w:color="auto" w:fill="auto"/>
          </w:tcPr>
          <w:p w14:paraId="671368CC" w14:textId="77777777" w:rsidR="000A364C" w:rsidRDefault="000E7AE5">
            <w:pPr>
              <w:spacing w:line="276" w:lineRule="auto"/>
              <w:jc w:val="center"/>
            </w:pPr>
            <w:r>
              <w:t>Y</w:t>
            </w:r>
          </w:p>
        </w:tc>
      </w:tr>
      <w:tr w:rsidR="000A364C" w14:paraId="59B41668" w14:textId="77777777">
        <w:trPr>
          <w:trHeight w:val="290"/>
        </w:trPr>
        <w:tc>
          <w:tcPr>
            <w:tcW w:w="2145" w:type="dxa"/>
            <w:shd w:val="clear" w:color="auto" w:fill="auto"/>
            <w:vAlign w:val="bottom"/>
          </w:tcPr>
          <w:p w14:paraId="46B27961" w14:textId="77777777" w:rsidR="000A364C" w:rsidRDefault="000E7AE5">
            <w:pPr>
              <w:spacing w:line="276" w:lineRule="auto"/>
              <w:jc w:val="center"/>
            </w:pPr>
            <w:r>
              <w:rPr>
                <w:i/>
              </w:rPr>
              <w:t>η</w:t>
            </w:r>
          </w:p>
        </w:tc>
        <w:tc>
          <w:tcPr>
            <w:tcW w:w="4158" w:type="dxa"/>
            <w:shd w:val="clear" w:color="auto" w:fill="auto"/>
            <w:vAlign w:val="bottom"/>
          </w:tcPr>
          <w:p w14:paraId="47E75993" w14:textId="77777777" w:rsidR="000A364C" w:rsidRDefault="000E7AE5">
            <w:pPr>
              <w:spacing w:line="276" w:lineRule="auto"/>
            </w:pPr>
            <w:r>
              <w:t>Drift variability</w:t>
            </w:r>
          </w:p>
        </w:tc>
        <w:tc>
          <w:tcPr>
            <w:tcW w:w="1351" w:type="dxa"/>
            <w:shd w:val="clear" w:color="auto" w:fill="auto"/>
          </w:tcPr>
          <w:p w14:paraId="1164465B" w14:textId="77777777" w:rsidR="000A364C" w:rsidRDefault="000E7AE5">
            <w:pPr>
              <w:spacing w:line="276" w:lineRule="auto"/>
              <w:jc w:val="center"/>
            </w:pPr>
            <w:r>
              <w:t>Y</w:t>
            </w:r>
          </w:p>
        </w:tc>
        <w:tc>
          <w:tcPr>
            <w:tcW w:w="1345" w:type="dxa"/>
            <w:shd w:val="clear" w:color="auto" w:fill="auto"/>
          </w:tcPr>
          <w:p w14:paraId="4EEBBE64" w14:textId="77777777" w:rsidR="000A364C" w:rsidRDefault="000E7AE5">
            <w:pPr>
              <w:spacing w:line="276" w:lineRule="auto"/>
              <w:jc w:val="center"/>
            </w:pPr>
            <w:r>
              <w:t>N</w:t>
            </w:r>
          </w:p>
        </w:tc>
        <w:tc>
          <w:tcPr>
            <w:tcW w:w="1271" w:type="dxa"/>
            <w:shd w:val="clear" w:color="auto" w:fill="auto"/>
          </w:tcPr>
          <w:p w14:paraId="44F3D80C" w14:textId="77777777" w:rsidR="000A364C" w:rsidRDefault="000E7AE5">
            <w:pPr>
              <w:spacing w:line="276" w:lineRule="auto"/>
              <w:jc w:val="center"/>
            </w:pPr>
            <w:r>
              <w:t>Y</w:t>
            </w:r>
          </w:p>
        </w:tc>
      </w:tr>
      <w:tr w:rsidR="000A364C" w14:paraId="0C971542" w14:textId="77777777">
        <w:trPr>
          <w:trHeight w:val="290"/>
        </w:trPr>
        <w:tc>
          <w:tcPr>
            <w:tcW w:w="2145" w:type="dxa"/>
            <w:shd w:val="clear" w:color="auto" w:fill="auto"/>
            <w:vAlign w:val="bottom"/>
          </w:tcPr>
          <w:p w14:paraId="6CCC69A6" w14:textId="77777777" w:rsidR="000A364C" w:rsidRDefault="000E7AE5">
            <w:pPr>
              <w:spacing w:line="276" w:lineRule="auto"/>
              <w:jc w:val="center"/>
            </w:pPr>
            <w:r>
              <w:rPr>
                <w:i/>
              </w:rPr>
              <w:t>a</w:t>
            </w:r>
            <w:r>
              <w:rPr>
                <w:i/>
                <w:vertAlign w:val="subscript"/>
              </w:rPr>
              <w:t>1</w:t>
            </w:r>
          </w:p>
        </w:tc>
        <w:tc>
          <w:tcPr>
            <w:tcW w:w="4158" w:type="dxa"/>
            <w:shd w:val="clear" w:color="auto" w:fill="auto"/>
            <w:vAlign w:val="bottom"/>
          </w:tcPr>
          <w:p w14:paraId="78FDE549" w14:textId="77777777" w:rsidR="000A364C" w:rsidRDefault="000E7AE5">
            <w:pPr>
              <w:spacing w:line="276" w:lineRule="auto"/>
            </w:pPr>
            <w:r>
              <w:t>Decision criteria, information-driven component</w:t>
            </w:r>
          </w:p>
        </w:tc>
        <w:tc>
          <w:tcPr>
            <w:tcW w:w="1351" w:type="dxa"/>
            <w:shd w:val="clear" w:color="auto" w:fill="auto"/>
          </w:tcPr>
          <w:p w14:paraId="3F521595" w14:textId="77777777" w:rsidR="000A364C" w:rsidRDefault="000E7AE5">
            <w:pPr>
              <w:spacing w:line="276" w:lineRule="auto"/>
              <w:jc w:val="center"/>
            </w:pPr>
            <w:r>
              <w:t>Y</w:t>
            </w:r>
          </w:p>
        </w:tc>
        <w:tc>
          <w:tcPr>
            <w:tcW w:w="1345" w:type="dxa"/>
            <w:shd w:val="clear" w:color="auto" w:fill="auto"/>
          </w:tcPr>
          <w:p w14:paraId="4B12DCE7" w14:textId="77777777" w:rsidR="000A364C" w:rsidRDefault="000E7AE5">
            <w:pPr>
              <w:spacing w:line="276" w:lineRule="auto"/>
              <w:jc w:val="center"/>
            </w:pPr>
            <w:r>
              <w:t>Y</w:t>
            </w:r>
          </w:p>
        </w:tc>
        <w:tc>
          <w:tcPr>
            <w:tcW w:w="1271" w:type="dxa"/>
            <w:shd w:val="clear" w:color="auto" w:fill="auto"/>
          </w:tcPr>
          <w:p w14:paraId="2DB179B6" w14:textId="77777777" w:rsidR="000A364C" w:rsidRDefault="000E7AE5">
            <w:pPr>
              <w:spacing w:line="276" w:lineRule="auto"/>
              <w:jc w:val="center"/>
            </w:pPr>
            <w:r>
              <w:t>Y</w:t>
            </w:r>
          </w:p>
        </w:tc>
      </w:tr>
      <w:tr w:rsidR="000A364C" w14:paraId="333A04A9" w14:textId="77777777">
        <w:trPr>
          <w:trHeight w:val="290"/>
        </w:trPr>
        <w:tc>
          <w:tcPr>
            <w:tcW w:w="2145" w:type="dxa"/>
            <w:shd w:val="clear" w:color="auto" w:fill="auto"/>
            <w:vAlign w:val="bottom"/>
          </w:tcPr>
          <w:p w14:paraId="1B174C29" w14:textId="77777777" w:rsidR="000A364C" w:rsidRDefault="000E7AE5">
            <w:pPr>
              <w:spacing w:line="276" w:lineRule="auto"/>
              <w:jc w:val="center"/>
            </w:pPr>
            <w:r>
              <w:rPr>
                <w:i/>
              </w:rPr>
              <w:t>a</w:t>
            </w:r>
            <w:r>
              <w:rPr>
                <w:i/>
                <w:vertAlign w:val="subscript"/>
              </w:rPr>
              <w:t>2</w:t>
            </w:r>
          </w:p>
        </w:tc>
        <w:tc>
          <w:tcPr>
            <w:tcW w:w="4158" w:type="dxa"/>
            <w:shd w:val="clear" w:color="auto" w:fill="auto"/>
            <w:vAlign w:val="bottom"/>
          </w:tcPr>
          <w:p w14:paraId="67D189CC" w14:textId="77777777" w:rsidR="000A364C" w:rsidRDefault="000E7AE5">
            <w:pPr>
              <w:spacing w:line="276" w:lineRule="auto"/>
            </w:pPr>
            <w:r>
              <w:t>Decision criteria, guessing component</w:t>
            </w:r>
          </w:p>
        </w:tc>
        <w:tc>
          <w:tcPr>
            <w:tcW w:w="1351" w:type="dxa"/>
            <w:shd w:val="clear" w:color="auto" w:fill="auto"/>
          </w:tcPr>
          <w:p w14:paraId="6CA04D32" w14:textId="77777777" w:rsidR="000A364C" w:rsidRDefault="000E7AE5">
            <w:pPr>
              <w:spacing w:line="276" w:lineRule="auto"/>
              <w:jc w:val="center"/>
            </w:pPr>
            <w:r>
              <w:t>N</w:t>
            </w:r>
          </w:p>
        </w:tc>
        <w:tc>
          <w:tcPr>
            <w:tcW w:w="1345" w:type="dxa"/>
            <w:shd w:val="clear" w:color="auto" w:fill="auto"/>
          </w:tcPr>
          <w:p w14:paraId="5CBE5B31" w14:textId="77777777" w:rsidR="000A364C" w:rsidRDefault="000E7AE5">
            <w:pPr>
              <w:spacing w:line="276" w:lineRule="auto"/>
              <w:jc w:val="center"/>
            </w:pPr>
            <w:r>
              <w:t>Y</w:t>
            </w:r>
          </w:p>
        </w:tc>
        <w:tc>
          <w:tcPr>
            <w:tcW w:w="1271" w:type="dxa"/>
            <w:shd w:val="clear" w:color="auto" w:fill="auto"/>
          </w:tcPr>
          <w:p w14:paraId="0DBD5386" w14:textId="77777777" w:rsidR="000A364C" w:rsidRDefault="000E7AE5">
            <w:pPr>
              <w:spacing w:line="276" w:lineRule="auto"/>
              <w:jc w:val="center"/>
            </w:pPr>
            <w:r>
              <w:t>Y</w:t>
            </w:r>
          </w:p>
        </w:tc>
      </w:tr>
      <w:tr w:rsidR="000A364C" w14:paraId="5AD74F7B" w14:textId="77777777">
        <w:trPr>
          <w:trHeight w:val="290"/>
        </w:trPr>
        <w:tc>
          <w:tcPr>
            <w:tcW w:w="2145" w:type="dxa"/>
            <w:shd w:val="clear" w:color="auto" w:fill="auto"/>
            <w:vAlign w:val="bottom"/>
          </w:tcPr>
          <w:p w14:paraId="53D19E16" w14:textId="77777777" w:rsidR="000A364C" w:rsidRDefault="000E7AE5">
            <w:pPr>
              <w:spacing w:line="276" w:lineRule="auto"/>
              <w:jc w:val="center"/>
              <w:rPr>
                <w:i/>
              </w:rPr>
            </w:pPr>
            <w:r>
              <w:rPr>
                <w:i/>
              </w:rPr>
              <w:t>π</w:t>
            </w:r>
          </w:p>
        </w:tc>
        <w:tc>
          <w:tcPr>
            <w:tcW w:w="4158" w:type="dxa"/>
            <w:shd w:val="clear" w:color="auto" w:fill="auto"/>
            <w:vAlign w:val="bottom"/>
          </w:tcPr>
          <w:p w14:paraId="2BAA91E7" w14:textId="77777777" w:rsidR="000A364C" w:rsidRDefault="000E7AE5">
            <w:pPr>
              <w:spacing w:line="276" w:lineRule="auto"/>
            </w:pPr>
            <w:r>
              <w:t>Mixing proportion</w:t>
            </w:r>
          </w:p>
        </w:tc>
        <w:tc>
          <w:tcPr>
            <w:tcW w:w="1351" w:type="dxa"/>
            <w:shd w:val="clear" w:color="auto" w:fill="auto"/>
          </w:tcPr>
          <w:p w14:paraId="49AC1193" w14:textId="77777777" w:rsidR="000A364C" w:rsidRDefault="000E7AE5">
            <w:pPr>
              <w:spacing w:line="276" w:lineRule="auto"/>
              <w:jc w:val="center"/>
            </w:pPr>
            <w:r>
              <w:t>N</w:t>
            </w:r>
          </w:p>
        </w:tc>
        <w:tc>
          <w:tcPr>
            <w:tcW w:w="1345" w:type="dxa"/>
            <w:shd w:val="clear" w:color="auto" w:fill="auto"/>
          </w:tcPr>
          <w:p w14:paraId="692B1941" w14:textId="77777777" w:rsidR="000A364C" w:rsidRDefault="000E7AE5">
            <w:pPr>
              <w:spacing w:line="276" w:lineRule="auto"/>
              <w:jc w:val="center"/>
            </w:pPr>
            <w:r>
              <w:t>Y</w:t>
            </w:r>
          </w:p>
        </w:tc>
        <w:tc>
          <w:tcPr>
            <w:tcW w:w="1271" w:type="dxa"/>
            <w:shd w:val="clear" w:color="auto" w:fill="auto"/>
          </w:tcPr>
          <w:p w14:paraId="3574BF2F" w14:textId="77777777" w:rsidR="000A364C" w:rsidRDefault="000E7AE5">
            <w:pPr>
              <w:spacing w:line="276" w:lineRule="auto"/>
              <w:jc w:val="center"/>
            </w:pPr>
            <w:r>
              <w:t>Y</w:t>
            </w:r>
          </w:p>
        </w:tc>
      </w:tr>
      <w:tr w:rsidR="000A364C" w14:paraId="5908FDB2" w14:textId="77777777">
        <w:trPr>
          <w:trHeight w:val="290"/>
        </w:trPr>
        <w:tc>
          <w:tcPr>
            <w:tcW w:w="2145" w:type="dxa"/>
            <w:shd w:val="clear" w:color="auto" w:fill="auto"/>
            <w:vAlign w:val="bottom"/>
          </w:tcPr>
          <w:p w14:paraId="1111009F" w14:textId="77777777" w:rsidR="000A364C" w:rsidRDefault="000E7AE5">
            <w:pPr>
              <w:spacing w:line="276" w:lineRule="auto"/>
              <w:jc w:val="center"/>
            </w:pPr>
            <w:r>
              <w:rPr>
                <w:i/>
              </w:rPr>
              <w:t>T</w:t>
            </w:r>
            <w:r>
              <w:rPr>
                <w:i/>
                <w:vertAlign w:val="subscript"/>
              </w:rPr>
              <w:t>er</w:t>
            </w:r>
          </w:p>
        </w:tc>
        <w:tc>
          <w:tcPr>
            <w:tcW w:w="4158" w:type="dxa"/>
            <w:shd w:val="clear" w:color="auto" w:fill="auto"/>
            <w:vAlign w:val="bottom"/>
          </w:tcPr>
          <w:p w14:paraId="54518C8E" w14:textId="77777777" w:rsidR="000A364C" w:rsidRDefault="000E7AE5">
            <w:pPr>
              <w:spacing w:line="276" w:lineRule="auto"/>
            </w:pPr>
            <w:r>
              <w:t>Non-decision time</w:t>
            </w:r>
          </w:p>
        </w:tc>
        <w:tc>
          <w:tcPr>
            <w:tcW w:w="1351" w:type="dxa"/>
            <w:shd w:val="clear" w:color="auto" w:fill="auto"/>
          </w:tcPr>
          <w:p w14:paraId="578A17A6" w14:textId="77777777" w:rsidR="000A364C" w:rsidRDefault="000E7AE5">
            <w:pPr>
              <w:spacing w:line="276" w:lineRule="auto"/>
              <w:jc w:val="center"/>
            </w:pPr>
            <w:r>
              <w:t>Y</w:t>
            </w:r>
          </w:p>
        </w:tc>
        <w:tc>
          <w:tcPr>
            <w:tcW w:w="1345" w:type="dxa"/>
            <w:shd w:val="clear" w:color="auto" w:fill="auto"/>
          </w:tcPr>
          <w:p w14:paraId="67BA2301" w14:textId="77777777" w:rsidR="000A364C" w:rsidRDefault="000E7AE5">
            <w:pPr>
              <w:spacing w:line="276" w:lineRule="auto"/>
              <w:jc w:val="center"/>
            </w:pPr>
            <w:r>
              <w:t>Y</w:t>
            </w:r>
          </w:p>
        </w:tc>
        <w:tc>
          <w:tcPr>
            <w:tcW w:w="1271" w:type="dxa"/>
            <w:shd w:val="clear" w:color="auto" w:fill="auto"/>
          </w:tcPr>
          <w:p w14:paraId="6ADDC630" w14:textId="77777777" w:rsidR="000A364C" w:rsidRDefault="000E7AE5">
            <w:pPr>
              <w:spacing w:line="276" w:lineRule="auto"/>
              <w:jc w:val="center"/>
            </w:pPr>
            <w:r>
              <w:t>Y</w:t>
            </w:r>
          </w:p>
        </w:tc>
      </w:tr>
      <w:tr w:rsidR="000A364C" w14:paraId="2CB4DF2E" w14:textId="77777777">
        <w:trPr>
          <w:trHeight w:val="314"/>
        </w:trPr>
        <w:tc>
          <w:tcPr>
            <w:tcW w:w="2145" w:type="dxa"/>
            <w:tcBorders>
              <w:bottom w:val="single" w:sz="8" w:space="0" w:color="000000"/>
            </w:tcBorders>
            <w:shd w:val="clear" w:color="auto" w:fill="auto"/>
            <w:vAlign w:val="bottom"/>
          </w:tcPr>
          <w:p w14:paraId="48F982FC" w14:textId="77777777" w:rsidR="000A364C" w:rsidRDefault="000E7AE5">
            <w:pPr>
              <w:spacing w:line="276" w:lineRule="auto"/>
              <w:jc w:val="center"/>
            </w:pPr>
            <w:proofErr w:type="spellStart"/>
            <w:r>
              <w:rPr>
                <w:i/>
              </w:rPr>
              <w:t>s</w:t>
            </w:r>
            <w:r>
              <w:rPr>
                <w:i/>
                <w:vertAlign w:val="subscript"/>
              </w:rPr>
              <w:t>t</w:t>
            </w:r>
            <w:proofErr w:type="spellEnd"/>
          </w:p>
        </w:tc>
        <w:tc>
          <w:tcPr>
            <w:tcW w:w="4158" w:type="dxa"/>
            <w:tcBorders>
              <w:bottom w:val="single" w:sz="8" w:space="0" w:color="000000"/>
            </w:tcBorders>
            <w:shd w:val="clear" w:color="auto" w:fill="auto"/>
            <w:vAlign w:val="bottom"/>
          </w:tcPr>
          <w:p w14:paraId="2722D7EA" w14:textId="77777777" w:rsidR="000A364C" w:rsidRDefault="000E7AE5">
            <w:pPr>
              <w:spacing w:line="276" w:lineRule="auto"/>
            </w:pPr>
            <w:r>
              <w:t>Non-decision time variability</w:t>
            </w:r>
          </w:p>
        </w:tc>
        <w:tc>
          <w:tcPr>
            <w:tcW w:w="1351" w:type="dxa"/>
            <w:tcBorders>
              <w:bottom w:val="single" w:sz="8" w:space="0" w:color="000000"/>
            </w:tcBorders>
            <w:shd w:val="clear" w:color="auto" w:fill="auto"/>
          </w:tcPr>
          <w:p w14:paraId="7EC1E1BA" w14:textId="77777777" w:rsidR="000A364C" w:rsidRDefault="000E7AE5">
            <w:pPr>
              <w:spacing w:line="276" w:lineRule="auto"/>
              <w:jc w:val="center"/>
            </w:pPr>
            <w:r>
              <w:t>Y</w:t>
            </w:r>
          </w:p>
        </w:tc>
        <w:tc>
          <w:tcPr>
            <w:tcW w:w="1345" w:type="dxa"/>
            <w:tcBorders>
              <w:bottom w:val="single" w:sz="8" w:space="0" w:color="000000"/>
            </w:tcBorders>
            <w:shd w:val="clear" w:color="auto" w:fill="auto"/>
          </w:tcPr>
          <w:p w14:paraId="6EFDA5D6" w14:textId="77777777" w:rsidR="000A364C" w:rsidRDefault="000E7AE5">
            <w:pPr>
              <w:spacing w:line="276" w:lineRule="auto"/>
              <w:jc w:val="center"/>
            </w:pPr>
            <w:r>
              <w:t>Y</w:t>
            </w:r>
          </w:p>
        </w:tc>
        <w:tc>
          <w:tcPr>
            <w:tcW w:w="1271" w:type="dxa"/>
            <w:tcBorders>
              <w:bottom w:val="single" w:sz="8" w:space="0" w:color="000000"/>
            </w:tcBorders>
            <w:shd w:val="clear" w:color="auto" w:fill="auto"/>
          </w:tcPr>
          <w:p w14:paraId="13CFF9F5" w14:textId="77777777" w:rsidR="000A364C" w:rsidRDefault="000E7AE5">
            <w:pPr>
              <w:spacing w:line="276" w:lineRule="auto"/>
              <w:jc w:val="center"/>
            </w:pPr>
            <w:r>
              <w:t>Y</w:t>
            </w:r>
          </w:p>
        </w:tc>
      </w:tr>
    </w:tbl>
    <w:p w14:paraId="31E2C3E0" w14:textId="77777777" w:rsidR="000A364C" w:rsidRDefault="000A364C">
      <w:pPr>
        <w:spacing w:line="276" w:lineRule="auto"/>
        <w:ind w:left="720"/>
        <w:rPr>
          <w:ins w:id="37" w:author="Unknown Author" w:date="2020-03-30T14:47:00Z"/>
          <w:i/>
        </w:rPr>
      </w:pPr>
    </w:p>
    <w:p w14:paraId="63812BE2" w14:textId="34A9A08D" w:rsidR="000A364C" w:rsidRDefault="000E7AE5">
      <w:pPr>
        <w:spacing w:line="276" w:lineRule="auto"/>
      </w:pPr>
      <w:r>
        <w:rPr>
          <w:i/>
        </w:rPr>
        <w:t xml:space="preserve">Note.   </w:t>
      </w:r>
      <w:r>
        <w:t xml:space="preserve">Not all parameters were estimated for all three models. The variable-precision diffusion model did not include a mixed guessing process, and therefore lacked </w:t>
      </w:r>
      <w:r>
        <w:rPr>
          <w:i/>
        </w:rPr>
        <w:t>a2</w:t>
      </w:r>
      <w:r>
        <w:t xml:space="preserve">, </w:t>
      </w:r>
      <w:r>
        <w:rPr>
          <w:i/>
        </w:rPr>
        <w:t xml:space="preserve">π1 </w:t>
      </w:r>
      <w:r>
        <w:t xml:space="preserve">and </w:t>
      </w:r>
      <w:r>
        <w:rPr>
          <w:i/>
        </w:rPr>
        <w:t xml:space="preserve">π2. </w:t>
      </w:r>
      <w:r>
        <w:t xml:space="preserve">The threshold diffusion model did not have drift variability and lacked </w:t>
      </w:r>
      <w:r>
        <w:rPr>
          <w:i/>
        </w:rPr>
        <w:t>η</w:t>
      </w:r>
      <w:r>
        <w:t xml:space="preserve">. The hybrid diffusion model included all seven parameters. </w:t>
      </w:r>
    </w:p>
    <w:p w14:paraId="6D7D7030" w14:textId="77777777" w:rsidR="000A364C" w:rsidRDefault="000A364C"/>
    <w:p w14:paraId="3F0B2DD6" w14:textId="5ABFD530" w:rsidR="00D01D65" w:rsidRDefault="000E7AE5" w:rsidP="00D01D65">
      <w:pPr>
        <w:ind w:firstLine="720"/>
      </w:pPr>
      <w:r>
        <w:lastRenderedPageBreak/>
        <w:t xml:space="preserve">The three variants of the circular diffusion model were each fit using maximum likelihood estimation to data on trials that were highly recognized (rated four or higher in the item recognition phase) at an individual level. We excluded trials on which RT exceeded five seconds, and then excluded trials that were extremely fast or slow for each participant, defined as being beyond three standard deviations of the median RT for that participant. These two steps excluded 4.25% of the total number of responses. </w:t>
      </w:r>
      <w:r w:rsidR="00D01D65">
        <w:t>We compared models using the Bayesian Information Criterion, defined as</w:t>
      </w:r>
    </w:p>
    <w:p w14:paraId="2AEA3A3E" w14:textId="77777777" w:rsidR="00D01D65" w:rsidRDefault="00D01D65" w:rsidP="00D01D65">
      <w:pPr>
        <w:ind w:firstLine="720"/>
        <w:jc w:val="center"/>
      </w:pPr>
      <w:r>
        <w:t>BIC = -</w:t>
      </w:r>
      <w:bookmarkStart w:id="38" w:name="__DdeLink__6078_2221258033"/>
      <w:r>
        <w:t>2</w:t>
      </w:r>
      <w:r>
        <w:rPr>
          <w:i/>
          <w:iCs/>
        </w:rPr>
        <w:t>LL</w:t>
      </w:r>
      <w:r>
        <w:softHyphen/>
      </w:r>
      <w:r>
        <w:rPr>
          <w:vertAlign w:val="subscript"/>
        </w:rPr>
        <w:t xml:space="preserve">max </w:t>
      </w:r>
      <w:bookmarkEnd w:id="38"/>
      <w:r>
        <w:t xml:space="preserve">+ </w:t>
      </w:r>
      <w:r>
        <w:rPr>
          <w:i/>
          <w:iCs/>
        </w:rPr>
        <w:t>m</w:t>
      </w:r>
      <w:r>
        <w:t xml:space="preserve"> log </w:t>
      </w:r>
      <w:r>
        <w:rPr>
          <w:i/>
          <w:iCs/>
        </w:rPr>
        <w:t>N,</w:t>
      </w:r>
    </w:p>
    <w:p w14:paraId="4F73765E" w14:textId="1B90D243" w:rsidR="0094301B" w:rsidRPr="0094301B" w:rsidRDefault="00D01D65" w:rsidP="0094301B">
      <w:r>
        <w:t xml:space="preserve">where </w:t>
      </w:r>
      <w:proofErr w:type="spellStart"/>
      <w:r>
        <w:rPr>
          <w:i/>
          <w:iCs/>
        </w:rPr>
        <w:t>LL</w:t>
      </w:r>
      <w:r>
        <w:softHyphen/>
      </w:r>
      <w:r>
        <w:rPr>
          <w:vertAlign w:val="subscript"/>
        </w:rPr>
        <w:t>max</w:t>
      </w:r>
      <w:proofErr w:type="spellEnd"/>
      <w:r>
        <w:rPr>
          <w:vertAlign w:val="subscript"/>
        </w:rPr>
        <w:t xml:space="preserve"> </w:t>
      </w:r>
      <w:r>
        <w:t xml:space="preserve">is the maximized log-likelihood, </w:t>
      </w:r>
      <w:r>
        <w:rPr>
          <w:i/>
          <w:iCs/>
        </w:rPr>
        <w:t xml:space="preserve">m </w:t>
      </w:r>
      <w:r>
        <w:t xml:space="preserve">is the number of free parameters in the model, and </w:t>
      </w:r>
      <w:r>
        <w:rPr>
          <w:i/>
          <w:iCs/>
        </w:rPr>
        <w:t>N</w:t>
      </w:r>
      <w:r>
        <w:t xml:space="preserve"> is the sample size. </w:t>
      </w:r>
      <w:r w:rsidR="000E7AE5">
        <w:t>The BIC</w:t>
      </w:r>
      <w:r>
        <w:t xml:space="preserve"> values</w:t>
      </w:r>
      <w:r w:rsidR="000E7AE5">
        <w:t xml:space="preserve"> for the three models’ fits to each participant is shown in Table 8</w:t>
      </w:r>
      <w:r w:rsidR="0094301B">
        <w:t>.</w:t>
      </w:r>
    </w:p>
    <w:tbl>
      <w:tblPr>
        <w:tblW w:w="9471" w:type="dxa"/>
        <w:tblLook w:val="04A0" w:firstRow="1" w:lastRow="0" w:firstColumn="1" w:lastColumn="0" w:noHBand="0" w:noVBand="1"/>
      </w:tblPr>
      <w:tblGrid>
        <w:gridCol w:w="1806"/>
        <w:gridCol w:w="503"/>
        <w:gridCol w:w="2418"/>
        <w:gridCol w:w="2519"/>
        <w:gridCol w:w="2225"/>
      </w:tblGrid>
      <w:tr w:rsidR="000A364C" w14:paraId="1119A9B5" w14:textId="77777777">
        <w:trPr>
          <w:trHeight w:val="270"/>
        </w:trPr>
        <w:tc>
          <w:tcPr>
            <w:tcW w:w="9471" w:type="dxa"/>
            <w:gridSpan w:val="5"/>
            <w:shd w:val="clear" w:color="auto" w:fill="auto"/>
          </w:tcPr>
          <w:p w14:paraId="631E0103" w14:textId="77777777" w:rsidR="000A364C" w:rsidRDefault="000E7AE5">
            <w:pPr>
              <w:spacing w:line="240" w:lineRule="auto"/>
            </w:pPr>
            <w:r>
              <w:t>Table 8</w:t>
            </w:r>
          </w:p>
        </w:tc>
      </w:tr>
      <w:tr w:rsidR="000A364C" w14:paraId="592E7111" w14:textId="77777777">
        <w:trPr>
          <w:trHeight w:val="270"/>
        </w:trPr>
        <w:tc>
          <w:tcPr>
            <w:tcW w:w="9471" w:type="dxa"/>
            <w:gridSpan w:val="5"/>
            <w:tcBorders>
              <w:bottom w:val="single" w:sz="4" w:space="0" w:color="000000"/>
            </w:tcBorders>
            <w:shd w:val="clear" w:color="auto" w:fill="auto"/>
          </w:tcPr>
          <w:p w14:paraId="20904186" w14:textId="77777777" w:rsidR="000A364C" w:rsidRDefault="000E7AE5">
            <w:pPr>
              <w:spacing w:line="240" w:lineRule="auto"/>
            </w:pPr>
            <w:r>
              <w:t>Bayesian Information Criterion (BIC) values for Fits of the Models to Individual Data</w:t>
            </w:r>
          </w:p>
        </w:tc>
      </w:tr>
      <w:tr w:rsidR="000A364C" w14:paraId="604C8929" w14:textId="77777777">
        <w:trPr>
          <w:trHeight w:val="270"/>
        </w:trPr>
        <w:tc>
          <w:tcPr>
            <w:tcW w:w="2309" w:type="dxa"/>
            <w:gridSpan w:val="2"/>
            <w:tcBorders>
              <w:top w:val="single" w:sz="4" w:space="0" w:color="000000"/>
              <w:bottom w:val="single" w:sz="4" w:space="0" w:color="000000"/>
            </w:tcBorders>
            <w:shd w:val="clear" w:color="auto" w:fill="auto"/>
          </w:tcPr>
          <w:p w14:paraId="65B48CA3" w14:textId="77777777" w:rsidR="000A364C" w:rsidRDefault="000E7AE5">
            <w:pPr>
              <w:spacing w:line="240" w:lineRule="auto"/>
              <w:jc w:val="center"/>
            </w:pPr>
            <w:r>
              <w:t>Participant</w:t>
            </w:r>
          </w:p>
        </w:tc>
        <w:tc>
          <w:tcPr>
            <w:tcW w:w="2418" w:type="dxa"/>
            <w:tcBorders>
              <w:top w:val="single" w:sz="4" w:space="0" w:color="000000"/>
              <w:bottom w:val="single" w:sz="4" w:space="0" w:color="000000"/>
            </w:tcBorders>
            <w:shd w:val="clear" w:color="auto" w:fill="auto"/>
            <w:vAlign w:val="bottom"/>
          </w:tcPr>
          <w:p w14:paraId="5A8445E5" w14:textId="77777777" w:rsidR="000A364C" w:rsidRDefault="000E7AE5">
            <w:pPr>
              <w:spacing w:line="240" w:lineRule="auto"/>
              <w:jc w:val="center"/>
            </w:pPr>
            <w:r>
              <w:t>Variable-precision</w:t>
            </w:r>
          </w:p>
        </w:tc>
        <w:tc>
          <w:tcPr>
            <w:tcW w:w="2520" w:type="dxa"/>
            <w:tcBorders>
              <w:top w:val="single" w:sz="4" w:space="0" w:color="000000"/>
              <w:bottom w:val="single" w:sz="4" w:space="0" w:color="000000"/>
            </w:tcBorders>
            <w:shd w:val="clear" w:color="auto" w:fill="auto"/>
            <w:vAlign w:val="bottom"/>
          </w:tcPr>
          <w:p w14:paraId="1F7A45A0" w14:textId="77777777" w:rsidR="000A364C" w:rsidRDefault="000E7AE5">
            <w:pPr>
              <w:spacing w:line="240" w:lineRule="auto"/>
              <w:jc w:val="center"/>
            </w:pPr>
            <w:r>
              <w:t>Threshold</w:t>
            </w:r>
          </w:p>
        </w:tc>
        <w:tc>
          <w:tcPr>
            <w:tcW w:w="2224" w:type="dxa"/>
            <w:tcBorders>
              <w:top w:val="single" w:sz="4" w:space="0" w:color="000000"/>
              <w:bottom w:val="single" w:sz="4" w:space="0" w:color="000000"/>
            </w:tcBorders>
            <w:shd w:val="clear" w:color="auto" w:fill="auto"/>
            <w:vAlign w:val="bottom"/>
          </w:tcPr>
          <w:p w14:paraId="30CDC007" w14:textId="77777777" w:rsidR="000A364C" w:rsidRDefault="000E7AE5">
            <w:pPr>
              <w:spacing w:line="240" w:lineRule="auto"/>
              <w:jc w:val="center"/>
            </w:pPr>
            <w:r>
              <w:t>Hybrid</w:t>
            </w:r>
          </w:p>
        </w:tc>
      </w:tr>
      <w:tr w:rsidR="000A364C" w14:paraId="65187BC7" w14:textId="77777777">
        <w:trPr>
          <w:trHeight w:val="270"/>
        </w:trPr>
        <w:tc>
          <w:tcPr>
            <w:tcW w:w="1806" w:type="dxa"/>
            <w:tcBorders>
              <w:top w:val="single" w:sz="4" w:space="0" w:color="000000"/>
            </w:tcBorders>
            <w:shd w:val="clear" w:color="auto" w:fill="auto"/>
          </w:tcPr>
          <w:p w14:paraId="7336C1B5" w14:textId="77777777" w:rsidR="000A364C" w:rsidRDefault="000E7AE5">
            <w:pPr>
              <w:spacing w:line="240" w:lineRule="auto"/>
              <w:jc w:val="right"/>
            </w:pPr>
            <w:r>
              <w:t>High Precision</w:t>
            </w:r>
          </w:p>
        </w:tc>
        <w:tc>
          <w:tcPr>
            <w:tcW w:w="501" w:type="dxa"/>
            <w:tcBorders>
              <w:top w:val="single" w:sz="4" w:space="0" w:color="000000"/>
            </w:tcBorders>
            <w:shd w:val="clear" w:color="auto" w:fill="auto"/>
          </w:tcPr>
          <w:p w14:paraId="16B23877" w14:textId="77777777" w:rsidR="000A364C" w:rsidRDefault="000E7AE5">
            <w:pPr>
              <w:spacing w:line="240" w:lineRule="auto"/>
              <w:jc w:val="right"/>
            </w:pPr>
            <w:r>
              <w:t>2</w:t>
            </w:r>
          </w:p>
        </w:tc>
        <w:tc>
          <w:tcPr>
            <w:tcW w:w="2419" w:type="dxa"/>
            <w:tcBorders>
              <w:top w:val="single" w:sz="4" w:space="0" w:color="000000"/>
            </w:tcBorders>
            <w:shd w:val="clear" w:color="auto" w:fill="auto"/>
            <w:vAlign w:val="bottom"/>
          </w:tcPr>
          <w:p w14:paraId="4E2CDC82" w14:textId="77777777" w:rsidR="000A364C" w:rsidRDefault="000E7AE5">
            <w:pPr>
              <w:spacing w:line="240" w:lineRule="auto"/>
              <w:jc w:val="center"/>
            </w:pPr>
            <w:r>
              <w:t>2211.62</w:t>
            </w:r>
          </w:p>
        </w:tc>
        <w:tc>
          <w:tcPr>
            <w:tcW w:w="2519" w:type="dxa"/>
            <w:tcBorders>
              <w:top w:val="single" w:sz="4" w:space="0" w:color="000000"/>
            </w:tcBorders>
            <w:shd w:val="clear" w:color="auto" w:fill="auto"/>
            <w:vAlign w:val="bottom"/>
          </w:tcPr>
          <w:p w14:paraId="2A1458AB" w14:textId="77777777" w:rsidR="000A364C" w:rsidRDefault="000E7AE5">
            <w:pPr>
              <w:spacing w:line="240" w:lineRule="auto"/>
              <w:jc w:val="center"/>
            </w:pPr>
            <w:r>
              <w:t>1974.04</w:t>
            </w:r>
          </w:p>
        </w:tc>
        <w:tc>
          <w:tcPr>
            <w:tcW w:w="2226" w:type="dxa"/>
            <w:tcBorders>
              <w:top w:val="single" w:sz="4" w:space="0" w:color="000000"/>
            </w:tcBorders>
            <w:shd w:val="clear" w:color="auto" w:fill="auto"/>
            <w:vAlign w:val="bottom"/>
          </w:tcPr>
          <w:p w14:paraId="699A721C" w14:textId="77777777" w:rsidR="000A364C" w:rsidRDefault="000E7AE5">
            <w:pPr>
              <w:spacing w:line="240" w:lineRule="auto"/>
              <w:jc w:val="center"/>
              <w:rPr>
                <w:b/>
                <w:bCs/>
              </w:rPr>
            </w:pPr>
            <w:r>
              <w:rPr>
                <w:b/>
                <w:bCs/>
              </w:rPr>
              <w:t>1973.43</w:t>
            </w:r>
          </w:p>
        </w:tc>
      </w:tr>
      <w:tr w:rsidR="000A364C" w14:paraId="2A7E6AD7" w14:textId="77777777">
        <w:trPr>
          <w:trHeight w:val="270"/>
        </w:trPr>
        <w:tc>
          <w:tcPr>
            <w:tcW w:w="1806" w:type="dxa"/>
            <w:shd w:val="clear" w:color="auto" w:fill="auto"/>
          </w:tcPr>
          <w:p w14:paraId="775178CD" w14:textId="77777777" w:rsidR="000A364C" w:rsidRDefault="000A364C">
            <w:pPr>
              <w:spacing w:line="240" w:lineRule="auto"/>
              <w:jc w:val="right"/>
            </w:pPr>
          </w:p>
        </w:tc>
        <w:tc>
          <w:tcPr>
            <w:tcW w:w="501" w:type="dxa"/>
            <w:shd w:val="clear" w:color="auto" w:fill="auto"/>
          </w:tcPr>
          <w:p w14:paraId="0B9445D0" w14:textId="77777777" w:rsidR="000A364C" w:rsidRDefault="000E7AE5">
            <w:pPr>
              <w:spacing w:line="240" w:lineRule="auto"/>
              <w:jc w:val="right"/>
            </w:pPr>
            <w:r>
              <w:t>3</w:t>
            </w:r>
          </w:p>
        </w:tc>
        <w:tc>
          <w:tcPr>
            <w:tcW w:w="2419" w:type="dxa"/>
            <w:shd w:val="clear" w:color="auto" w:fill="auto"/>
            <w:vAlign w:val="bottom"/>
          </w:tcPr>
          <w:p w14:paraId="5247016C" w14:textId="77777777" w:rsidR="000A364C" w:rsidRDefault="000E7AE5">
            <w:pPr>
              <w:spacing w:line="240" w:lineRule="auto"/>
              <w:jc w:val="center"/>
            </w:pPr>
            <w:r>
              <w:t>1875.35</w:t>
            </w:r>
          </w:p>
        </w:tc>
        <w:tc>
          <w:tcPr>
            <w:tcW w:w="2519" w:type="dxa"/>
            <w:shd w:val="clear" w:color="auto" w:fill="auto"/>
            <w:vAlign w:val="bottom"/>
          </w:tcPr>
          <w:p w14:paraId="090E634E" w14:textId="77777777" w:rsidR="000A364C" w:rsidRDefault="000E7AE5">
            <w:pPr>
              <w:spacing w:line="240" w:lineRule="auto"/>
              <w:jc w:val="center"/>
              <w:rPr>
                <w:b/>
                <w:bCs/>
              </w:rPr>
            </w:pPr>
            <w:r>
              <w:rPr>
                <w:b/>
                <w:bCs/>
              </w:rPr>
              <w:t>1743.92</w:t>
            </w:r>
          </w:p>
        </w:tc>
        <w:tc>
          <w:tcPr>
            <w:tcW w:w="2226" w:type="dxa"/>
            <w:shd w:val="clear" w:color="auto" w:fill="auto"/>
            <w:vAlign w:val="bottom"/>
          </w:tcPr>
          <w:p w14:paraId="08045D5D" w14:textId="77777777" w:rsidR="000A364C" w:rsidRDefault="000E7AE5">
            <w:pPr>
              <w:spacing w:line="240" w:lineRule="auto"/>
              <w:jc w:val="center"/>
            </w:pPr>
            <w:r>
              <w:t>1749.93</w:t>
            </w:r>
          </w:p>
        </w:tc>
      </w:tr>
      <w:tr w:rsidR="000A364C" w14:paraId="78AD31BE" w14:textId="77777777">
        <w:trPr>
          <w:trHeight w:val="270"/>
        </w:trPr>
        <w:tc>
          <w:tcPr>
            <w:tcW w:w="1806" w:type="dxa"/>
            <w:shd w:val="clear" w:color="auto" w:fill="auto"/>
          </w:tcPr>
          <w:p w14:paraId="4ED57A78" w14:textId="77777777" w:rsidR="000A364C" w:rsidRDefault="000A364C">
            <w:pPr>
              <w:spacing w:line="240" w:lineRule="auto"/>
              <w:jc w:val="right"/>
            </w:pPr>
          </w:p>
        </w:tc>
        <w:tc>
          <w:tcPr>
            <w:tcW w:w="501" w:type="dxa"/>
            <w:shd w:val="clear" w:color="auto" w:fill="auto"/>
          </w:tcPr>
          <w:p w14:paraId="6EC8288E" w14:textId="77777777" w:rsidR="000A364C" w:rsidRDefault="000E7AE5">
            <w:pPr>
              <w:spacing w:line="240" w:lineRule="auto"/>
              <w:jc w:val="right"/>
            </w:pPr>
            <w:r>
              <w:t>4</w:t>
            </w:r>
          </w:p>
        </w:tc>
        <w:tc>
          <w:tcPr>
            <w:tcW w:w="2419" w:type="dxa"/>
            <w:shd w:val="clear" w:color="auto" w:fill="auto"/>
            <w:vAlign w:val="bottom"/>
          </w:tcPr>
          <w:p w14:paraId="0FC8BD0F" w14:textId="77777777" w:rsidR="000A364C" w:rsidRDefault="000E7AE5">
            <w:pPr>
              <w:spacing w:line="240" w:lineRule="auto"/>
              <w:jc w:val="center"/>
            </w:pPr>
            <w:r>
              <w:t>3724.85</w:t>
            </w:r>
          </w:p>
        </w:tc>
        <w:tc>
          <w:tcPr>
            <w:tcW w:w="2519" w:type="dxa"/>
            <w:shd w:val="clear" w:color="auto" w:fill="auto"/>
            <w:vAlign w:val="bottom"/>
          </w:tcPr>
          <w:p w14:paraId="2309AA77" w14:textId="77777777" w:rsidR="000A364C" w:rsidRDefault="000E7AE5">
            <w:pPr>
              <w:spacing w:line="240" w:lineRule="auto"/>
              <w:jc w:val="center"/>
              <w:rPr>
                <w:b/>
                <w:bCs/>
              </w:rPr>
            </w:pPr>
            <w:r>
              <w:rPr>
                <w:b/>
                <w:bCs/>
              </w:rPr>
              <w:t>3158.48</w:t>
            </w:r>
          </w:p>
        </w:tc>
        <w:tc>
          <w:tcPr>
            <w:tcW w:w="2226" w:type="dxa"/>
            <w:shd w:val="clear" w:color="auto" w:fill="auto"/>
            <w:vAlign w:val="bottom"/>
          </w:tcPr>
          <w:p w14:paraId="44DD4BAE" w14:textId="77777777" w:rsidR="000A364C" w:rsidRDefault="000E7AE5">
            <w:pPr>
              <w:spacing w:line="240" w:lineRule="auto"/>
              <w:jc w:val="center"/>
            </w:pPr>
            <w:r>
              <w:t>3162.36</w:t>
            </w:r>
          </w:p>
        </w:tc>
      </w:tr>
      <w:tr w:rsidR="000A364C" w14:paraId="7EB29FFD" w14:textId="77777777">
        <w:trPr>
          <w:trHeight w:val="270"/>
        </w:trPr>
        <w:tc>
          <w:tcPr>
            <w:tcW w:w="1806" w:type="dxa"/>
            <w:shd w:val="clear" w:color="auto" w:fill="auto"/>
          </w:tcPr>
          <w:p w14:paraId="275A3691" w14:textId="77777777" w:rsidR="000A364C" w:rsidRDefault="000A364C">
            <w:pPr>
              <w:spacing w:line="240" w:lineRule="auto"/>
              <w:jc w:val="right"/>
            </w:pPr>
          </w:p>
        </w:tc>
        <w:tc>
          <w:tcPr>
            <w:tcW w:w="501" w:type="dxa"/>
            <w:shd w:val="clear" w:color="auto" w:fill="auto"/>
          </w:tcPr>
          <w:p w14:paraId="4AEC2BEC" w14:textId="77777777" w:rsidR="000A364C" w:rsidRDefault="000E7AE5">
            <w:pPr>
              <w:spacing w:line="240" w:lineRule="auto"/>
              <w:jc w:val="right"/>
            </w:pPr>
            <w:r>
              <w:t>5</w:t>
            </w:r>
          </w:p>
        </w:tc>
        <w:tc>
          <w:tcPr>
            <w:tcW w:w="2419" w:type="dxa"/>
            <w:shd w:val="clear" w:color="auto" w:fill="auto"/>
            <w:vAlign w:val="bottom"/>
          </w:tcPr>
          <w:p w14:paraId="615DCF01" w14:textId="77777777" w:rsidR="000A364C" w:rsidRDefault="000E7AE5">
            <w:pPr>
              <w:spacing w:line="240" w:lineRule="auto"/>
              <w:jc w:val="center"/>
            </w:pPr>
            <w:r>
              <w:t>2180.82</w:t>
            </w:r>
          </w:p>
        </w:tc>
        <w:tc>
          <w:tcPr>
            <w:tcW w:w="2519" w:type="dxa"/>
            <w:shd w:val="clear" w:color="auto" w:fill="auto"/>
            <w:vAlign w:val="bottom"/>
          </w:tcPr>
          <w:p w14:paraId="66DB4422" w14:textId="77777777" w:rsidR="000A364C" w:rsidRDefault="000E7AE5">
            <w:pPr>
              <w:spacing w:line="240" w:lineRule="auto"/>
              <w:jc w:val="center"/>
              <w:rPr>
                <w:b/>
                <w:bCs/>
              </w:rPr>
            </w:pPr>
            <w:r>
              <w:rPr>
                <w:b/>
                <w:bCs/>
              </w:rPr>
              <w:t>1985.66</w:t>
            </w:r>
          </w:p>
        </w:tc>
        <w:tc>
          <w:tcPr>
            <w:tcW w:w="2226" w:type="dxa"/>
            <w:shd w:val="clear" w:color="auto" w:fill="auto"/>
            <w:vAlign w:val="bottom"/>
          </w:tcPr>
          <w:p w14:paraId="04D1C657" w14:textId="77777777" w:rsidR="000A364C" w:rsidRDefault="000E7AE5">
            <w:pPr>
              <w:spacing w:line="240" w:lineRule="auto"/>
              <w:jc w:val="center"/>
            </w:pPr>
            <w:r>
              <w:t>1991.72</w:t>
            </w:r>
          </w:p>
        </w:tc>
      </w:tr>
      <w:tr w:rsidR="000A364C" w14:paraId="3975450C" w14:textId="77777777">
        <w:trPr>
          <w:trHeight w:val="270"/>
        </w:trPr>
        <w:tc>
          <w:tcPr>
            <w:tcW w:w="1806" w:type="dxa"/>
            <w:shd w:val="clear" w:color="auto" w:fill="auto"/>
          </w:tcPr>
          <w:p w14:paraId="25B0A971" w14:textId="77777777" w:rsidR="000A364C" w:rsidRDefault="000A364C">
            <w:pPr>
              <w:spacing w:line="240" w:lineRule="auto"/>
              <w:jc w:val="right"/>
            </w:pPr>
          </w:p>
        </w:tc>
        <w:tc>
          <w:tcPr>
            <w:tcW w:w="501" w:type="dxa"/>
            <w:shd w:val="clear" w:color="auto" w:fill="auto"/>
          </w:tcPr>
          <w:p w14:paraId="056129B3" w14:textId="77777777" w:rsidR="000A364C" w:rsidRDefault="000E7AE5">
            <w:pPr>
              <w:spacing w:line="240" w:lineRule="auto"/>
              <w:jc w:val="right"/>
            </w:pPr>
            <w:r>
              <w:t>6</w:t>
            </w:r>
          </w:p>
        </w:tc>
        <w:tc>
          <w:tcPr>
            <w:tcW w:w="2419" w:type="dxa"/>
            <w:shd w:val="clear" w:color="auto" w:fill="auto"/>
            <w:vAlign w:val="bottom"/>
          </w:tcPr>
          <w:p w14:paraId="7B895CBD" w14:textId="77777777" w:rsidR="000A364C" w:rsidRDefault="000E7AE5">
            <w:pPr>
              <w:spacing w:line="240" w:lineRule="auto"/>
              <w:jc w:val="center"/>
            </w:pPr>
            <w:r>
              <w:t>1581.47</w:t>
            </w:r>
          </w:p>
        </w:tc>
        <w:tc>
          <w:tcPr>
            <w:tcW w:w="2519" w:type="dxa"/>
            <w:shd w:val="clear" w:color="auto" w:fill="auto"/>
            <w:vAlign w:val="bottom"/>
          </w:tcPr>
          <w:p w14:paraId="5FB7BF03" w14:textId="77777777" w:rsidR="000A364C" w:rsidRDefault="000E7AE5">
            <w:pPr>
              <w:spacing w:line="240" w:lineRule="auto"/>
              <w:jc w:val="center"/>
              <w:rPr>
                <w:b/>
                <w:bCs/>
              </w:rPr>
            </w:pPr>
            <w:r>
              <w:rPr>
                <w:b/>
                <w:bCs/>
              </w:rPr>
              <w:t>1529.58</w:t>
            </w:r>
          </w:p>
        </w:tc>
        <w:tc>
          <w:tcPr>
            <w:tcW w:w="2226" w:type="dxa"/>
            <w:shd w:val="clear" w:color="auto" w:fill="auto"/>
            <w:vAlign w:val="bottom"/>
          </w:tcPr>
          <w:p w14:paraId="2727B5C6" w14:textId="77777777" w:rsidR="000A364C" w:rsidRDefault="000E7AE5">
            <w:pPr>
              <w:spacing w:line="240" w:lineRule="auto"/>
              <w:jc w:val="center"/>
            </w:pPr>
            <w:r>
              <w:t>1530.76</w:t>
            </w:r>
          </w:p>
        </w:tc>
      </w:tr>
      <w:tr w:rsidR="000A364C" w14:paraId="4342BDEE" w14:textId="77777777">
        <w:trPr>
          <w:trHeight w:val="270"/>
        </w:trPr>
        <w:tc>
          <w:tcPr>
            <w:tcW w:w="1806" w:type="dxa"/>
            <w:shd w:val="clear" w:color="auto" w:fill="auto"/>
          </w:tcPr>
          <w:p w14:paraId="62E6A836" w14:textId="77777777" w:rsidR="000A364C" w:rsidRDefault="000A364C">
            <w:pPr>
              <w:spacing w:line="240" w:lineRule="auto"/>
              <w:jc w:val="right"/>
            </w:pPr>
          </w:p>
        </w:tc>
        <w:tc>
          <w:tcPr>
            <w:tcW w:w="501" w:type="dxa"/>
            <w:shd w:val="clear" w:color="auto" w:fill="auto"/>
          </w:tcPr>
          <w:p w14:paraId="45D00B10" w14:textId="77777777" w:rsidR="000A364C" w:rsidRDefault="000E7AE5">
            <w:pPr>
              <w:spacing w:line="240" w:lineRule="auto"/>
              <w:jc w:val="right"/>
            </w:pPr>
            <w:r>
              <w:t>7</w:t>
            </w:r>
          </w:p>
        </w:tc>
        <w:tc>
          <w:tcPr>
            <w:tcW w:w="2419" w:type="dxa"/>
            <w:shd w:val="clear" w:color="auto" w:fill="auto"/>
            <w:vAlign w:val="bottom"/>
          </w:tcPr>
          <w:p w14:paraId="594550C8" w14:textId="77777777" w:rsidR="000A364C" w:rsidRDefault="000E7AE5">
            <w:pPr>
              <w:spacing w:line="240" w:lineRule="auto"/>
              <w:jc w:val="center"/>
            </w:pPr>
            <w:r>
              <w:t>1448.65</w:t>
            </w:r>
          </w:p>
        </w:tc>
        <w:tc>
          <w:tcPr>
            <w:tcW w:w="2519" w:type="dxa"/>
            <w:shd w:val="clear" w:color="auto" w:fill="auto"/>
            <w:vAlign w:val="bottom"/>
          </w:tcPr>
          <w:p w14:paraId="5338FF0B" w14:textId="77777777" w:rsidR="000A364C" w:rsidRDefault="000E7AE5">
            <w:pPr>
              <w:spacing w:line="240" w:lineRule="auto"/>
              <w:jc w:val="center"/>
              <w:rPr>
                <w:b/>
                <w:bCs/>
              </w:rPr>
            </w:pPr>
            <w:r>
              <w:rPr>
                <w:b/>
                <w:bCs/>
              </w:rPr>
              <w:t>1275.30</w:t>
            </w:r>
          </w:p>
        </w:tc>
        <w:tc>
          <w:tcPr>
            <w:tcW w:w="2226" w:type="dxa"/>
            <w:shd w:val="clear" w:color="auto" w:fill="auto"/>
            <w:vAlign w:val="bottom"/>
          </w:tcPr>
          <w:p w14:paraId="4C9D2289" w14:textId="77777777" w:rsidR="000A364C" w:rsidRDefault="000E7AE5">
            <w:pPr>
              <w:spacing w:line="240" w:lineRule="auto"/>
              <w:jc w:val="center"/>
            </w:pPr>
            <w:r>
              <w:t>1278.28</w:t>
            </w:r>
          </w:p>
        </w:tc>
      </w:tr>
      <w:tr w:rsidR="000A364C" w14:paraId="25555F45" w14:textId="77777777">
        <w:trPr>
          <w:trHeight w:val="270"/>
        </w:trPr>
        <w:tc>
          <w:tcPr>
            <w:tcW w:w="1806" w:type="dxa"/>
            <w:shd w:val="clear" w:color="auto" w:fill="auto"/>
          </w:tcPr>
          <w:p w14:paraId="727D3D55" w14:textId="77777777" w:rsidR="000A364C" w:rsidRDefault="000A364C">
            <w:pPr>
              <w:spacing w:line="240" w:lineRule="auto"/>
              <w:jc w:val="right"/>
            </w:pPr>
          </w:p>
        </w:tc>
        <w:tc>
          <w:tcPr>
            <w:tcW w:w="501" w:type="dxa"/>
            <w:shd w:val="clear" w:color="auto" w:fill="auto"/>
          </w:tcPr>
          <w:p w14:paraId="49A6D8F8" w14:textId="77777777" w:rsidR="000A364C" w:rsidRDefault="000E7AE5">
            <w:pPr>
              <w:spacing w:line="240" w:lineRule="auto"/>
              <w:jc w:val="right"/>
            </w:pPr>
            <w:r>
              <w:t>8</w:t>
            </w:r>
          </w:p>
        </w:tc>
        <w:tc>
          <w:tcPr>
            <w:tcW w:w="2419" w:type="dxa"/>
            <w:shd w:val="clear" w:color="auto" w:fill="auto"/>
            <w:vAlign w:val="bottom"/>
          </w:tcPr>
          <w:p w14:paraId="20DE7BEF" w14:textId="77777777" w:rsidR="000A364C" w:rsidRDefault="000E7AE5">
            <w:pPr>
              <w:spacing w:line="240" w:lineRule="auto"/>
              <w:jc w:val="center"/>
            </w:pPr>
            <w:r>
              <w:t>1222.85</w:t>
            </w:r>
          </w:p>
        </w:tc>
        <w:tc>
          <w:tcPr>
            <w:tcW w:w="2519" w:type="dxa"/>
            <w:shd w:val="clear" w:color="auto" w:fill="auto"/>
            <w:vAlign w:val="bottom"/>
          </w:tcPr>
          <w:p w14:paraId="12455180" w14:textId="77777777" w:rsidR="000A364C" w:rsidRDefault="000E7AE5">
            <w:pPr>
              <w:spacing w:line="240" w:lineRule="auto"/>
              <w:jc w:val="center"/>
              <w:rPr>
                <w:b/>
                <w:bCs/>
              </w:rPr>
            </w:pPr>
            <w:r>
              <w:rPr>
                <w:b/>
                <w:bCs/>
              </w:rPr>
              <w:t>606.70</w:t>
            </w:r>
          </w:p>
        </w:tc>
        <w:tc>
          <w:tcPr>
            <w:tcW w:w="2226" w:type="dxa"/>
            <w:shd w:val="clear" w:color="auto" w:fill="auto"/>
            <w:vAlign w:val="bottom"/>
          </w:tcPr>
          <w:p w14:paraId="08544E88" w14:textId="77777777" w:rsidR="000A364C" w:rsidRDefault="000E7AE5">
            <w:pPr>
              <w:spacing w:line="240" w:lineRule="auto"/>
              <w:jc w:val="center"/>
            </w:pPr>
            <w:r>
              <w:t>620.79</w:t>
            </w:r>
          </w:p>
        </w:tc>
      </w:tr>
      <w:tr w:rsidR="000A364C" w14:paraId="51DBC073" w14:textId="77777777">
        <w:trPr>
          <w:trHeight w:val="270"/>
        </w:trPr>
        <w:tc>
          <w:tcPr>
            <w:tcW w:w="1806" w:type="dxa"/>
            <w:shd w:val="clear" w:color="auto" w:fill="auto"/>
          </w:tcPr>
          <w:p w14:paraId="5734A5D1" w14:textId="77777777" w:rsidR="000A364C" w:rsidRDefault="000A364C">
            <w:pPr>
              <w:spacing w:line="240" w:lineRule="auto"/>
              <w:jc w:val="right"/>
            </w:pPr>
          </w:p>
        </w:tc>
        <w:tc>
          <w:tcPr>
            <w:tcW w:w="501" w:type="dxa"/>
            <w:shd w:val="clear" w:color="auto" w:fill="auto"/>
          </w:tcPr>
          <w:p w14:paraId="19CA3545" w14:textId="77777777" w:rsidR="000A364C" w:rsidRDefault="000E7AE5">
            <w:pPr>
              <w:spacing w:line="240" w:lineRule="auto"/>
              <w:jc w:val="right"/>
            </w:pPr>
            <w:r>
              <w:t>9</w:t>
            </w:r>
          </w:p>
        </w:tc>
        <w:tc>
          <w:tcPr>
            <w:tcW w:w="2419" w:type="dxa"/>
            <w:shd w:val="clear" w:color="auto" w:fill="auto"/>
            <w:vAlign w:val="bottom"/>
          </w:tcPr>
          <w:p w14:paraId="7D6A5295" w14:textId="77777777" w:rsidR="000A364C" w:rsidRDefault="000E7AE5">
            <w:pPr>
              <w:spacing w:line="240" w:lineRule="auto"/>
              <w:jc w:val="center"/>
              <w:rPr>
                <w:b/>
                <w:bCs/>
              </w:rPr>
            </w:pPr>
            <w:r>
              <w:rPr>
                <w:b/>
                <w:bCs/>
              </w:rPr>
              <w:t>2060.22</w:t>
            </w:r>
          </w:p>
        </w:tc>
        <w:tc>
          <w:tcPr>
            <w:tcW w:w="2519" w:type="dxa"/>
            <w:shd w:val="clear" w:color="auto" w:fill="auto"/>
            <w:vAlign w:val="bottom"/>
          </w:tcPr>
          <w:p w14:paraId="72EF1902" w14:textId="77777777" w:rsidR="000A364C" w:rsidRDefault="000E7AE5">
            <w:pPr>
              <w:spacing w:line="240" w:lineRule="auto"/>
              <w:jc w:val="center"/>
            </w:pPr>
            <w:r>
              <w:t>2065.52</w:t>
            </w:r>
          </w:p>
        </w:tc>
        <w:tc>
          <w:tcPr>
            <w:tcW w:w="2226" w:type="dxa"/>
            <w:shd w:val="clear" w:color="auto" w:fill="auto"/>
            <w:vAlign w:val="bottom"/>
          </w:tcPr>
          <w:p w14:paraId="599F5DBB" w14:textId="77777777" w:rsidR="000A364C" w:rsidRDefault="000E7AE5">
            <w:pPr>
              <w:spacing w:line="240" w:lineRule="auto"/>
              <w:jc w:val="center"/>
            </w:pPr>
            <w:r>
              <w:t>2068.87</w:t>
            </w:r>
          </w:p>
        </w:tc>
      </w:tr>
      <w:tr w:rsidR="000A364C" w14:paraId="0B2EF019" w14:textId="77777777">
        <w:trPr>
          <w:trHeight w:val="270"/>
        </w:trPr>
        <w:tc>
          <w:tcPr>
            <w:tcW w:w="1806" w:type="dxa"/>
            <w:shd w:val="clear" w:color="auto" w:fill="auto"/>
          </w:tcPr>
          <w:p w14:paraId="7672DCBB" w14:textId="77777777" w:rsidR="000A364C" w:rsidRDefault="000A364C">
            <w:pPr>
              <w:spacing w:line="240" w:lineRule="auto"/>
              <w:jc w:val="right"/>
            </w:pPr>
          </w:p>
        </w:tc>
        <w:tc>
          <w:tcPr>
            <w:tcW w:w="501" w:type="dxa"/>
            <w:shd w:val="clear" w:color="auto" w:fill="auto"/>
          </w:tcPr>
          <w:p w14:paraId="2F8AF3C9" w14:textId="77777777" w:rsidR="000A364C" w:rsidRDefault="000E7AE5">
            <w:pPr>
              <w:spacing w:line="240" w:lineRule="auto"/>
              <w:jc w:val="right"/>
            </w:pPr>
            <w:r>
              <w:t>10</w:t>
            </w:r>
          </w:p>
        </w:tc>
        <w:tc>
          <w:tcPr>
            <w:tcW w:w="2419" w:type="dxa"/>
            <w:shd w:val="clear" w:color="auto" w:fill="auto"/>
            <w:vAlign w:val="bottom"/>
          </w:tcPr>
          <w:p w14:paraId="00B7379F" w14:textId="77777777" w:rsidR="000A364C" w:rsidRDefault="000E7AE5">
            <w:pPr>
              <w:spacing w:line="240" w:lineRule="auto"/>
              <w:jc w:val="center"/>
            </w:pPr>
            <w:r>
              <w:t>1974.49</w:t>
            </w:r>
          </w:p>
        </w:tc>
        <w:tc>
          <w:tcPr>
            <w:tcW w:w="2519" w:type="dxa"/>
            <w:shd w:val="clear" w:color="auto" w:fill="auto"/>
            <w:vAlign w:val="bottom"/>
          </w:tcPr>
          <w:p w14:paraId="0FDD7AD3" w14:textId="77777777" w:rsidR="000A364C" w:rsidRDefault="000E7AE5">
            <w:pPr>
              <w:spacing w:line="240" w:lineRule="auto"/>
              <w:jc w:val="center"/>
            </w:pPr>
            <w:r>
              <w:t>1857.13</w:t>
            </w:r>
          </w:p>
        </w:tc>
        <w:tc>
          <w:tcPr>
            <w:tcW w:w="2226" w:type="dxa"/>
            <w:shd w:val="clear" w:color="auto" w:fill="auto"/>
            <w:vAlign w:val="bottom"/>
          </w:tcPr>
          <w:p w14:paraId="3EBD9CA3" w14:textId="77777777" w:rsidR="000A364C" w:rsidRDefault="000E7AE5">
            <w:pPr>
              <w:spacing w:line="240" w:lineRule="auto"/>
              <w:jc w:val="center"/>
              <w:rPr>
                <w:b/>
                <w:bCs/>
              </w:rPr>
            </w:pPr>
            <w:r>
              <w:rPr>
                <w:b/>
                <w:bCs/>
              </w:rPr>
              <w:t>1832.28</w:t>
            </w:r>
          </w:p>
        </w:tc>
      </w:tr>
      <w:tr w:rsidR="000A364C" w14:paraId="35435D0F" w14:textId="77777777">
        <w:trPr>
          <w:trHeight w:val="270"/>
        </w:trPr>
        <w:tc>
          <w:tcPr>
            <w:tcW w:w="1806" w:type="dxa"/>
            <w:shd w:val="clear" w:color="auto" w:fill="auto"/>
          </w:tcPr>
          <w:p w14:paraId="22BDA6D5" w14:textId="77777777" w:rsidR="000A364C" w:rsidRDefault="000A364C">
            <w:pPr>
              <w:spacing w:line="240" w:lineRule="auto"/>
              <w:jc w:val="right"/>
            </w:pPr>
          </w:p>
        </w:tc>
        <w:tc>
          <w:tcPr>
            <w:tcW w:w="501" w:type="dxa"/>
            <w:shd w:val="clear" w:color="auto" w:fill="auto"/>
          </w:tcPr>
          <w:p w14:paraId="60B5F23F" w14:textId="77777777" w:rsidR="000A364C" w:rsidRDefault="000E7AE5">
            <w:pPr>
              <w:spacing w:line="240" w:lineRule="auto"/>
              <w:jc w:val="right"/>
            </w:pPr>
            <w:r>
              <w:t>11</w:t>
            </w:r>
          </w:p>
        </w:tc>
        <w:tc>
          <w:tcPr>
            <w:tcW w:w="2419" w:type="dxa"/>
            <w:shd w:val="clear" w:color="auto" w:fill="auto"/>
            <w:vAlign w:val="bottom"/>
          </w:tcPr>
          <w:p w14:paraId="3F1B55EB" w14:textId="77777777" w:rsidR="000A364C" w:rsidRDefault="000E7AE5">
            <w:pPr>
              <w:spacing w:line="240" w:lineRule="auto"/>
              <w:jc w:val="center"/>
            </w:pPr>
            <w:r>
              <w:t>1821.20</w:t>
            </w:r>
          </w:p>
        </w:tc>
        <w:tc>
          <w:tcPr>
            <w:tcW w:w="2519" w:type="dxa"/>
            <w:shd w:val="clear" w:color="auto" w:fill="auto"/>
            <w:vAlign w:val="bottom"/>
          </w:tcPr>
          <w:p w14:paraId="16BBFBF4" w14:textId="77777777" w:rsidR="000A364C" w:rsidRDefault="000E7AE5">
            <w:pPr>
              <w:spacing w:line="240" w:lineRule="auto"/>
              <w:jc w:val="center"/>
              <w:rPr>
                <w:b/>
                <w:bCs/>
              </w:rPr>
            </w:pPr>
            <w:r>
              <w:rPr>
                <w:b/>
                <w:bCs/>
              </w:rPr>
              <w:t>1638.65</w:t>
            </w:r>
          </w:p>
        </w:tc>
        <w:tc>
          <w:tcPr>
            <w:tcW w:w="2226" w:type="dxa"/>
            <w:shd w:val="clear" w:color="auto" w:fill="auto"/>
            <w:vAlign w:val="bottom"/>
          </w:tcPr>
          <w:p w14:paraId="44BD827A" w14:textId="77777777" w:rsidR="000A364C" w:rsidRDefault="000E7AE5">
            <w:pPr>
              <w:spacing w:line="240" w:lineRule="auto"/>
              <w:jc w:val="center"/>
            </w:pPr>
            <w:r>
              <w:t>1648.34</w:t>
            </w:r>
          </w:p>
        </w:tc>
      </w:tr>
      <w:tr w:rsidR="000A364C" w14:paraId="6FDAAA61" w14:textId="77777777">
        <w:trPr>
          <w:trHeight w:val="270"/>
        </w:trPr>
        <w:tc>
          <w:tcPr>
            <w:tcW w:w="1806" w:type="dxa"/>
            <w:shd w:val="clear" w:color="auto" w:fill="auto"/>
          </w:tcPr>
          <w:p w14:paraId="7455E103" w14:textId="77777777" w:rsidR="000A364C" w:rsidRDefault="000A364C">
            <w:pPr>
              <w:spacing w:line="240" w:lineRule="auto"/>
              <w:jc w:val="right"/>
            </w:pPr>
          </w:p>
        </w:tc>
        <w:tc>
          <w:tcPr>
            <w:tcW w:w="501" w:type="dxa"/>
            <w:shd w:val="clear" w:color="auto" w:fill="auto"/>
          </w:tcPr>
          <w:p w14:paraId="1DA624C1" w14:textId="77777777" w:rsidR="000A364C" w:rsidRDefault="000E7AE5">
            <w:pPr>
              <w:spacing w:line="240" w:lineRule="auto"/>
              <w:jc w:val="right"/>
            </w:pPr>
            <w:r>
              <w:t>12</w:t>
            </w:r>
          </w:p>
        </w:tc>
        <w:tc>
          <w:tcPr>
            <w:tcW w:w="2419" w:type="dxa"/>
            <w:shd w:val="clear" w:color="auto" w:fill="auto"/>
            <w:vAlign w:val="bottom"/>
          </w:tcPr>
          <w:p w14:paraId="09DCD2EA" w14:textId="77777777" w:rsidR="000A364C" w:rsidRDefault="000E7AE5">
            <w:pPr>
              <w:spacing w:line="240" w:lineRule="auto"/>
              <w:jc w:val="center"/>
            </w:pPr>
            <w:r>
              <w:t>1479.85</w:t>
            </w:r>
          </w:p>
        </w:tc>
        <w:tc>
          <w:tcPr>
            <w:tcW w:w="2519" w:type="dxa"/>
            <w:shd w:val="clear" w:color="auto" w:fill="auto"/>
            <w:vAlign w:val="bottom"/>
          </w:tcPr>
          <w:p w14:paraId="77940377" w14:textId="77777777" w:rsidR="000A364C" w:rsidRDefault="000E7AE5">
            <w:pPr>
              <w:spacing w:line="240" w:lineRule="auto"/>
              <w:jc w:val="center"/>
              <w:rPr>
                <w:b/>
                <w:bCs/>
              </w:rPr>
            </w:pPr>
            <w:r>
              <w:rPr>
                <w:b/>
                <w:bCs/>
              </w:rPr>
              <w:t>1020.29</w:t>
            </w:r>
          </w:p>
        </w:tc>
        <w:tc>
          <w:tcPr>
            <w:tcW w:w="2226" w:type="dxa"/>
            <w:shd w:val="clear" w:color="auto" w:fill="auto"/>
            <w:vAlign w:val="bottom"/>
          </w:tcPr>
          <w:p w14:paraId="0455EFBC" w14:textId="77777777" w:rsidR="000A364C" w:rsidRDefault="000E7AE5">
            <w:pPr>
              <w:spacing w:line="240" w:lineRule="auto"/>
              <w:jc w:val="center"/>
            </w:pPr>
            <w:r>
              <w:t>1024.03</w:t>
            </w:r>
          </w:p>
        </w:tc>
      </w:tr>
      <w:tr w:rsidR="000A364C" w14:paraId="267AFB06" w14:textId="77777777">
        <w:trPr>
          <w:trHeight w:val="270"/>
        </w:trPr>
        <w:tc>
          <w:tcPr>
            <w:tcW w:w="1806" w:type="dxa"/>
            <w:shd w:val="clear" w:color="auto" w:fill="auto"/>
          </w:tcPr>
          <w:p w14:paraId="32C73616" w14:textId="77777777" w:rsidR="000A364C" w:rsidRDefault="000A364C">
            <w:pPr>
              <w:spacing w:line="240" w:lineRule="auto"/>
              <w:jc w:val="right"/>
            </w:pPr>
          </w:p>
        </w:tc>
        <w:tc>
          <w:tcPr>
            <w:tcW w:w="501" w:type="dxa"/>
            <w:shd w:val="clear" w:color="auto" w:fill="auto"/>
          </w:tcPr>
          <w:p w14:paraId="1F72C4BC" w14:textId="77777777" w:rsidR="000A364C" w:rsidRDefault="000E7AE5">
            <w:pPr>
              <w:spacing w:line="240" w:lineRule="auto"/>
              <w:jc w:val="right"/>
            </w:pPr>
            <w:r>
              <w:t>15</w:t>
            </w:r>
          </w:p>
        </w:tc>
        <w:tc>
          <w:tcPr>
            <w:tcW w:w="2419" w:type="dxa"/>
            <w:shd w:val="clear" w:color="auto" w:fill="auto"/>
            <w:vAlign w:val="bottom"/>
          </w:tcPr>
          <w:p w14:paraId="10F21281" w14:textId="77777777" w:rsidR="000A364C" w:rsidRDefault="000E7AE5">
            <w:pPr>
              <w:spacing w:line="240" w:lineRule="auto"/>
              <w:jc w:val="center"/>
              <w:rPr>
                <w:b/>
                <w:bCs/>
              </w:rPr>
            </w:pPr>
            <w:r>
              <w:rPr>
                <w:b/>
                <w:bCs/>
              </w:rPr>
              <w:t>1880.61</w:t>
            </w:r>
          </w:p>
        </w:tc>
        <w:tc>
          <w:tcPr>
            <w:tcW w:w="2519" w:type="dxa"/>
            <w:shd w:val="clear" w:color="auto" w:fill="auto"/>
            <w:vAlign w:val="bottom"/>
          </w:tcPr>
          <w:p w14:paraId="31BC86CD" w14:textId="77777777" w:rsidR="000A364C" w:rsidRDefault="000E7AE5">
            <w:pPr>
              <w:spacing w:line="240" w:lineRule="auto"/>
              <w:jc w:val="center"/>
            </w:pPr>
            <w:r>
              <w:t>1884.47</w:t>
            </w:r>
          </w:p>
        </w:tc>
        <w:tc>
          <w:tcPr>
            <w:tcW w:w="2226" w:type="dxa"/>
            <w:shd w:val="clear" w:color="auto" w:fill="auto"/>
            <w:vAlign w:val="bottom"/>
          </w:tcPr>
          <w:p w14:paraId="288C3932" w14:textId="77777777" w:rsidR="000A364C" w:rsidRDefault="000E7AE5">
            <w:pPr>
              <w:spacing w:line="240" w:lineRule="auto"/>
              <w:jc w:val="center"/>
            </w:pPr>
            <w:r>
              <w:t>1889.55</w:t>
            </w:r>
          </w:p>
        </w:tc>
      </w:tr>
      <w:tr w:rsidR="000A364C" w14:paraId="1278F847" w14:textId="77777777">
        <w:trPr>
          <w:trHeight w:val="270"/>
        </w:trPr>
        <w:tc>
          <w:tcPr>
            <w:tcW w:w="1806" w:type="dxa"/>
            <w:shd w:val="clear" w:color="auto" w:fill="auto"/>
          </w:tcPr>
          <w:p w14:paraId="56FCD012" w14:textId="77777777" w:rsidR="000A364C" w:rsidRDefault="000A364C">
            <w:pPr>
              <w:spacing w:line="240" w:lineRule="auto"/>
              <w:jc w:val="right"/>
            </w:pPr>
          </w:p>
        </w:tc>
        <w:tc>
          <w:tcPr>
            <w:tcW w:w="501" w:type="dxa"/>
            <w:shd w:val="clear" w:color="auto" w:fill="auto"/>
          </w:tcPr>
          <w:p w14:paraId="3BC739E7" w14:textId="77777777" w:rsidR="000A364C" w:rsidRDefault="000E7AE5">
            <w:pPr>
              <w:spacing w:line="240" w:lineRule="auto"/>
              <w:jc w:val="right"/>
            </w:pPr>
            <w:r>
              <w:t>16</w:t>
            </w:r>
          </w:p>
        </w:tc>
        <w:tc>
          <w:tcPr>
            <w:tcW w:w="2419" w:type="dxa"/>
            <w:shd w:val="clear" w:color="auto" w:fill="auto"/>
            <w:vAlign w:val="bottom"/>
          </w:tcPr>
          <w:p w14:paraId="650513F4" w14:textId="77777777" w:rsidR="000A364C" w:rsidRDefault="000E7AE5">
            <w:pPr>
              <w:spacing w:line="240" w:lineRule="auto"/>
              <w:jc w:val="center"/>
            </w:pPr>
            <w:r>
              <w:t>1965.88</w:t>
            </w:r>
          </w:p>
        </w:tc>
        <w:tc>
          <w:tcPr>
            <w:tcW w:w="2519" w:type="dxa"/>
            <w:shd w:val="clear" w:color="auto" w:fill="auto"/>
            <w:vAlign w:val="bottom"/>
          </w:tcPr>
          <w:p w14:paraId="0EDB6AF5" w14:textId="77777777" w:rsidR="000A364C" w:rsidRDefault="000E7AE5">
            <w:pPr>
              <w:spacing w:line="240" w:lineRule="auto"/>
              <w:jc w:val="center"/>
            </w:pPr>
            <w:r>
              <w:t>1824.08</w:t>
            </w:r>
          </w:p>
        </w:tc>
        <w:tc>
          <w:tcPr>
            <w:tcW w:w="2226" w:type="dxa"/>
            <w:shd w:val="clear" w:color="auto" w:fill="auto"/>
            <w:vAlign w:val="bottom"/>
          </w:tcPr>
          <w:p w14:paraId="12A30163" w14:textId="77777777" w:rsidR="000A364C" w:rsidRDefault="000E7AE5">
            <w:pPr>
              <w:spacing w:line="240" w:lineRule="auto"/>
              <w:jc w:val="center"/>
              <w:rPr>
                <w:b/>
                <w:bCs/>
              </w:rPr>
            </w:pPr>
            <w:r>
              <w:rPr>
                <w:b/>
                <w:bCs/>
              </w:rPr>
              <w:t>1823.12</w:t>
            </w:r>
          </w:p>
        </w:tc>
      </w:tr>
      <w:tr w:rsidR="000A364C" w14:paraId="66DFDDE9" w14:textId="77777777">
        <w:trPr>
          <w:trHeight w:val="270"/>
        </w:trPr>
        <w:tc>
          <w:tcPr>
            <w:tcW w:w="1806" w:type="dxa"/>
            <w:shd w:val="clear" w:color="auto" w:fill="auto"/>
          </w:tcPr>
          <w:p w14:paraId="45D96FF1" w14:textId="77777777" w:rsidR="000A364C" w:rsidRDefault="000A364C">
            <w:pPr>
              <w:spacing w:line="240" w:lineRule="auto"/>
              <w:jc w:val="right"/>
            </w:pPr>
          </w:p>
        </w:tc>
        <w:tc>
          <w:tcPr>
            <w:tcW w:w="501" w:type="dxa"/>
            <w:shd w:val="clear" w:color="auto" w:fill="auto"/>
          </w:tcPr>
          <w:p w14:paraId="41A85A93" w14:textId="77777777" w:rsidR="000A364C" w:rsidRDefault="000E7AE5">
            <w:pPr>
              <w:spacing w:line="240" w:lineRule="auto"/>
              <w:jc w:val="right"/>
            </w:pPr>
            <w:r>
              <w:t>17</w:t>
            </w:r>
          </w:p>
        </w:tc>
        <w:tc>
          <w:tcPr>
            <w:tcW w:w="2419" w:type="dxa"/>
            <w:shd w:val="clear" w:color="auto" w:fill="auto"/>
            <w:vAlign w:val="bottom"/>
          </w:tcPr>
          <w:p w14:paraId="72A79410" w14:textId="77777777" w:rsidR="000A364C" w:rsidRDefault="000E7AE5">
            <w:pPr>
              <w:spacing w:line="240" w:lineRule="auto"/>
              <w:jc w:val="center"/>
              <w:rPr>
                <w:b/>
                <w:bCs/>
              </w:rPr>
            </w:pPr>
            <w:r>
              <w:rPr>
                <w:b/>
                <w:bCs/>
              </w:rPr>
              <w:t>1978.34</w:t>
            </w:r>
          </w:p>
        </w:tc>
        <w:tc>
          <w:tcPr>
            <w:tcW w:w="2519" w:type="dxa"/>
            <w:shd w:val="clear" w:color="auto" w:fill="auto"/>
            <w:vAlign w:val="bottom"/>
          </w:tcPr>
          <w:p w14:paraId="21E821C6" w14:textId="77777777" w:rsidR="000A364C" w:rsidRDefault="000E7AE5">
            <w:pPr>
              <w:spacing w:line="240" w:lineRule="auto"/>
              <w:jc w:val="center"/>
            </w:pPr>
            <w:r>
              <w:t>2001.04</w:t>
            </w:r>
          </w:p>
        </w:tc>
        <w:tc>
          <w:tcPr>
            <w:tcW w:w="2226" w:type="dxa"/>
            <w:shd w:val="clear" w:color="auto" w:fill="auto"/>
            <w:vAlign w:val="bottom"/>
          </w:tcPr>
          <w:p w14:paraId="61647B6D" w14:textId="77777777" w:rsidR="000A364C" w:rsidRDefault="000E7AE5">
            <w:pPr>
              <w:spacing w:line="240" w:lineRule="auto"/>
              <w:jc w:val="center"/>
            </w:pPr>
            <w:r>
              <w:t>2035.88</w:t>
            </w:r>
          </w:p>
        </w:tc>
      </w:tr>
      <w:tr w:rsidR="000A364C" w14:paraId="0F09801B" w14:textId="77777777">
        <w:trPr>
          <w:trHeight w:val="270"/>
        </w:trPr>
        <w:tc>
          <w:tcPr>
            <w:tcW w:w="1806" w:type="dxa"/>
            <w:shd w:val="clear" w:color="auto" w:fill="auto"/>
          </w:tcPr>
          <w:p w14:paraId="35512144" w14:textId="77777777" w:rsidR="000A364C" w:rsidRDefault="000A364C">
            <w:pPr>
              <w:spacing w:line="240" w:lineRule="auto"/>
              <w:jc w:val="right"/>
            </w:pPr>
          </w:p>
        </w:tc>
        <w:tc>
          <w:tcPr>
            <w:tcW w:w="501" w:type="dxa"/>
            <w:shd w:val="clear" w:color="auto" w:fill="auto"/>
          </w:tcPr>
          <w:p w14:paraId="0475FD95" w14:textId="77777777" w:rsidR="000A364C" w:rsidRDefault="000E7AE5">
            <w:pPr>
              <w:spacing w:line="240" w:lineRule="auto"/>
              <w:jc w:val="right"/>
            </w:pPr>
            <w:r>
              <w:t>18</w:t>
            </w:r>
          </w:p>
        </w:tc>
        <w:tc>
          <w:tcPr>
            <w:tcW w:w="2419" w:type="dxa"/>
            <w:shd w:val="clear" w:color="auto" w:fill="auto"/>
            <w:vAlign w:val="bottom"/>
          </w:tcPr>
          <w:p w14:paraId="3D8DE25E" w14:textId="77777777" w:rsidR="000A364C" w:rsidRDefault="000E7AE5">
            <w:pPr>
              <w:spacing w:line="240" w:lineRule="auto"/>
              <w:jc w:val="center"/>
            </w:pPr>
            <w:r>
              <w:t>2062.39</w:t>
            </w:r>
          </w:p>
        </w:tc>
        <w:tc>
          <w:tcPr>
            <w:tcW w:w="2519" w:type="dxa"/>
            <w:shd w:val="clear" w:color="auto" w:fill="auto"/>
            <w:vAlign w:val="bottom"/>
          </w:tcPr>
          <w:p w14:paraId="0732148E" w14:textId="77777777" w:rsidR="000A364C" w:rsidRDefault="000E7AE5">
            <w:pPr>
              <w:spacing w:line="240" w:lineRule="auto"/>
              <w:jc w:val="center"/>
              <w:rPr>
                <w:b/>
                <w:bCs/>
              </w:rPr>
            </w:pPr>
            <w:r>
              <w:rPr>
                <w:b/>
                <w:bCs/>
              </w:rPr>
              <w:t>1832.53</w:t>
            </w:r>
          </w:p>
        </w:tc>
        <w:tc>
          <w:tcPr>
            <w:tcW w:w="2226" w:type="dxa"/>
            <w:shd w:val="clear" w:color="auto" w:fill="auto"/>
            <w:vAlign w:val="bottom"/>
          </w:tcPr>
          <w:p w14:paraId="274B4E59" w14:textId="77777777" w:rsidR="000A364C" w:rsidRDefault="000E7AE5">
            <w:pPr>
              <w:spacing w:line="240" w:lineRule="auto"/>
              <w:jc w:val="center"/>
            </w:pPr>
            <w:r>
              <w:t>1834.55</w:t>
            </w:r>
          </w:p>
        </w:tc>
      </w:tr>
      <w:tr w:rsidR="000A364C" w14:paraId="34101608" w14:textId="77777777">
        <w:trPr>
          <w:trHeight w:val="270"/>
        </w:trPr>
        <w:tc>
          <w:tcPr>
            <w:tcW w:w="1806" w:type="dxa"/>
            <w:shd w:val="clear" w:color="auto" w:fill="auto"/>
          </w:tcPr>
          <w:p w14:paraId="7A844221" w14:textId="77777777" w:rsidR="000A364C" w:rsidRDefault="000A364C">
            <w:pPr>
              <w:spacing w:line="240" w:lineRule="auto"/>
              <w:jc w:val="right"/>
            </w:pPr>
          </w:p>
        </w:tc>
        <w:tc>
          <w:tcPr>
            <w:tcW w:w="501" w:type="dxa"/>
            <w:shd w:val="clear" w:color="auto" w:fill="auto"/>
          </w:tcPr>
          <w:p w14:paraId="3EE9E047" w14:textId="77777777" w:rsidR="000A364C" w:rsidRDefault="000E7AE5">
            <w:pPr>
              <w:spacing w:line="240" w:lineRule="auto"/>
              <w:jc w:val="right"/>
            </w:pPr>
            <w:r>
              <w:t>19</w:t>
            </w:r>
          </w:p>
        </w:tc>
        <w:tc>
          <w:tcPr>
            <w:tcW w:w="2419" w:type="dxa"/>
            <w:shd w:val="clear" w:color="auto" w:fill="auto"/>
            <w:vAlign w:val="bottom"/>
          </w:tcPr>
          <w:p w14:paraId="2D4DDA09" w14:textId="77777777" w:rsidR="000A364C" w:rsidRDefault="000E7AE5">
            <w:pPr>
              <w:spacing w:line="240" w:lineRule="auto"/>
              <w:jc w:val="center"/>
            </w:pPr>
            <w:r>
              <w:t>1620.87</w:t>
            </w:r>
          </w:p>
        </w:tc>
        <w:tc>
          <w:tcPr>
            <w:tcW w:w="2519" w:type="dxa"/>
            <w:shd w:val="clear" w:color="auto" w:fill="auto"/>
            <w:vAlign w:val="bottom"/>
          </w:tcPr>
          <w:p w14:paraId="1EB267BC" w14:textId="77777777" w:rsidR="000A364C" w:rsidRDefault="000E7AE5">
            <w:pPr>
              <w:spacing w:line="240" w:lineRule="auto"/>
              <w:jc w:val="center"/>
              <w:rPr>
                <w:b/>
                <w:bCs/>
              </w:rPr>
            </w:pPr>
            <w:r>
              <w:rPr>
                <w:b/>
                <w:bCs/>
              </w:rPr>
              <w:t>1545.20</w:t>
            </w:r>
          </w:p>
        </w:tc>
        <w:tc>
          <w:tcPr>
            <w:tcW w:w="2226" w:type="dxa"/>
            <w:shd w:val="clear" w:color="auto" w:fill="auto"/>
            <w:vAlign w:val="bottom"/>
          </w:tcPr>
          <w:p w14:paraId="3D425051" w14:textId="77777777" w:rsidR="000A364C" w:rsidRDefault="000E7AE5">
            <w:pPr>
              <w:spacing w:line="240" w:lineRule="auto"/>
              <w:jc w:val="center"/>
            </w:pPr>
            <w:r>
              <w:t>1551.37</w:t>
            </w:r>
          </w:p>
        </w:tc>
      </w:tr>
      <w:tr w:rsidR="000A364C" w14:paraId="20FB65F6" w14:textId="77777777">
        <w:trPr>
          <w:trHeight w:val="270"/>
        </w:trPr>
        <w:tc>
          <w:tcPr>
            <w:tcW w:w="1806" w:type="dxa"/>
            <w:shd w:val="clear" w:color="auto" w:fill="auto"/>
          </w:tcPr>
          <w:p w14:paraId="682A0C3E" w14:textId="77777777" w:rsidR="000A364C" w:rsidRDefault="000A364C">
            <w:pPr>
              <w:spacing w:line="240" w:lineRule="auto"/>
              <w:jc w:val="right"/>
            </w:pPr>
          </w:p>
        </w:tc>
        <w:tc>
          <w:tcPr>
            <w:tcW w:w="501" w:type="dxa"/>
            <w:shd w:val="clear" w:color="auto" w:fill="auto"/>
          </w:tcPr>
          <w:p w14:paraId="30249079" w14:textId="77777777" w:rsidR="000A364C" w:rsidRDefault="000E7AE5">
            <w:pPr>
              <w:spacing w:line="240" w:lineRule="auto"/>
              <w:jc w:val="right"/>
            </w:pPr>
            <w:r>
              <w:t>20</w:t>
            </w:r>
          </w:p>
        </w:tc>
        <w:tc>
          <w:tcPr>
            <w:tcW w:w="2419" w:type="dxa"/>
            <w:shd w:val="clear" w:color="auto" w:fill="auto"/>
            <w:vAlign w:val="bottom"/>
          </w:tcPr>
          <w:p w14:paraId="05C745A8" w14:textId="77777777" w:rsidR="000A364C" w:rsidRDefault="000E7AE5">
            <w:pPr>
              <w:spacing w:line="240" w:lineRule="auto"/>
              <w:jc w:val="center"/>
            </w:pPr>
            <w:r>
              <w:t>1602.36</w:t>
            </w:r>
          </w:p>
        </w:tc>
        <w:tc>
          <w:tcPr>
            <w:tcW w:w="2519" w:type="dxa"/>
            <w:shd w:val="clear" w:color="auto" w:fill="auto"/>
            <w:vAlign w:val="bottom"/>
          </w:tcPr>
          <w:p w14:paraId="48C7ED63" w14:textId="77777777" w:rsidR="000A364C" w:rsidRDefault="000E7AE5">
            <w:pPr>
              <w:spacing w:line="240" w:lineRule="auto"/>
              <w:jc w:val="center"/>
            </w:pPr>
            <w:r>
              <w:t>1570.42</w:t>
            </w:r>
          </w:p>
        </w:tc>
        <w:tc>
          <w:tcPr>
            <w:tcW w:w="2226" w:type="dxa"/>
            <w:shd w:val="clear" w:color="auto" w:fill="auto"/>
            <w:vAlign w:val="bottom"/>
          </w:tcPr>
          <w:p w14:paraId="38EAC103" w14:textId="77777777" w:rsidR="000A364C" w:rsidRDefault="000E7AE5">
            <w:pPr>
              <w:spacing w:line="240" w:lineRule="auto"/>
              <w:jc w:val="center"/>
              <w:rPr>
                <w:b/>
                <w:bCs/>
              </w:rPr>
            </w:pPr>
            <w:r>
              <w:rPr>
                <w:b/>
                <w:bCs/>
              </w:rPr>
              <w:t>1566.27</w:t>
            </w:r>
          </w:p>
        </w:tc>
      </w:tr>
      <w:tr w:rsidR="000A364C" w14:paraId="5FCBF84D" w14:textId="77777777">
        <w:trPr>
          <w:trHeight w:val="270"/>
        </w:trPr>
        <w:tc>
          <w:tcPr>
            <w:tcW w:w="1806" w:type="dxa"/>
            <w:shd w:val="clear" w:color="auto" w:fill="auto"/>
          </w:tcPr>
          <w:p w14:paraId="678347FC" w14:textId="77777777" w:rsidR="000A364C" w:rsidRDefault="000A364C">
            <w:pPr>
              <w:spacing w:line="240" w:lineRule="auto"/>
              <w:jc w:val="right"/>
            </w:pPr>
          </w:p>
        </w:tc>
        <w:tc>
          <w:tcPr>
            <w:tcW w:w="501" w:type="dxa"/>
            <w:shd w:val="clear" w:color="auto" w:fill="auto"/>
          </w:tcPr>
          <w:p w14:paraId="326D8289" w14:textId="77777777" w:rsidR="000A364C" w:rsidRDefault="000A364C">
            <w:pPr>
              <w:spacing w:line="240" w:lineRule="auto"/>
              <w:jc w:val="right"/>
            </w:pPr>
          </w:p>
        </w:tc>
        <w:tc>
          <w:tcPr>
            <w:tcW w:w="2419" w:type="dxa"/>
            <w:shd w:val="clear" w:color="auto" w:fill="auto"/>
            <w:vAlign w:val="bottom"/>
          </w:tcPr>
          <w:p w14:paraId="2E35A281" w14:textId="77777777" w:rsidR="000A364C" w:rsidRDefault="000A364C">
            <w:pPr>
              <w:spacing w:line="240" w:lineRule="auto"/>
              <w:jc w:val="center"/>
            </w:pPr>
          </w:p>
        </w:tc>
        <w:tc>
          <w:tcPr>
            <w:tcW w:w="2519" w:type="dxa"/>
            <w:shd w:val="clear" w:color="auto" w:fill="auto"/>
            <w:vAlign w:val="bottom"/>
          </w:tcPr>
          <w:p w14:paraId="5AA7F572" w14:textId="77777777" w:rsidR="000A364C" w:rsidRDefault="000A364C">
            <w:pPr>
              <w:spacing w:line="240" w:lineRule="auto"/>
              <w:jc w:val="center"/>
            </w:pPr>
          </w:p>
        </w:tc>
        <w:tc>
          <w:tcPr>
            <w:tcW w:w="2226" w:type="dxa"/>
            <w:shd w:val="clear" w:color="auto" w:fill="auto"/>
            <w:vAlign w:val="bottom"/>
          </w:tcPr>
          <w:p w14:paraId="787FF44C" w14:textId="77777777" w:rsidR="000A364C" w:rsidRDefault="000A364C">
            <w:pPr>
              <w:spacing w:line="240" w:lineRule="auto"/>
              <w:jc w:val="center"/>
            </w:pPr>
          </w:p>
        </w:tc>
      </w:tr>
      <w:tr w:rsidR="000A364C" w14:paraId="16616BAA" w14:textId="77777777">
        <w:trPr>
          <w:trHeight w:val="270"/>
        </w:trPr>
        <w:tc>
          <w:tcPr>
            <w:tcW w:w="1806" w:type="dxa"/>
            <w:shd w:val="clear" w:color="auto" w:fill="auto"/>
          </w:tcPr>
          <w:p w14:paraId="2F018302" w14:textId="77777777" w:rsidR="000A364C" w:rsidRDefault="000E7AE5">
            <w:pPr>
              <w:spacing w:line="240" w:lineRule="auto"/>
              <w:jc w:val="right"/>
            </w:pPr>
            <w:r>
              <w:t>Low Precision</w:t>
            </w:r>
          </w:p>
        </w:tc>
        <w:tc>
          <w:tcPr>
            <w:tcW w:w="501" w:type="dxa"/>
            <w:shd w:val="clear" w:color="auto" w:fill="auto"/>
          </w:tcPr>
          <w:p w14:paraId="680B9FD1" w14:textId="77777777" w:rsidR="000A364C" w:rsidRDefault="000E7AE5">
            <w:pPr>
              <w:spacing w:line="240" w:lineRule="auto"/>
              <w:jc w:val="right"/>
            </w:pPr>
            <w:r>
              <w:t>1</w:t>
            </w:r>
          </w:p>
        </w:tc>
        <w:tc>
          <w:tcPr>
            <w:tcW w:w="2419" w:type="dxa"/>
            <w:shd w:val="clear" w:color="auto" w:fill="auto"/>
            <w:vAlign w:val="bottom"/>
          </w:tcPr>
          <w:p w14:paraId="20FF08B1" w14:textId="77777777" w:rsidR="000A364C" w:rsidRDefault="000E7AE5">
            <w:pPr>
              <w:spacing w:line="240" w:lineRule="auto"/>
              <w:jc w:val="center"/>
              <w:rPr>
                <w:b/>
                <w:bCs/>
              </w:rPr>
            </w:pPr>
            <w:r>
              <w:rPr>
                <w:b/>
                <w:bCs/>
              </w:rPr>
              <w:t>885.60</w:t>
            </w:r>
          </w:p>
        </w:tc>
        <w:tc>
          <w:tcPr>
            <w:tcW w:w="2519" w:type="dxa"/>
            <w:shd w:val="clear" w:color="auto" w:fill="auto"/>
            <w:vAlign w:val="bottom"/>
          </w:tcPr>
          <w:p w14:paraId="72FD3A20" w14:textId="77777777" w:rsidR="000A364C" w:rsidRDefault="000E7AE5">
            <w:pPr>
              <w:spacing w:line="240" w:lineRule="auto"/>
              <w:jc w:val="center"/>
            </w:pPr>
            <w:r>
              <w:t>886.72</w:t>
            </w:r>
          </w:p>
        </w:tc>
        <w:tc>
          <w:tcPr>
            <w:tcW w:w="2226" w:type="dxa"/>
            <w:shd w:val="clear" w:color="auto" w:fill="auto"/>
            <w:vAlign w:val="bottom"/>
          </w:tcPr>
          <w:p w14:paraId="77ABD6EE" w14:textId="77777777" w:rsidR="000A364C" w:rsidRDefault="000E7AE5">
            <w:pPr>
              <w:spacing w:line="240" w:lineRule="auto"/>
              <w:jc w:val="center"/>
            </w:pPr>
            <w:r>
              <w:t>892.04</w:t>
            </w:r>
          </w:p>
        </w:tc>
      </w:tr>
      <w:tr w:rsidR="000A364C" w14:paraId="4A9D13D2" w14:textId="77777777">
        <w:trPr>
          <w:trHeight w:val="270"/>
        </w:trPr>
        <w:tc>
          <w:tcPr>
            <w:tcW w:w="1806" w:type="dxa"/>
            <w:tcBorders>
              <w:bottom w:val="single" w:sz="4" w:space="0" w:color="000000"/>
            </w:tcBorders>
            <w:shd w:val="clear" w:color="auto" w:fill="auto"/>
          </w:tcPr>
          <w:p w14:paraId="326C0E55" w14:textId="77777777" w:rsidR="000A364C" w:rsidRDefault="000A364C">
            <w:pPr>
              <w:spacing w:line="240" w:lineRule="auto"/>
              <w:jc w:val="right"/>
            </w:pPr>
          </w:p>
        </w:tc>
        <w:tc>
          <w:tcPr>
            <w:tcW w:w="501" w:type="dxa"/>
            <w:tcBorders>
              <w:bottom w:val="single" w:sz="4" w:space="0" w:color="000000"/>
            </w:tcBorders>
            <w:shd w:val="clear" w:color="auto" w:fill="auto"/>
          </w:tcPr>
          <w:p w14:paraId="766EA7D8" w14:textId="77777777" w:rsidR="000A364C" w:rsidRDefault="000E7AE5">
            <w:pPr>
              <w:spacing w:line="240" w:lineRule="auto"/>
              <w:jc w:val="right"/>
            </w:pPr>
            <w:r>
              <w:t>13</w:t>
            </w:r>
          </w:p>
        </w:tc>
        <w:tc>
          <w:tcPr>
            <w:tcW w:w="2419" w:type="dxa"/>
            <w:tcBorders>
              <w:bottom w:val="single" w:sz="4" w:space="0" w:color="000000"/>
            </w:tcBorders>
            <w:shd w:val="clear" w:color="auto" w:fill="auto"/>
            <w:vAlign w:val="bottom"/>
          </w:tcPr>
          <w:p w14:paraId="0E2A08ED" w14:textId="77777777" w:rsidR="000A364C" w:rsidRDefault="000E7AE5">
            <w:pPr>
              <w:spacing w:line="240" w:lineRule="auto"/>
              <w:jc w:val="center"/>
              <w:rPr>
                <w:b/>
                <w:bCs/>
              </w:rPr>
            </w:pPr>
            <w:r>
              <w:rPr>
                <w:b/>
                <w:bCs/>
              </w:rPr>
              <w:t>1566.15</w:t>
            </w:r>
          </w:p>
        </w:tc>
        <w:tc>
          <w:tcPr>
            <w:tcW w:w="2519" w:type="dxa"/>
            <w:tcBorders>
              <w:bottom w:val="single" w:sz="4" w:space="0" w:color="000000"/>
            </w:tcBorders>
            <w:shd w:val="clear" w:color="auto" w:fill="auto"/>
            <w:vAlign w:val="bottom"/>
          </w:tcPr>
          <w:p w14:paraId="7DA51E85" w14:textId="77777777" w:rsidR="000A364C" w:rsidRDefault="000E7AE5">
            <w:pPr>
              <w:spacing w:line="240" w:lineRule="auto"/>
              <w:jc w:val="center"/>
            </w:pPr>
            <w:r>
              <w:t>1573.21</w:t>
            </w:r>
          </w:p>
        </w:tc>
        <w:tc>
          <w:tcPr>
            <w:tcW w:w="2226" w:type="dxa"/>
            <w:tcBorders>
              <w:bottom w:val="single" w:sz="4" w:space="0" w:color="000000"/>
            </w:tcBorders>
            <w:shd w:val="clear" w:color="auto" w:fill="auto"/>
            <w:vAlign w:val="bottom"/>
          </w:tcPr>
          <w:p w14:paraId="4290DDE3" w14:textId="77777777" w:rsidR="000A364C" w:rsidRDefault="000E7AE5">
            <w:pPr>
              <w:spacing w:line="240" w:lineRule="auto"/>
              <w:jc w:val="center"/>
            </w:pPr>
            <w:r>
              <w:t>1579.12</w:t>
            </w:r>
          </w:p>
        </w:tc>
      </w:tr>
    </w:tbl>
    <w:p w14:paraId="070E4EA3" w14:textId="77777777" w:rsidR="000A364C" w:rsidRDefault="000E7AE5">
      <w:r>
        <w:t xml:space="preserve">Lowest BIC for each participant is indicated in boldface </w:t>
      </w:r>
    </w:p>
    <w:p w14:paraId="45BC7B67" w14:textId="15123C3F" w:rsidR="000A364C" w:rsidRDefault="000E7AE5">
      <w:pPr>
        <w:ind w:firstLine="720"/>
      </w:pPr>
      <w:r>
        <w:t>Both the threshold and the hybrid models consistently outperformed the continuous model without guessing, particularly for those participants in the high precision subgroup. Table 9 summarizes the number of participants better fit by each model, as well as the summed BIC across participants.</w:t>
      </w:r>
    </w:p>
    <w:p w14:paraId="779DEC50" w14:textId="77777777" w:rsidR="0094301B" w:rsidRDefault="0094301B">
      <w:pPr>
        <w:ind w:firstLine="720"/>
      </w:pPr>
    </w:p>
    <w:tbl>
      <w:tblPr>
        <w:tblStyle w:val="TableGrid"/>
        <w:tblW w:w="9514" w:type="dxa"/>
        <w:tblLook w:val="04A0" w:firstRow="1" w:lastRow="0" w:firstColumn="1" w:lastColumn="0" w:noHBand="0" w:noVBand="1"/>
      </w:tblPr>
      <w:tblGrid>
        <w:gridCol w:w="3171"/>
        <w:gridCol w:w="3481"/>
        <w:gridCol w:w="2862"/>
      </w:tblGrid>
      <w:tr w:rsidR="000A364C" w14:paraId="56DEAC8A" w14:textId="77777777">
        <w:trPr>
          <w:trHeight w:val="350"/>
        </w:trPr>
        <w:tc>
          <w:tcPr>
            <w:tcW w:w="9514" w:type="dxa"/>
            <w:gridSpan w:val="3"/>
            <w:tcBorders>
              <w:top w:val="nil"/>
              <w:left w:val="nil"/>
              <w:right w:val="nil"/>
            </w:tcBorders>
            <w:shd w:val="clear" w:color="auto" w:fill="auto"/>
            <w:vAlign w:val="center"/>
          </w:tcPr>
          <w:p w14:paraId="6AD70B70" w14:textId="77777777" w:rsidR="000A364C" w:rsidRDefault="000E7AE5">
            <w:pPr>
              <w:spacing w:line="240" w:lineRule="auto"/>
            </w:pPr>
            <w:r>
              <w:t>Table 9</w:t>
            </w:r>
            <w:r>
              <w:br/>
              <w:t>Number of Participants Better Fit and Summed BICs for each Model</w:t>
            </w:r>
          </w:p>
        </w:tc>
      </w:tr>
      <w:tr w:rsidR="000A364C" w14:paraId="1067CA90" w14:textId="77777777">
        <w:trPr>
          <w:trHeight w:val="350"/>
        </w:trPr>
        <w:tc>
          <w:tcPr>
            <w:tcW w:w="3171" w:type="dxa"/>
            <w:tcBorders>
              <w:left w:val="nil"/>
              <w:right w:val="nil"/>
            </w:tcBorders>
            <w:shd w:val="clear" w:color="auto" w:fill="auto"/>
            <w:vAlign w:val="center"/>
          </w:tcPr>
          <w:p w14:paraId="378E16DB" w14:textId="77777777" w:rsidR="000A364C" w:rsidRDefault="000E7AE5">
            <w:pPr>
              <w:spacing w:line="240" w:lineRule="auto"/>
              <w:jc w:val="center"/>
            </w:pPr>
            <w:r>
              <w:t>Model Name</w:t>
            </w:r>
          </w:p>
        </w:tc>
        <w:tc>
          <w:tcPr>
            <w:tcW w:w="3481" w:type="dxa"/>
            <w:tcBorders>
              <w:left w:val="nil"/>
              <w:right w:val="nil"/>
            </w:tcBorders>
            <w:shd w:val="clear" w:color="auto" w:fill="auto"/>
            <w:vAlign w:val="center"/>
          </w:tcPr>
          <w:p w14:paraId="610F9889" w14:textId="77777777" w:rsidR="000A364C" w:rsidRDefault="000E7AE5">
            <w:pPr>
              <w:spacing w:line="240" w:lineRule="auto"/>
              <w:jc w:val="center"/>
            </w:pPr>
            <w:r>
              <w:t>Number of Participants Better Fit</w:t>
            </w:r>
          </w:p>
        </w:tc>
        <w:tc>
          <w:tcPr>
            <w:tcW w:w="2862" w:type="dxa"/>
            <w:tcBorders>
              <w:left w:val="nil"/>
              <w:right w:val="nil"/>
            </w:tcBorders>
            <w:shd w:val="clear" w:color="auto" w:fill="auto"/>
            <w:vAlign w:val="center"/>
          </w:tcPr>
          <w:p w14:paraId="2E5BBCD4" w14:textId="77777777" w:rsidR="000A364C" w:rsidRDefault="000E7AE5">
            <w:pPr>
              <w:spacing w:line="240" w:lineRule="auto"/>
              <w:jc w:val="center"/>
            </w:pPr>
            <w:r>
              <w:t>Summed BIC</w:t>
            </w:r>
          </w:p>
        </w:tc>
      </w:tr>
      <w:tr w:rsidR="000A364C" w14:paraId="7CC45031" w14:textId="77777777">
        <w:trPr>
          <w:trHeight w:val="463"/>
        </w:trPr>
        <w:tc>
          <w:tcPr>
            <w:tcW w:w="3171" w:type="dxa"/>
            <w:tcBorders>
              <w:left w:val="nil"/>
              <w:bottom w:val="nil"/>
              <w:right w:val="nil"/>
            </w:tcBorders>
            <w:shd w:val="clear" w:color="auto" w:fill="auto"/>
            <w:vAlign w:val="center"/>
          </w:tcPr>
          <w:p w14:paraId="78D2BCF7" w14:textId="77777777" w:rsidR="000A364C" w:rsidRDefault="000E7AE5">
            <w:pPr>
              <w:spacing w:line="240" w:lineRule="auto"/>
              <w:jc w:val="center"/>
            </w:pPr>
            <w:r>
              <w:t>Variable-Precision</w:t>
            </w:r>
          </w:p>
        </w:tc>
        <w:tc>
          <w:tcPr>
            <w:tcW w:w="3481" w:type="dxa"/>
            <w:tcBorders>
              <w:left w:val="nil"/>
              <w:bottom w:val="nil"/>
              <w:right w:val="nil"/>
            </w:tcBorders>
            <w:shd w:val="clear" w:color="auto" w:fill="auto"/>
            <w:vAlign w:val="center"/>
          </w:tcPr>
          <w:p w14:paraId="47A85AF2" w14:textId="77777777" w:rsidR="000A364C" w:rsidRDefault="000E7AE5">
            <w:pPr>
              <w:spacing w:line="240" w:lineRule="auto"/>
              <w:jc w:val="center"/>
            </w:pPr>
            <w:r>
              <w:t>5</w:t>
            </w:r>
          </w:p>
        </w:tc>
        <w:tc>
          <w:tcPr>
            <w:tcW w:w="2862" w:type="dxa"/>
            <w:tcBorders>
              <w:left w:val="nil"/>
              <w:bottom w:val="nil"/>
              <w:right w:val="nil"/>
            </w:tcBorders>
            <w:shd w:val="clear" w:color="auto" w:fill="auto"/>
            <w:vAlign w:val="center"/>
          </w:tcPr>
          <w:p w14:paraId="20B5E2A3" w14:textId="77777777" w:rsidR="000A364C" w:rsidRDefault="000E7AE5">
            <w:pPr>
              <w:spacing w:line="240" w:lineRule="auto"/>
              <w:jc w:val="center"/>
            </w:pPr>
            <w:r>
              <w:rPr>
                <w:rFonts w:eastAsia="Times New Roman"/>
                <w:color w:val="000000"/>
              </w:rPr>
              <w:t>35143.57</w:t>
            </w:r>
          </w:p>
        </w:tc>
      </w:tr>
      <w:tr w:rsidR="000A364C" w14:paraId="135D4CFF" w14:textId="77777777">
        <w:trPr>
          <w:trHeight w:val="473"/>
        </w:trPr>
        <w:tc>
          <w:tcPr>
            <w:tcW w:w="3171" w:type="dxa"/>
            <w:tcBorders>
              <w:top w:val="nil"/>
              <w:left w:val="nil"/>
              <w:bottom w:val="nil"/>
              <w:right w:val="nil"/>
            </w:tcBorders>
            <w:shd w:val="clear" w:color="auto" w:fill="auto"/>
            <w:vAlign w:val="center"/>
          </w:tcPr>
          <w:p w14:paraId="124564DC" w14:textId="77777777" w:rsidR="000A364C" w:rsidRDefault="000E7AE5">
            <w:pPr>
              <w:spacing w:line="240" w:lineRule="auto"/>
              <w:jc w:val="center"/>
            </w:pPr>
            <w:r>
              <w:t>Threshold</w:t>
            </w:r>
          </w:p>
        </w:tc>
        <w:tc>
          <w:tcPr>
            <w:tcW w:w="3481" w:type="dxa"/>
            <w:tcBorders>
              <w:top w:val="nil"/>
              <w:left w:val="nil"/>
              <w:bottom w:val="nil"/>
              <w:right w:val="nil"/>
            </w:tcBorders>
            <w:shd w:val="clear" w:color="auto" w:fill="auto"/>
            <w:vAlign w:val="center"/>
          </w:tcPr>
          <w:p w14:paraId="0B3B058C" w14:textId="77777777" w:rsidR="000A364C" w:rsidRDefault="000E7AE5">
            <w:pPr>
              <w:spacing w:line="240" w:lineRule="auto"/>
              <w:jc w:val="center"/>
            </w:pPr>
            <w:r>
              <w:t>10</w:t>
            </w:r>
          </w:p>
        </w:tc>
        <w:tc>
          <w:tcPr>
            <w:tcW w:w="2862" w:type="dxa"/>
            <w:tcBorders>
              <w:top w:val="nil"/>
              <w:left w:val="nil"/>
              <w:bottom w:val="nil"/>
              <w:right w:val="nil"/>
            </w:tcBorders>
            <w:shd w:val="clear" w:color="auto" w:fill="auto"/>
            <w:vAlign w:val="center"/>
          </w:tcPr>
          <w:p w14:paraId="7250731E" w14:textId="77777777" w:rsidR="000A364C" w:rsidRDefault="000E7AE5">
            <w:pPr>
              <w:spacing w:line="240" w:lineRule="auto"/>
              <w:jc w:val="center"/>
            </w:pPr>
            <w:r>
              <w:rPr>
                <w:rFonts w:eastAsia="Times New Roman"/>
                <w:color w:val="000000"/>
              </w:rPr>
              <w:t>31972.94</w:t>
            </w:r>
          </w:p>
        </w:tc>
      </w:tr>
      <w:tr w:rsidR="000A364C" w14:paraId="1C0E75D2" w14:textId="77777777">
        <w:trPr>
          <w:trHeight w:val="473"/>
        </w:trPr>
        <w:tc>
          <w:tcPr>
            <w:tcW w:w="3171" w:type="dxa"/>
            <w:tcBorders>
              <w:top w:val="nil"/>
              <w:left w:val="nil"/>
              <w:right w:val="nil"/>
            </w:tcBorders>
            <w:shd w:val="clear" w:color="auto" w:fill="auto"/>
            <w:vAlign w:val="center"/>
          </w:tcPr>
          <w:p w14:paraId="7D5F994A" w14:textId="77777777" w:rsidR="000A364C" w:rsidRDefault="000E7AE5">
            <w:pPr>
              <w:spacing w:line="240" w:lineRule="auto"/>
              <w:jc w:val="center"/>
            </w:pPr>
            <w:r>
              <w:t>Hybrid</w:t>
            </w:r>
          </w:p>
        </w:tc>
        <w:tc>
          <w:tcPr>
            <w:tcW w:w="3481" w:type="dxa"/>
            <w:tcBorders>
              <w:top w:val="nil"/>
              <w:left w:val="nil"/>
              <w:right w:val="nil"/>
            </w:tcBorders>
            <w:shd w:val="clear" w:color="auto" w:fill="auto"/>
            <w:vAlign w:val="center"/>
          </w:tcPr>
          <w:p w14:paraId="5788B719" w14:textId="77777777" w:rsidR="000A364C" w:rsidRDefault="000E7AE5">
            <w:pPr>
              <w:spacing w:line="240" w:lineRule="auto"/>
              <w:jc w:val="center"/>
            </w:pPr>
            <w:r>
              <w:t>4</w:t>
            </w:r>
          </w:p>
        </w:tc>
        <w:tc>
          <w:tcPr>
            <w:tcW w:w="2862" w:type="dxa"/>
            <w:tcBorders>
              <w:top w:val="nil"/>
              <w:left w:val="nil"/>
              <w:right w:val="nil"/>
            </w:tcBorders>
            <w:shd w:val="clear" w:color="auto" w:fill="auto"/>
            <w:vAlign w:val="center"/>
          </w:tcPr>
          <w:p w14:paraId="32E526CE" w14:textId="77777777" w:rsidR="000A364C" w:rsidRDefault="000E7AE5">
            <w:pPr>
              <w:spacing w:line="240" w:lineRule="auto"/>
              <w:jc w:val="center"/>
            </w:pPr>
            <w:r>
              <w:rPr>
                <w:rFonts w:eastAsia="Times New Roman"/>
                <w:color w:val="000000"/>
              </w:rPr>
              <w:t>32052.69</w:t>
            </w:r>
          </w:p>
        </w:tc>
      </w:tr>
    </w:tbl>
    <w:p w14:paraId="71CAA99D" w14:textId="77777777" w:rsidR="000A364C" w:rsidRDefault="000A364C"/>
    <w:p w14:paraId="06D9F24F" w14:textId="00F6BC38" w:rsidR="000A364C" w:rsidRDefault="000E7AE5">
      <w:pPr>
        <w:ind w:firstLine="720"/>
      </w:pPr>
      <w:r>
        <w:t xml:space="preserve">Of the five out of nineteen participants whose data was best fit by the variable-precision model, two participants (1 and 13) are in the low precision group, meaning their response error distributions as assessed by the Rayleigh test did not significantly deviate from uniformity, while the remaining three participants (9, 15, and 17) appear close to uniformity as well, as shown in Figure 5, although the hypothesis of uniform responding was rejected, indicating that these participants are not responding successfully to the source judgement task. Additionally, the difference in BIC for the variable-precision and threshold and hybrid models was </w:t>
      </w:r>
      <w:r w:rsidR="000D7A34">
        <w:t>moderate for the</w:t>
      </w:r>
      <w:r>
        <w:t xml:space="preserve"> variable-precision </w:t>
      </w:r>
      <w:r w:rsidR="000D7A34">
        <w:t xml:space="preserve">model </w:t>
      </w:r>
      <w:r>
        <w:t>(ΔBIC = 8.00</w:t>
      </w:r>
      <w:r w:rsidR="000D7A34">
        <w:t>)</w:t>
      </w:r>
      <w:r>
        <w:t xml:space="preserve">. In contrast, the evidence for the threshold model (ΔBIC = 229.33) and the hybrid model (ΔBIC = 227.53) for whom those models were the preferred model was </w:t>
      </w:r>
      <w:r w:rsidR="000D7A34">
        <w:t xml:space="preserve">very </w:t>
      </w:r>
      <w:r>
        <w:t xml:space="preserve">strong. Fits of the models to response error (Figure 5) and RT (Figure 6) data show where the variable-precision model misses the data. For participants who were able </w:t>
      </w:r>
      <w:r>
        <w:lastRenderedPageBreak/>
        <w:t xml:space="preserve">to perform the task with moderate-to-high accuracy (as characterized by the presence of a well-defined peak in the error distribution),  the variable-precision model underestimates the proportion of responses made with high accuracy and overestimates the proportion of responses made with a moderate level of accuracy. In contrast, the threshold and hybrid variants capture the general structure of both response error and RT data, although both models have some difficulty predicting the extreme peaks in the error distribution and the leading edges of the RT distributions. </w:t>
      </w:r>
    </w:p>
    <w:p w14:paraId="7231875B" w14:textId="10FEE809" w:rsidR="000A364C" w:rsidRDefault="00B4185F">
      <w:pPr>
        <w:ind w:firstLine="720"/>
      </w:pPr>
      <w:r>
        <w:rPr>
          <w:noProof/>
        </w:rPr>
        <w:lastRenderedPageBreak/>
        <w:drawing>
          <wp:inline distT="0" distB="0" distL="0" distR="0" wp14:anchorId="1E1862E9" wp14:editId="6CDA8621">
            <wp:extent cx="5491932" cy="7080250"/>
            <wp:effectExtent l="0" t="0" r="0" b="6350"/>
            <wp:docPr id="9" name="Picture 9" descr="A picture containing transport, watercraf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ginal_plot_final.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98524" cy="7088748"/>
                    </a:xfrm>
                    <a:prstGeom prst="rect">
                      <a:avLst/>
                    </a:prstGeom>
                  </pic:spPr>
                </pic:pic>
              </a:graphicData>
            </a:graphic>
          </wp:inline>
        </w:drawing>
      </w:r>
    </w:p>
    <w:p w14:paraId="566AE15D" w14:textId="5A0D6481" w:rsidR="000A364C" w:rsidRDefault="009A39F6">
      <w:pPr>
        <w:pStyle w:val="Caption"/>
        <w:rPr>
          <w:i w:val="0"/>
          <w:iCs w:val="0"/>
          <w:color w:val="auto"/>
          <w:sz w:val="24"/>
          <w:szCs w:val="24"/>
        </w:rPr>
      </w:pPr>
      <w:r>
        <w:rPr>
          <w:i w:val="0"/>
          <w:iCs w:val="0"/>
          <w:color w:val="auto"/>
          <w:sz w:val="24"/>
          <w:szCs w:val="24"/>
        </w:rPr>
        <w:t>F</w:t>
      </w:r>
      <w:r w:rsidR="000E7AE5">
        <w:rPr>
          <w:i w:val="0"/>
          <w:iCs w:val="0"/>
          <w:color w:val="auto"/>
          <w:sz w:val="24"/>
          <w:szCs w:val="24"/>
        </w:rPr>
        <w:t xml:space="preserve">igure 5. Fits of each of the three models to </w:t>
      </w:r>
      <w:r w:rsidR="00F24C7A">
        <w:rPr>
          <w:i w:val="0"/>
          <w:iCs w:val="0"/>
          <w:color w:val="auto"/>
          <w:sz w:val="24"/>
          <w:szCs w:val="24"/>
        </w:rPr>
        <w:t xml:space="preserve">response outcome and </w:t>
      </w:r>
      <w:r w:rsidR="000E7AE5">
        <w:rPr>
          <w:i w:val="0"/>
          <w:iCs w:val="0"/>
          <w:color w:val="auto"/>
          <w:sz w:val="24"/>
          <w:szCs w:val="24"/>
        </w:rPr>
        <w:t xml:space="preserve">response time data for each participant, </w:t>
      </w:r>
      <w:r w:rsidR="00F24C7A">
        <w:rPr>
          <w:i w:val="0"/>
          <w:iCs w:val="0"/>
          <w:color w:val="auto"/>
          <w:sz w:val="24"/>
          <w:szCs w:val="24"/>
        </w:rPr>
        <w:t>presented in histograms.</w:t>
      </w:r>
    </w:p>
    <w:p w14:paraId="2C65460D" w14:textId="101D0A90" w:rsidR="000D7A34" w:rsidRDefault="000D7A34" w:rsidP="000D7A34">
      <w:pPr>
        <w:keepNext/>
        <w:ind w:firstLine="720"/>
      </w:pPr>
      <w:r>
        <w:lastRenderedPageBreak/>
        <w:t xml:space="preserve">A more detailed characterization of the performance of the model and points at which it misses the data is shown in Figure </w:t>
      </w:r>
      <w:r w:rsidR="00F24C7A">
        <w:t>6</w:t>
      </w:r>
      <w:r>
        <w:t>, which shows joint distributions of errors and RT in the form of a bivariate quantile plot, which depicts how response time (depicted on the y-axis) varies with response accuracy (depicted on the x-axis). The points represent the observed data, such that the leftmost points for each participant represents the value of response error that a proportion of responses fall under (with four quantiles, these represent the 0.25, 0.50, 0.75, and 1.0 quantiles). The bottom-most row of points are the response time quantiles (.1, .5, and .9), which correspond to the 10</w:t>
      </w:r>
      <w:r>
        <w:rPr>
          <w:vertAlign w:val="superscript"/>
        </w:rPr>
        <w:t>th</w:t>
      </w:r>
      <w:r>
        <w:t>, 50</w:t>
      </w:r>
      <w:r>
        <w:rPr>
          <w:vertAlign w:val="superscript"/>
        </w:rPr>
        <w:t>th</w:t>
      </w:r>
      <w:r>
        <w:t>, and 90</w:t>
      </w:r>
      <w:r>
        <w:rPr>
          <w:vertAlign w:val="superscript"/>
        </w:rPr>
        <w:t>th</w:t>
      </w:r>
      <w:r>
        <w:t xml:space="preserve"> percentiles of the RT distribution.</w:t>
      </w:r>
    </w:p>
    <w:p w14:paraId="6B455C2F" w14:textId="09111FAC" w:rsidR="000A364C" w:rsidRDefault="000E7AE5" w:rsidP="00F24C7A">
      <w:pPr>
        <w:widowControl w:val="0"/>
        <w:ind w:firstLine="720"/>
      </w:pPr>
      <w:r>
        <w:t xml:space="preserve">The variable-precision model </w:t>
      </w:r>
      <w:proofErr w:type="gramStart"/>
      <w:r>
        <w:t>is able to</w:t>
      </w:r>
      <w:proofErr w:type="gramEnd"/>
      <w:r>
        <w:t xml:space="preserve"> predict a leptokurtic</w:t>
      </w:r>
      <w:r>
        <w:t xml:space="preserve"> response error distribution, </w:t>
      </w:r>
      <w:r>
        <w:t>similar to the threshold models through trial-to-trial variability in drift norm, producing a slow error pattern. This slow error pattern would be reflected in the joint quantile plot with RT quantiles becoming gradually slower as response error increases.</w:t>
      </w:r>
      <w:ins w:id="39" w:author="Unknown Author" w:date="2020-03-30T15:15:00Z">
        <w:r>
          <w:t xml:space="preserve"> </w:t>
        </w:r>
      </w:ins>
      <w:r>
        <w:t>Visually, this would appear as a bowing upwards as the bivariate quantile plot moves from left to right (cf. the slow errors in Figures 6 and 10 of Smith et al., 2020). However, the data do not systematically exhibit this pattern across participants</w:t>
      </w:r>
      <w:r>
        <w:t xml:space="preserve">, </w:t>
      </w:r>
      <w:r>
        <w:t xml:space="preserve">and so jointly fitting response error and RT constrains the ability of the variable-precision model to produce leptokurtic distributions of response error. </w:t>
      </w:r>
      <w:r>
        <w:t>In contrast, the hybrid model does not necessarily rely on trial-to-trial variability in drift norm to capture the shape of the distribution of response error, and can instead produce a leptokurtic shape through the mixture of above-threshold and sub-threshold zero-drift responding, while the threshold model relies only on the latter. Both the hybrid and threshold models are therefore more flexible than the variable-precision model in that they can mix RTs from both processes.</w:t>
      </w:r>
    </w:p>
    <w:p w14:paraId="5EEE5A81" w14:textId="52DC9E11" w:rsidR="000A364C" w:rsidRDefault="00633779">
      <w:pPr>
        <w:ind w:firstLine="720"/>
      </w:pPr>
      <w:r>
        <w:rPr>
          <w:noProof/>
        </w:rPr>
        <w:lastRenderedPageBreak/>
        <w:drawing>
          <wp:anchor distT="0" distB="0" distL="114300" distR="114300" simplePos="0" relativeHeight="251658240" behindDoc="0" locked="0" layoutInCell="1" allowOverlap="1" wp14:anchorId="74A8E470" wp14:editId="23C984DD">
            <wp:simplePos x="0" y="0"/>
            <wp:positionH relativeFrom="column">
              <wp:posOffset>457200</wp:posOffset>
            </wp:positionH>
            <wp:positionV relativeFrom="paragraph">
              <wp:posOffset>0</wp:posOffset>
            </wp:positionV>
            <wp:extent cx="5328920" cy="6870700"/>
            <wp:effectExtent l="0" t="0" r="5080" b="6350"/>
            <wp:wrapTopAndBottom/>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oint_plot_fina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28920" cy="6870700"/>
                    </a:xfrm>
                    <a:prstGeom prst="rect">
                      <a:avLst/>
                    </a:prstGeom>
                  </pic:spPr>
                </pic:pic>
              </a:graphicData>
            </a:graphic>
            <wp14:sizeRelH relativeFrom="margin">
              <wp14:pctWidth>0</wp14:pctWidth>
            </wp14:sizeRelH>
            <wp14:sizeRelV relativeFrom="margin">
              <wp14:pctHeight>0</wp14:pctHeight>
            </wp14:sizeRelV>
          </wp:anchor>
        </w:drawing>
      </w:r>
    </w:p>
    <w:p w14:paraId="7912E233" w14:textId="650A0247" w:rsidR="000A364C" w:rsidRDefault="000E7AE5">
      <w:pPr>
        <w:pStyle w:val="Caption"/>
        <w:rPr>
          <w:i w:val="0"/>
          <w:iCs w:val="0"/>
          <w:color w:val="auto"/>
          <w:sz w:val="24"/>
          <w:szCs w:val="24"/>
        </w:rPr>
      </w:pPr>
      <w:r>
        <w:rPr>
          <w:i w:val="0"/>
          <w:iCs w:val="0"/>
          <w:color w:val="auto"/>
          <w:sz w:val="24"/>
          <w:szCs w:val="24"/>
        </w:rPr>
        <w:t>Figu</w:t>
      </w:r>
      <w:commentRangeStart w:id="40"/>
      <w:r>
        <w:rPr>
          <w:i w:val="0"/>
          <w:iCs w:val="0"/>
          <w:color w:val="auto"/>
          <w:sz w:val="24"/>
          <w:szCs w:val="24"/>
        </w:rPr>
        <w:t xml:space="preserve">re </w:t>
      </w:r>
      <w:r w:rsidR="00B4185F">
        <w:rPr>
          <w:i w:val="0"/>
          <w:iCs w:val="0"/>
          <w:color w:val="auto"/>
          <w:sz w:val="24"/>
          <w:szCs w:val="24"/>
        </w:rPr>
        <w:t>6</w:t>
      </w:r>
      <w:r>
        <w:rPr>
          <w:i w:val="0"/>
          <w:iCs w:val="0"/>
          <w:color w:val="auto"/>
          <w:sz w:val="24"/>
          <w:szCs w:val="24"/>
        </w:rPr>
        <w:t xml:space="preserve">. Fits of each of the three models to joint response error and RT quantiles for each participant. Points represent data quantiles, while lines represent the variable-precision </w:t>
      </w:r>
      <w:r w:rsidR="00F24C7A">
        <w:rPr>
          <w:i w:val="0"/>
          <w:iCs w:val="0"/>
          <w:color w:val="auto"/>
          <w:sz w:val="24"/>
          <w:szCs w:val="24"/>
        </w:rPr>
        <w:t>(V-P</w:t>
      </w:r>
      <w:r>
        <w:rPr>
          <w:i w:val="0"/>
          <w:iCs w:val="0"/>
          <w:color w:val="auto"/>
          <w:sz w:val="24"/>
          <w:szCs w:val="24"/>
        </w:rPr>
        <w:t>), threshold and hybrid diffusion models.</w:t>
      </w:r>
    </w:p>
    <w:commentRangeEnd w:id="40"/>
    <w:p w14:paraId="647CA879" w14:textId="77777777" w:rsidR="000A364C" w:rsidRDefault="000E7AE5">
      <w:r>
        <w:lastRenderedPageBreak/>
        <w:commentReference w:id="40"/>
      </w:r>
    </w:p>
    <w:p w14:paraId="1D58242B" w14:textId="77777777" w:rsidR="000A364C" w:rsidRDefault="000E7AE5">
      <w:r>
        <w:tab/>
        <w:t>Two qualifications are worth note in considering the data presented. Firstly, t</w:t>
      </w:r>
      <w:r>
        <w:rPr>
          <w:color w:val="222222"/>
          <w:highlight w:val="white"/>
        </w:rPr>
        <w:t xml:space="preserve">he data for some of the participants show idiosyncratic features that are not captured by any of the models. Participant 10, for example, had long decision times and showed evidence of bimodality in the RT distributions (Figure 8). We carried out an exploratory fit of a mixture model with two different nondecision time parameters and </w:t>
      </w:r>
      <w:proofErr w:type="gramStart"/>
      <w:r>
        <w:rPr>
          <w:color w:val="222222"/>
          <w:highlight w:val="white"/>
        </w:rPr>
        <w:t>all of</w:t>
      </w:r>
      <w:proofErr w:type="gramEnd"/>
      <w:r>
        <w:rPr>
          <w:color w:val="222222"/>
          <w:highlight w:val="white"/>
        </w:rPr>
        <w:t xml:space="preserve"> the other model parameters the same. The mixture model successfully captured the bimodality and better characterized the precision of the distributions of decision outcomes than did the model with a single nondecision time. We have not reproduced this fit as we have no theory of why this kind of bimodality might arise and the pattern was only observed for one participant.</w:t>
      </w:r>
      <w:ins w:id="41" w:author="Unknown Author" w:date="2020-03-30T15:21:00Z">
        <w:r>
          <w:rPr>
            <w:color w:val="222222"/>
            <w:highlight w:val="white"/>
          </w:rPr>
          <w:t xml:space="preserve"> </w:t>
        </w:r>
      </w:ins>
    </w:p>
    <w:p w14:paraId="597042E9" w14:textId="09FE3F38" w:rsidR="000A364C" w:rsidRDefault="000E7AE5">
      <w:r>
        <w:rPr>
          <w:color w:val="222222"/>
          <w:highlight w:val="white"/>
        </w:rPr>
        <w:tab/>
        <w:t>Second, our experimental program did not include a trap for very fast responding (cf. Ratcliff, 2018), which meant that participants may have begun to move the mouse prior to the retrieval cue. One of the participants (Participant 20), showed a progressive increase in very fast responses over the four experimental sessions. Most of these responses appear to be anticipations and are not captured by the model, but, rather than excluding the participant, we have chosen to include all data in order to provide a complete picture of the range of the individual differences on the task.</w:t>
      </w:r>
      <w:ins w:id="42" w:author="Unknown Author" w:date="2020-04-15T11:36:00Z">
        <w:r>
          <w:rPr>
            <w:color w:val="222222"/>
            <w:highlight w:val="white"/>
          </w:rPr>
          <w:t xml:space="preserve"> </w:t>
        </w:r>
      </w:ins>
    </w:p>
    <w:p w14:paraId="42C3D4D0" w14:textId="77777777" w:rsidR="000A364C" w:rsidRDefault="000E7AE5">
      <w:pPr>
        <w:ind w:firstLine="720"/>
      </w:pPr>
      <w:r>
        <w:t xml:space="preserve">Overall, the advantage of the threshold and hybrid diffusion models over the variable-precision model suggest that participants sometimes do respond in a no-information guessing state, which is mixed with a proportion of responses driven by information which is centered on the target location. In comparing the hybrid and threshold models, the addition of </w:t>
      </w:r>
      <w:proofErr w:type="spellStart"/>
      <w:r>
        <w:t>across</w:t>
      </w:r>
      <w:proofErr w:type="spellEnd"/>
      <w:r>
        <w:t xml:space="preserve">-trial variability drift rate does not appear to translate into any systematic advantage in fit across </w:t>
      </w:r>
      <w:r>
        <w:lastRenderedPageBreak/>
        <w:t>participants as compared to a model in which the drift rate is fixed. For the four out of 19 participants for whom the hybrid model fit better than the threshold model, the difference in BIC between the two models was small (ΔBIC = 7.64). The difference was similarly small for the 16 participants for whom the threshold model fit better than the hybrid model (ΔBIC = 6.89). This suggests that the addition of drift rate variability does not improve the fit of the threshold model enough to justify the additional complexity introduced into the model. The average parameter values for each model are displayed in Table 9.</w:t>
      </w:r>
    </w:p>
    <w:p w14:paraId="6DC8062D" w14:textId="77777777" w:rsidR="000A364C" w:rsidRDefault="000A364C"/>
    <w:tbl>
      <w:tblPr>
        <w:tblW w:w="9351" w:type="dxa"/>
        <w:tblLook w:val="04A0" w:firstRow="1" w:lastRow="0" w:firstColumn="1" w:lastColumn="0" w:noHBand="0" w:noVBand="1"/>
      </w:tblPr>
      <w:tblGrid>
        <w:gridCol w:w="1805"/>
        <w:gridCol w:w="1090"/>
        <w:gridCol w:w="1091"/>
        <w:gridCol w:w="1091"/>
        <w:gridCol w:w="1090"/>
        <w:gridCol w:w="958"/>
        <w:gridCol w:w="1113"/>
        <w:gridCol w:w="1113"/>
      </w:tblGrid>
      <w:tr w:rsidR="000A364C" w14:paraId="488449C3" w14:textId="77777777">
        <w:trPr>
          <w:trHeight w:val="371"/>
        </w:trPr>
        <w:tc>
          <w:tcPr>
            <w:tcW w:w="9350" w:type="dxa"/>
            <w:gridSpan w:val="8"/>
            <w:tcBorders>
              <w:bottom w:val="single" w:sz="4" w:space="0" w:color="000000"/>
            </w:tcBorders>
            <w:shd w:val="clear" w:color="auto" w:fill="auto"/>
            <w:vAlign w:val="bottom"/>
          </w:tcPr>
          <w:p w14:paraId="2DA1EBA7" w14:textId="77777777" w:rsidR="000A364C" w:rsidRDefault="000E7AE5">
            <w:pPr>
              <w:spacing w:line="240" w:lineRule="auto"/>
              <w:rPr>
                <w:iCs/>
              </w:rPr>
            </w:pPr>
            <w:r>
              <w:rPr>
                <w:iCs/>
              </w:rPr>
              <w:t>Table 9</w:t>
            </w:r>
          </w:p>
          <w:p w14:paraId="37DA3086" w14:textId="77777777" w:rsidR="000A364C" w:rsidRDefault="000E7AE5">
            <w:pPr>
              <w:spacing w:line="240" w:lineRule="auto"/>
              <w:rPr>
                <w:i/>
              </w:rPr>
            </w:pPr>
            <w:r>
              <w:rPr>
                <w:i/>
              </w:rPr>
              <w:t>Mean Parameter Values Across Participants for Circular Diffusion Models</w:t>
            </w:r>
          </w:p>
        </w:tc>
      </w:tr>
      <w:tr w:rsidR="000A364C" w14:paraId="3CA73408" w14:textId="77777777">
        <w:trPr>
          <w:trHeight w:val="371"/>
        </w:trPr>
        <w:tc>
          <w:tcPr>
            <w:tcW w:w="1804" w:type="dxa"/>
            <w:tcBorders>
              <w:bottom w:val="single" w:sz="4" w:space="0" w:color="000000"/>
            </w:tcBorders>
            <w:shd w:val="clear" w:color="auto" w:fill="auto"/>
            <w:vAlign w:val="bottom"/>
          </w:tcPr>
          <w:p w14:paraId="160EA9D0" w14:textId="77777777" w:rsidR="000A364C" w:rsidRDefault="000E7AE5">
            <w:pPr>
              <w:spacing w:line="240" w:lineRule="auto"/>
            </w:pPr>
            <w:r>
              <w:t>Model Name</w:t>
            </w:r>
          </w:p>
        </w:tc>
        <w:tc>
          <w:tcPr>
            <w:tcW w:w="7546" w:type="dxa"/>
            <w:gridSpan w:val="7"/>
            <w:tcBorders>
              <w:bottom w:val="single" w:sz="4" w:space="0" w:color="000000"/>
            </w:tcBorders>
            <w:shd w:val="clear" w:color="auto" w:fill="auto"/>
            <w:vAlign w:val="bottom"/>
          </w:tcPr>
          <w:p w14:paraId="4B956096" w14:textId="77777777" w:rsidR="000A364C" w:rsidRDefault="000E7AE5">
            <w:pPr>
              <w:spacing w:line="240" w:lineRule="auto"/>
              <w:jc w:val="center"/>
              <w:rPr>
                <w:iCs/>
              </w:rPr>
            </w:pPr>
            <w:r>
              <w:rPr>
                <w:iCs/>
              </w:rPr>
              <w:t>Model Parameters</w:t>
            </w:r>
          </w:p>
        </w:tc>
      </w:tr>
      <w:tr w:rsidR="000A364C" w14:paraId="6E33F860" w14:textId="77777777">
        <w:trPr>
          <w:trHeight w:val="371"/>
        </w:trPr>
        <w:tc>
          <w:tcPr>
            <w:tcW w:w="1804" w:type="dxa"/>
            <w:tcBorders>
              <w:top w:val="single" w:sz="4" w:space="0" w:color="000000"/>
            </w:tcBorders>
            <w:shd w:val="clear" w:color="auto" w:fill="auto"/>
            <w:vAlign w:val="bottom"/>
          </w:tcPr>
          <w:p w14:paraId="7583F311" w14:textId="77777777" w:rsidR="000A364C" w:rsidRDefault="000A364C">
            <w:pPr>
              <w:spacing w:line="240" w:lineRule="auto"/>
            </w:pPr>
          </w:p>
        </w:tc>
        <w:tc>
          <w:tcPr>
            <w:tcW w:w="1090" w:type="dxa"/>
            <w:tcBorders>
              <w:top w:val="single" w:sz="4" w:space="0" w:color="000000"/>
            </w:tcBorders>
            <w:shd w:val="clear" w:color="auto" w:fill="auto"/>
            <w:vAlign w:val="bottom"/>
          </w:tcPr>
          <w:p w14:paraId="6210BD0C" w14:textId="77777777" w:rsidR="000A364C" w:rsidRDefault="000E7AE5">
            <w:pPr>
              <w:spacing w:line="240" w:lineRule="auto"/>
              <w:jc w:val="center"/>
              <w:rPr>
                <w:i/>
              </w:rPr>
            </w:pPr>
            <w:r>
              <w:rPr>
                <w:i/>
              </w:rPr>
              <w:t>μ</w:t>
            </w:r>
          </w:p>
        </w:tc>
        <w:tc>
          <w:tcPr>
            <w:tcW w:w="1091" w:type="dxa"/>
            <w:tcBorders>
              <w:top w:val="single" w:sz="4" w:space="0" w:color="000000"/>
            </w:tcBorders>
            <w:shd w:val="clear" w:color="auto" w:fill="auto"/>
            <w:vAlign w:val="bottom"/>
          </w:tcPr>
          <w:p w14:paraId="37316886" w14:textId="77777777" w:rsidR="000A364C" w:rsidRDefault="000E7AE5">
            <w:pPr>
              <w:spacing w:line="240" w:lineRule="auto"/>
              <w:jc w:val="center"/>
              <w:rPr>
                <w:i/>
              </w:rPr>
            </w:pPr>
            <w:r>
              <w:rPr>
                <w:i/>
              </w:rPr>
              <w:t xml:space="preserve">η </w:t>
            </w:r>
          </w:p>
        </w:tc>
        <w:tc>
          <w:tcPr>
            <w:tcW w:w="1091" w:type="dxa"/>
            <w:tcBorders>
              <w:top w:val="single" w:sz="4" w:space="0" w:color="000000"/>
            </w:tcBorders>
            <w:shd w:val="clear" w:color="auto" w:fill="auto"/>
            <w:vAlign w:val="bottom"/>
          </w:tcPr>
          <w:p w14:paraId="7D83BD7C" w14:textId="77777777" w:rsidR="000A364C" w:rsidRDefault="000E7AE5">
            <w:pPr>
              <w:spacing w:line="240" w:lineRule="auto"/>
              <w:jc w:val="center"/>
            </w:pPr>
            <w:r>
              <w:rPr>
                <w:i/>
              </w:rPr>
              <w:t>a</w:t>
            </w:r>
            <w:r>
              <w:rPr>
                <w:i/>
                <w:vertAlign w:val="subscript"/>
              </w:rPr>
              <w:t>1</w:t>
            </w:r>
          </w:p>
        </w:tc>
        <w:tc>
          <w:tcPr>
            <w:tcW w:w="1090" w:type="dxa"/>
            <w:tcBorders>
              <w:top w:val="single" w:sz="4" w:space="0" w:color="000000"/>
            </w:tcBorders>
            <w:shd w:val="clear" w:color="auto" w:fill="auto"/>
            <w:vAlign w:val="bottom"/>
          </w:tcPr>
          <w:p w14:paraId="420931F6" w14:textId="77777777" w:rsidR="000A364C" w:rsidRDefault="000E7AE5">
            <w:pPr>
              <w:spacing w:line="240" w:lineRule="auto"/>
              <w:jc w:val="center"/>
            </w:pPr>
            <w:r>
              <w:rPr>
                <w:i/>
              </w:rPr>
              <w:t>a</w:t>
            </w:r>
            <w:r>
              <w:rPr>
                <w:i/>
                <w:vertAlign w:val="subscript"/>
              </w:rPr>
              <w:t>2</w:t>
            </w:r>
          </w:p>
        </w:tc>
        <w:tc>
          <w:tcPr>
            <w:tcW w:w="958" w:type="dxa"/>
            <w:tcBorders>
              <w:top w:val="single" w:sz="4" w:space="0" w:color="000000"/>
            </w:tcBorders>
            <w:shd w:val="clear" w:color="auto" w:fill="auto"/>
            <w:vAlign w:val="bottom"/>
          </w:tcPr>
          <w:p w14:paraId="75CE8434" w14:textId="77777777" w:rsidR="000A364C" w:rsidRDefault="000E7AE5">
            <w:pPr>
              <w:spacing w:line="240" w:lineRule="auto"/>
              <w:jc w:val="center"/>
              <w:rPr>
                <w:i/>
              </w:rPr>
            </w:pPr>
            <w:r>
              <w:rPr>
                <w:i/>
              </w:rPr>
              <w:t>π</w:t>
            </w:r>
          </w:p>
        </w:tc>
        <w:tc>
          <w:tcPr>
            <w:tcW w:w="1113" w:type="dxa"/>
            <w:tcBorders>
              <w:top w:val="single" w:sz="4" w:space="0" w:color="000000"/>
            </w:tcBorders>
            <w:shd w:val="clear" w:color="auto" w:fill="auto"/>
            <w:vAlign w:val="bottom"/>
          </w:tcPr>
          <w:p w14:paraId="0EB2B6EE" w14:textId="77777777" w:rsidR="000A364C" w:rsidRDefault="000E7AE5">
            <w:pPr>
              <w:spacing w:line="240" w:lineRule="auto"/>
              <w:jc w:val="center"/>
            </w:pPr>
            <w:r>
              <w:rPr>
                <w:i/>
              </w:rPr>
              <w:t>T</w:t>
            </w:r>
            <w:r>
              <w:rPr>
                <w:i/>
                <w:vertAlign w:val="subscript"/>
              </w:rPr>
              <w:t>er</w:t>
            </w:r>
          </w:p>
        </w:tc>
        <w:tc>
          <w:tcPr>
            <w:tcW w:w="1113" w:type="dxa"/>
            <w:tcBorders>
              <w:top w:val="single" w:sz="4" w:space="0" w:color="000000"/>
            </w:tcBorders>
            <w:shd w:val="clear" w:color="auto" w:fill="auto"/>
            <w:vAlign w:val="bottom"/>
          </w:tcPr>
          <w:p w14:paraId="79207BA2" w14:textId="77777777" w:rsidR="000A364C" w:rsidRDefault="000E7AE5">
            <w:pPr>
              <w:spacing w:line="240" w:lineRule="auto"/>
              <w:jc w:val="center"/>
            </w:pPr>
            <w:proofErr w:type="spellStart"/>
            <w:r>
              <w:rPr>
                <w:i/>
              </w:rPr>
              <w:t>s</w:t>
            </w:r>
            <w:r>
              <w:rPr>
                <w:i/>
                <w:vertAlign w:val="subscript"/>
              </w:rPr>
              <w:t>t</w:t>
            </w:r>
            <w:proofErr w:type="spellEnd"/>
          </w:p>
        </w:tc>
      </w:tr>
      <w:tr w:rsidR="000A364C" w14:paraId="76E38A94" w14:textId="77777777">
        <w:trPr>
          <w:trHeight w:val="371"/>
        </w:trPr>
        <w:tc>
          <w:tcPr>
            <w:tcW w:w="1804" w:type="dxa"/>
            <w:shd w:val="clear" w:color="auto" w:fill="auto"/>
            <w:vAlign w:val="bottom"/>
          </w:tcPr>
          <w:p w14:paraId="5ACC64E6" w14:textId="77777777" w:rsidR="000A364C" w:rsidRDefault="000E7AE5">
            <w:pPr>
              <w:spacing w:line="240" w:lineRule="auto"/>
            </w:pPr>
            <w:r>
              <w:t>Continuous</w:t>
            </w:r>
          </w:p>
        </w:tc>
        <w:tc>
          <w:tcPr>
            <w:tcW w:w="1090" w:type="dxa"/>
            <w:shd w:val="clear" w:color="auto" w:fill="auto"/>
            <w:vAlign w:val="bottom"/>
          </w:tcPr>
          <w:p w14:paraId="6E47A64A" w14:textId="77777777" w:rsidR="000A364C" w:rsidRDefault="000E7AE5">
            <w:pPr>
              <w:spacing w:line="240" w:lineRule="auto"/>
              <w:jc w:val="center"/>
            </w:pPr>
            <w:r>
              <w:t>0.92</w:t>
            </w:r>
          </w:p>
        </w:tc>
        <w:tc>
          <w:tcPr>
            <w:tcW w:w="1091" w:type="dxa"/>
            <w:shd w:val="clear" w:color="auto" w:fill="auto"/>
            <w:vAlign w:val="bottom"/>
          </w:tcPr>
          <w:p w14:paraId="4DC363D0" w14:textId="77777777" w:rsidR="000A364C" w:rsidRDefault="000E7AE5">
            <w:pPr>
              <w:spacing w:line="240" w:lineRule="auto"/>
              <w:jc w:val="center"/>
            </w:pPr>
            <w:r>
              <w:t>0.52</w:t>
            </w:r>
          </w:p>
        </w:tc>
        <w:tc>
          <w:tcPr>
            <w:tcW w:w="1091" w:type="dxa"/>
            <w:shd w:val="clear" w:color="auto" w:fill="auto"/>
            <w:vAlign w:val="bottom"/>
          </w:tcPr>
          <w:p w14:paraId="5BD8F103" w14:textId="77777777" w:rsidR="000A364C" w:rsidRDefault="000E7AE5">
            <w:pPr>
              <w:spacing w:line="240" w:lineRule="auto"/>
              <w:jc w:val="center"/>
            </w:pPr>
            <w:r>
              <w:t>1.46</w:t>
            </w:r>
          </w:p>
        </w:tc>
        <w:tc>
          <w:tcPr>
            <w:tcW w:w="1090" w:type="dxa"/>
            <w:shd w:val="clear" w:color="auto" w:fill="auto"/>
            <w:vAlign w:val="bottom"/>
          </w:tcPr>
          <w:p w14:paraId="2CA2E0C0" w14:textId="77777777" w:rsidR="000A364C" w:rsidRDefault="000E7AE5">
            <w:pPr>
              <w:spacing w:line="240" w:lineRule="auto"/>
              <w:jc w:val="center"/>
            </w:pPr>
            <w:r>
              <w:t>-</w:t>
            </w:r>
          </w:p>
        </w:tc>
        <w:tc>
          <w:tcPr>
            <w:tcW w:w="958" w:type="dxa"/>
            <w:shd w:val="clear" w:color="auto" w:fill="auto"/>
            <w:vAlign w:val="bottom"/>
          </w:tcPr>
          <w:p w14:paraId="7F94E55C" w14:textId="77777777" w:rsidR="000A364C" w:rsidRDefault="000E7AE5">
            <w:pPr>
              <w:spacing w:line="240" w:lineRule="auto"/>
              <w:jc w:val="center"/>
            </w:pPr>
            <w:r>
              <w:t>-</w:t>
            </w:r>
          </w:p>
        </w:tc>
        <w:tc>
          <w:tcPr>
            <w:tcW w:w="1113" w:type="dxa"/>
            <w:shd w:val="clear" w:color="auto" w:fill="auto"/>
            <w:vAlign w:val="bottom"/>
          </w:tcPr>
          <w:p w14:paraId="0E3002CB" w14:textId="77777777" w:rsidR="000A364C" w:rsidRDefault="000E7AE5">
            <w:pPr>
              <w:spacing w:line="240" w:lineRule="auto"/>
              <w:jc w:val="center"/>
            </w:pPr>
            <w:r>
              <w:t>-0.02</w:t>
            </w:r>
          </w:p>
        </w:tc>
        <w:tc>
          <w:tcPr>
            <w:tcW w:w="1113" w:type="dxa"/>
            <w:shd w:val="clear" w:color="auto" w:fill="auto"/>
            <w:vAlign w:val="bottom"/>
          </w:tcPr>
          <w:p w14:paraId="62E7EFB3" w14:textId="77777777" w:rsidR="000A364C" w:rsidRDefault="000E7AE5">
            <w:pPr>
              <w:spacing w:line="240" w:lineRule="auto"/>
              <w:jc w:val="center"/>
            </w:pPr>
            <w:r>
              <w:t>0.14</w:t>
            </w:r>
          </w:p>
        </w:tc>
      </w:tr>
      <w:tr w:rsidR="000A364C" w14:paraId="750078FB" w14:textId="77777777">
        <w:trPr>
          <w:trHeight w:val="371"/>
        </w:trPr>
        <w:tc>
          <w:tcPr>
            <w:tcW w:w="1804" w:type="dxa"/>
            <w:shd w:val="clear" w:color="auto" w:fill="auto"/>
            <w:vAlign w:val="bottom"/>
          </w:tcPr>
          <w:p w14:paraId="124846D4" w14:textId="77777777" w:rsidR="000A364C" w:rsidRDefault="000E7AE5">
            <w:pPr>
              <w:spacing w:line="240" w:lineRule="auto"/>
            </w:pPr>
            <w:r>
              <w:t>Threshold</w:t>
            </w:r>
          </w:p>
        </w:tc>
        <w:tc>
          <w:tcPr>
            <w:tcW w:w="1090" w:type="dxa"/>
            <w:shd w:val="clear" w:color="auto" w:fill="auto"/>
            <w:vAlign w:val="bottom"/>
          </w:tcPr>
          <w:p w14:paraId="79D1FE9D" w14:textId="77777777" w:rsidR="000A364C" w:rsidRDefault="000E7AE5">
            <w:pPr>
              <w:spacing w:line="240" w:lineRule="auto"/>
              <w:jc w:val="center"/>
            </w:pPr>
            <w:r>
              <w:t>3.64</w:t>
            </w:r>
          </w:p>
        </w:tc>
        <w:tc>
          <w:tcPr>
            <w:tcW w:w="1091" w:type="dxa"/>
            <w:shd w:val="clear" w:color="auto" w:fill="auto"/>
            <w:vAlign w:val="bottom"/>
          </w:tcPr>
          <w:p w14:paraId="0821D7CE" w14:textId="77777777" w:rsidR="000A364C" w:rsidRDefault="000E7AE5">
            <w:pPr>
              <w:spacing w:line="240" w:lineRule="auto"/>
              <w:jc w:val="center"/>
            </w:pPr>
            <w:r>
              <w:t>-</w:t>
            </w:r>
          </w:p>
        </w:tc>
        <w:tc>
          <w:tcPr>
            <w:tcW w:w="1091" w:type="dxa"/>
            <w:shd w:val="clear" w:color="auto" w:fill="auto"/>
            <w:vAlign w:val="bottom"/>
          </w:tcPr>
          <w:p w14:paraId="1560BC9A" w14:textId="77777777" w:rsidR="000A364C" w:rsidRDefault="000E7AE5">
            <w:pPr>
              <w:spacing w:line="240" w:lineRule="auto"/>
              <w:jc w:val="center"/>
            </w:pPr>
            <w:r>
              <w:t>3.00</w:t>
            </w:r>
          </w:p>
        </w:tc>
        <w:tc>
          <w:tcPr>
            <w:tcW w:w="1090" w:type="dxa"/>
            <w:shd w:val="clear" w:color="auto" w:fill="auto"/>
            <w:vAlign w:val="bottom"/>
          </w:tcPr>
          <w:p w14:paraId="3B300D5A" w14:textId="77777777" w:rsidR="000A364C" w:rsidRDefault="000E7AE5">
            <w:pPr>
              <w:spacing w:line="240" w:lineRule="auto"/>
              <w:jc w:val="center"/>
            </w:pPr>
            <w:r>
              <w:t>1.32</w:t>
            </w:r>
          </w:p>
        </w:tc>
        <w:tc>
          <w:tcPr>
            <w:tcW w:w="958" w:type="dxa"/>
            <w:shd w:val="clear" w:color="auto" w:fill="auto"/>
            <w:vAlign w:val="bottom"/>
          </w:tcPr>
          <w:p w14:paraId="3D7D1262" w14:textId="77777777" w:rsidR="000A364C" w:rsidRDefault="000E7AE5">
            <w:pPr>
              <w:spacing w:line="240" w:lineRule="auto"/>
              <w:jc w:val="center"/>
            </w:pPr>
            <w:r>
              <w:t>0.42</w:t>
            </w:r>
          </w:p>
        </w:tc>
        <w:tc>
          <w:tcPr>
            <w:tcW w:w="1113" w:type="dxa"/>
            <w:shd w:val="clear" w:color="auto" w:fill="auto"/>
            <w:vAlign w:val="bottom"/>
          </w:tcPr>
          <w:p w14:paraId="02370788" w14:textId="77777777" w:rsidR="000A364C" w:rsidRDefault="000E7AE5">
            <w:pPr>
              <w:spacing w:line="240" w:lineRule="auto"/>
              <w:jc w:val="center"/>
            </w:pPr>
            <w:r>
              <w:t>-0.08</w:t>
            </w:r>
          </w:p>
        </w:tc>
        <w:tc>
          <w:tcPr>
            <w:tcW w:w="1113" w:type="dxa"/>
            <w:shd w:val="clear" w:color="auto" w:fill="auto"/>
            <w:vAlign w:val="bottom"/>
          </w:tcPr>
          <w:p w14:paraId="14289C4A" w14:textId="77777777" w:rsidR="000A364C" w:rsidRDefault="000E7AE5">
            <w:pPr>
              <w:spacing w:line="240" w:lineRule="auto"/>
              <w:jc w:val="center"/>
            </w:pPr>
            <w:r>
              <w:t>0.09</w:t>
            </w:r>
          </w:p>
        </w:tc>
      </w:tr>
      <w:tr w:rsidR="000A364C" w14:paraId="0B0D07EA" w14:textId="77777777">
        <w:trPr>
          <w:trHeight w:val="371"/>
        </w:trPr>
        <w:tc>
          <w:tcPr>
            <w:tcW w:w="1804" w:type="dxa"/>
            <w:tcBorders>
              <w:bottom w:val="single" w:sz="4" w:space="0" w:color="000000"/>
            </w:tcBorders>
            <w:shd w:val="clear" w:color="auto" w:fill="auto"/>
            <w:vAlign w:val="bottom"/>
          </w:tcPr>
          <w:p w14:paraId="2E2E2B92" w14:textId="77777777" w:rsidR="000A364C" w:rsidRDefault="000E7AE5">
            <w:pPr>
              <w:spacing w:line="240" w:lineRule="auto"/>
            </w:pPr>
            <w:r>
              <w:t>Hybrid</w:t>
            </w:r>
          </w:p>
        </w:tc>
        <w:tc>
          <w:tcPr>
            <w:tcW w:w="1090" w:type="dxa"/>
            <w:tcBorders>
              <w:bottom w:val="single" w:sz="4" w:space="0" w:color="000000"/>
            </w:tcBorders>
            <w:shd w:val="clear" w:color="auto" w:fill="auto"/>
            <w:vAlign w:val="bottom"/>
          </w:tcPr>
          <w:p w14:paraId="3C4A5994" w14:textId="77777777" w:rsidR="000A364C" w:rsidRDefault="000E7AE5">
            <w:pPr>
              <w:spacing w:line="240" w:lineRule="auto"/>
              <w:jc w:val="center"/>
            </w:pPr>
            <w:r>
              <w:t>3.66</w:t>
            </w:r>
          </w:p>
        </w:tc>
        <w:tc>
          <w:tcPr>
            <w:tcW w:w="1091" w:type="dxa"/>
            <w:tcBorders>
              <w:bottom w:val="single" w:sz="4" w:space="0" w:color="000000"/>
            </w:tcBorders>
            <w:shd w:val="clear" w:color="auto" w:fill="auto"/>
            <w:vAlign w:val="bottom"/>
          </w:tcPr>
          <w:p w14:paraId="0B5B5EEE" w14:textId="77777777" w:rsidR="000A364C" w:rsidRDefault="000E7AE5">
            <w:pPr>
              <w:spacing w:line="240" w:lineRule="auto"/>
              <w:jc w:val="center"/>
            </w:pPr>
            <w:r>
              <w:t>0.18</w:t>
            </w:r>
          </w:p>
        </w:tc>
        <w:tc>
          <w:tcPr>
            <w:tcW w:w="1091" w:type="dxa"/>
            <w:tcBorders>
              <w:bottom w:val="single" w:sz="4" w:space="0" w:color="000000"/>
            </w:tcBorders>
            <w:shd w:val="clear" w:color="auto" w:fill="auto"/>
            <w:vAlign w:val="bottom"/>
          </w:tcPr>
          <w:p w14:paraId="4B5593F9" w14:textId="77777777" w:rsidR="000A364C" w:rsidRDefault="000E7AE5">
            <w:pPr>
              <w:spacing w:line="240" w:lineRule="auto"/>
              <w:jc w:val="center"/>
            </w:pPr>
            <w:r>
              <w:t>3.20</w:t>
            </w:r>
          </w:p>
        </w:tc>
        <w:tc>
          <w:tcPr>
            <w:tcW w:w="1090" w:type="dxa"/>
            <w:tcBorders>
              <w:bottom w:val="single" w:sz="4" w:space="0" w:color="000000"/>
            </w:tcBorders>
            <w:shd w:val="clear" w:color="auto" w:fill="auto"/>
            <w:vAlign w:val="bottom"/>
          </w:tcPr>
          <w:p w14:paraId="2D1A842F" w14:textId="77777777" w:rsidR="000A364C" w:rsidRDefault="000E7AE5">
            <w:pPr>
              <w:spacing w:line="240" w:lineRule="auto"/>
              <w:jc w:val="center"/>
            </w:pPr>
            <w:r>
              <w:t>1.30</w:t>
            </w:r>
          </w:p>
        </w:tc>
        <w:tc>
          <w:tcPr>
            <w:tcW w:w="958" w:type="dxa"/>
            <w:tcBorders>
              <w:bottom w:val="single" w:sz="4" w:space="0" w:color="000000"/>
            </w:tcBorders>
            <w:shd w:val="clear" w:color="auto" w:fill="auto"/>
            <w:vAlign w:val="bottom"/>
          </w:tcPr>
          <w:p w14:paraId="6D4DD8E9" w14:textId="77777777" w:rsidR="000A364C" w:rsidRDefault="000E7AE5">
            <w:pPr>
              <w:spacing w:line="240" w:lineRule="auto"/>
              <w:jc w:val="center"/>
            </w:pPr>
            <w:r>
              <w:t>0.41</w:t>
            </w:r>
          </w:p>
        </w:tc>
        <w:tc>
          <w:tcPr>
            <w:tcW w:w="1113" w:type="dxa"/>
            <w:tcBorders>
              <w:bottom w:val="single" w:sz="4" w:space="0" w:color="000000"/>
            </w:tcBorders>
            <w:shd w:val="clear" w:color="auto" w:fill="auto"/>
            <w:vAlign w:val="bottom"/>
          </w:tcPr>
          <w:p w14:paraId="5E875AAE" w14:textId="77777777" w:rsidR="000A364C" w:rsidRDefault="000E7AE5">
            <w:pPr>
              <w:spacing w:line="240" w:lineRule="auto"/>
              <w:jc w:val="center"/>
            </w:pPr>
            <w:r>
              <w:t>-0.07</w:t>
            </w:r>
          </w:p>
        </w:tc>
        <w:tc>
          <w:tcPr>
            <w:tcW w:w="1113" w:type="dxa"/>
            <w:tcBorders>
              <w:bottom w:val="single" w:sz="4" w:space="0" w:color="000000"/>
            </w:tcBorders>
            <w:shd w:val="clear" w:color="auto" w:fill="auto"/>
            <w:vAlign w:val="bottom"/>
          </w:tcPr>
          <w:p w14:paraId="09AE9EC1" w14:textId="77777777" w:rsidR="000A364C" w:rsidRDefault="000E7AE5">
            <w:pPr>
              <w:spacing w:line="240" w:lineRule="auto"/>
              <w:jc w:val="center"/>
            </w:pPr>
            <w:r>
              <w:t>0.06</w:t>
            </w:r>
          </w:p>
        </w:tc>
      </w:tr>
    </w:tbl>
    <w:p w14:paraId="10891FE7" w14:textId="6DE9B79A" w:rsidR="000A364C" w:rsidRDefault="000A364C">
      <w:bookmarkStart w:id="43" w:name="_2d3icgbx3l16"/>
      <w:bookmarkEnd w:id="43"/>
    </w:p>
    <w:p w14:paraId="779988C7" w14:textId="77777777" w:rsidR="000A364C" w:rsidRDefault="000E7AE5">
      <w:pPr>
        <w:pStyle w:val="Heading1"/>
        <w:keepNext w:val="0"/>
        <w:keepLines w:val="0"/>
        <w:spacing w:before="480"/>
        <w:jc w:val="center"/>
      </w:pPr>
      <w:r>
        <w:t>Discussion</w:t>
      </w:r>
    </w:p>
    <w:p w14:paraId="58212C68" w14:textId="04FAE04A" w:rsidR="000A364C" w:rsidRDefault="000E7AE5">
      <w:pPr>
        <w:ind w:firstLine="720"/>
      </w:pPr>
      <w:r>
        <w:t>In this article, we had two main aims. Our first aim was to attempt to characterize performance on a continuous report source memory task using a mathematical model of the decision process, the circular diffusion model, to ascertain whether it could predict the distributions of decision outcomes and RT from such a task.</w:t>
      </w:r>
      <w:ins w:id="44" w:author="Jason Zhou" w:date="2020-04-27T08:00:00Z">
        <w:r w:rsidR="000D7A34">
          <w:t xml:space="preserve"> In comparing continuous SDT and threshold models of source memory retrieval, </w:t>
        </w:r>
      </w:ins>
      <w:ins w:id="45" w:author="Jason Zhou" w:date="2020-04-27T08:01:00Z">
        <w:r w:rsidR="000D7A34">
          <w:t xml:space="preserve">we were interested in the broader </w:t>
        </w:r>
      </w:ins>
      <w:ins w:id="46" w:author="Jason Zhou" w:date="2020-04-27T08:02:00Z">
        <w:r w:rsidR="000D7A34">
          <w:t>question of how model selection is affected when decision-making is formally accounted for.</w:t>
        </w:r>
      </w:ins>
      <w:ins w:id="47" w:author="Jason Zhou" w:date="2020-04-27T08:03:00Z">
        <w:r w:rsidR="000D7A34">
          <w:t xml:space="preserve"> With specific reference to </w:t>
        </w:r>
        <w:r w:rsidR="000D7A34">
          <w:t xml:space="preserve">the conclusions of Harlow and Donaldson (2013), which were based only on the </w:t>
        </w:r>
        <w:r w:rsidR="000D7A34">
          <w:lastRenderedPageBreak/>
          <w:t xml:space="preserve">distributions of response error, </w:t>
        </w:r>
        <w:r w:rsidR="000D7A34">
          <w:t>we inv</w:t>
        </w:r>
      </w:ins>
      <w:ins w:id="48" w:author="Jason Zhou" w:date="2020-04-27T08:04:00Z">
        <w:r w:rsidR="000D7A34">
          <w:t xml:space="preserve">estigated whether a threshold model </w:t>
        </w:r>
        <w:r w:rsidR="005C6D63">
          <w:t>would still be preferred</w:t>
        </w:r>
      </w:ins>
      <w:ins w:id="49" w:author="Jason Zhou" w:date="2020-04-27T08:03:00Z">
        <w:r w:rsidR="000D7A34">
          <w:t xml:space="preserve"> when both </w:t>
        </w:r>
      </w:ins>
      <w:ins w:id="50" w:author="Jason Zhou" w:date="2020-04-27T08:04:00Z">
        <w:r w:rsidR="005C6D63">
          <w:t>response outcomes</w:t>
        </w:r>
      </w:ins>
      <w:ins w:id="51" w:author="Jason Zhou" w:date="2020-04-27T08:03:00Z">
        <w:r w:rsidR="000D7A34">
          <w:t xml:space="preserve"> and RTs were </w:t>
        </w:r>
        <w:proofErr w:type="gramStart"/>
        <w:r w:rsidR="000D7A34">
          <w:t>taken into account</w:t>
        </w:r>
        <w:proofErr w:type="gramEnd"/>
        <w:r w:rsidR="000D7A34">
          <w:t xml:space="preserve">. Our second aim was to ascertain whether Harlow and Donaldson’s (2013) conclusion that source memory is </w:t>
        </w:r>
        <w:proofErr w:type="spellStart"/>
        <w:r w:rsidR="000D7A34">
          <w:t>thresholded</w:t>
        </w:r>
        <w:proofErr w:type="spellEnd"/>
        <w:r w:rsidR="000D7A34">
          <w:t xml:space="preserve"> would continue to hold for memory when performance was conditioned on recognition confidence.</w:t>
        </w:r>
      </w:ins>
      <w:r>
        <w:t xml:space="preserve"> </w:t>
      </w:r>
      <w:commentRangeStart w:id="52"/>
      <w:del w:id="53" w:author="Jason Zhou" w:date="2020-04-27T08:04:00Z">
        <w:r w:rsidDel="005C6D63">
          <w:delText>In applying the model to this kind of task, we sought to ascertain whether the conclusions of Harlow and Donaldson (2013), which were based only on the distributions of response error, would continue to hold when both error and RTs were taken into account. Our second aim was to ascertain whether Harlow and Donaldson’s (2013) conclusion that source memory is thresholded would continue to hold for memory when performance was conditioned on recognition confidence</w:delText>
        </w:r>
        <w:commentRangeEnd w:id="52"/>
        <w:r w:rsidDel="005C6D63">
          <w:commentReference w:id="52"/>
        </w:r>
        <w:r w:rsidDel="005C6D63">
          <w:delText>.</w:delText>
        </w:r>
      </w:del>
    </w:p>
    <w:p w14:paraId="34295A04" w14:textId="277B2DBB" w:rsidR="000A364C" w:rsidRDefault="000E7AE5">
      <w:pPr>
        <w:ind w:firstLine="720"/>
      </w:pPr>
      <w:r>
        <w:t xml:space="preserve">We found evidence suggesting that source memory retrieval is indeed best characterized as a </w:t>
      </w:r>
      <w:proofErr w:type="spellStart"/>
      <w:r>
        <w:t>thresholded</w:t>
      </w:r>
      <w:proofErr w:type="spellEnd"/>
      <w:r>
        <w:t xml:space="preserve"> process. First, we found that even when source responses were conditioned on successful recognition, the marginal distribution of response error was well characterized by a two-component mixture model, consisting of a von Mises and a uniform distribution. This agrees the results of Harlow and Donaldson (2013), who used a wrapped Cauchy to account for the heavy tails of the distribution of errors. Second, we fit the joint distributions of accuracy and RT with the circular diffusion model, and again found that the threshold and hybrid models, both of which assumed a mixture of guessing and memory-based responses, fit the data better than the variable-precision model, which did not.   </w:t>
      </w:r>
    </w:p>
    <w:p w14:paraId="626445D0" w14:textId="77777777" w:rsidR="005C6D63" w:rsidRDefault="005C6D63" w:rsidP="005C6D63">
      <w:pPr>
        <w:ind w:firstLine="720"/>
      </w:pPr>
      <w:r>
        <w:t xml:space="preserve">Our joint modeling of accuracy and RT contributes to a growing body of work that suggests that source memory retrieval is well characterized by a threshold process. The novelty of our results is that we found evidence for a threshold in retrieval using a continuous outcome decision task in which we measured both RT and accuracy. Our analysis using the circular diffusion model allowed us to distinguish the contributions of memory strength and decision criterion to the precision of the memory-based component of responding. While Harlow and Donaldson similarly found evidence for a threshold process, their modeling of response-error distributions would not be able to rule out an explanation based on variable precision (e.g., van </w:t>
      </w:r>
      <w:r>
        <w:lastRenderedPageBreak/>
        <w:t>den Berg et al., 2013). Specifically, a variable precision model has two sources of variability – a variability in the latent strength along with variability in the mapping between strength and the decision outcome.</w:t>
      </w:r>
    </w:p>
    <w:p w14:paraId="3BD71D25" w14:textId="77777777" w:rsidR="005C6D63" w:rsidRDefault="005C6D63" w:rsidP="005C6D63">
      <w:pPr>
        <w:ind w:firstLine="720"/>
      </w:pPr>
      <w:r>
        <w:t xml:space="preserve">In the circular diffusion model, a variable precision model is a natural consequence of variability in the drift norm (the latent strength). For each </w:t>
      </w:r>
      <w:proofErr w:type="gramStart"/>
      <w:r>
        <w:t>particular value</w:t>
      </w:r>
      <w:proofErr w:type="gramEnd"/>
      <w:r>
        <w:t xml:space="preserve"> of the drift norm, there is a noisy accumulation of evidence that results in different response trajectories. When these two sources of variability are combined, the model can produce heavy-tailed distributions like those reported by Harlow and Donaldson (2003), but additionally predict that slow errors should result. These predictions mirror those of the two-choice diffusion model, which includes variability in drift rate. However, we did not find any evidence for the slow errors predicted by a variable precision account. For this reason, the variable precision account was quite constrained by our data, and was unable to jointly fit the distributions of response error and RT. Instead, the data were quite well accounted for by a threshold variant of the circular diffusion model, which assumes that a zero-drift guessing process occurs when retrieval discretely fails.</w:t>
      </w:r>
    </w:p>
    <w:p w14:paraId="4685F373" w14:textId="77777777" w:rsidR="005C6D63" w:rsidRDefault="005C6D63" w:rsidP="005C6D63">
      <w:pPr>
        <w:ind w:firstLine="720"/>
      </w:pPr>
      <w:r>
        <w:t xml:space="preserve">One potential recourse for continuous models is to assume that participants do guess, but only guess because they are unable to recognize the items. The model of </w:t>
      </w:r>
      <w:proofErr w:type="spellStart"/>
      <w:r>
        <w:t>Hautus</w:t>
      </w:r>
      <w:proofErr w:type="spellEnd"/>
      <w:r>
        <w:t xml:space="preserve"> et al. (2018) made this assumption on the grounds that when items are not recognized, participants do not even attempt source memory retrieval. For this reason, we collected item recognition confidence ratings in a separate test phase. </w:t>
      </w:r>
      <w:commentRangeStart w:id="54"/>
      <w:r>
        <w:t xml:space="preserve">While we confirmed that unrecognized items do indeed elicit guesses in source memory (consistent with some investigations using two-choice paradigms, e.g., </w:t>
      </w:r>
      <w:proofErr w:type="spellStart"/>
      <w:r>
        <w:t>Malejka</w:t>
      </w:r>
      <w:proofErr w:type="spellEnd"/>
      <w:r>
        <w:t xml:space="preserve"> &amp; Broder, 2017)</w:t>
      </w:r>
      <w:commentRangeEnd w:id="54"/>
      <w:r>
        <w:rPr>
          <w:rStyle w:val="CommentReference"/>
        </w:rPr>
        <w:commentReference w:id="54"/>
      </w:r>
      <w:r>
        <w:t xml:space="preserve">, we conditioned our source memory data used for the circular diffusion model fitting on recognized items. Thus, these results challenge virtually all continuous </w:t>
      </w:r>
      <w:r>
        <w:lastRenderedPageBreak/>
        <w:t xml:space="preserve">models of the source memory task.  Nonetheless, it remains unclear from our findings whether a simple threshold model is </w:t>
      </w:r>
      <w:proofErr w:type="gramStart"/>
      <w:r>
        <w:t>sufficient</w:t>
      </w:r>
      <w:proofErr w:type="gramEnd"/>
      <w:r>
        <w:t xml:space="preserve"> or a “some-or-none” hybrid model (</w:t>
      </w:r>
      <w:proofErr w:type="spellStart"/>
      <w:r>
        <w:t>Onyper</w:t>
      </w:r>
      <w:proofErr w:type="spellEnd"/>
      <w:r>
        <w:t xml:space="preserve"> et al., 2010) is better supported. The some-or-</w:t>
      </w:r>
      <w:proofErr w:type="gramStart"/>
      <w:r>
        <w:t>none</w:t>
      </w:r>
      <w:proofErr w:type="gramEnd"/>
      <w:r>
        <w:t xml:space="preserve"> model agrees with a simple threshold model in that retrieval can discretely fail, but when retrieval succeeds it produces continuous evidence, which we modeled using variability in the drift norm. Future work may be able to distinguish between these two possible architectures.</w:t>
      </w:r>
    </w:p>
    <w:p w14:paraId="47C8ED6F" w14:textId="72D2E5C4" w:rsidR="000A364C" w:rsidRDefault="000E7AE5">
      <w:r>
        <w:tab/>
      </w:r>
      <w:r w:rsidR="005C6D63">
        <w:t xml:space="preserve">In studies of two-choice decision making, Ratcliff and colleagues have argued persuasively for the importance of using models than can account for both accuracy and RT (Ratcliff, 1978; Ratcliff &amp; </w:t>
      </w:r>
      <w:proofErr w:type="spellStart"/>
      <w:r w:rsidR="005C6D63">
        <w:t>McKoon</w:t>
      </w:r>
      <w:proofErr w:type="spellEnd"/>
      <w:r w:rsidR="005C6D63">
        <w:t xml:space="preserve">, 2008). The ubiquity of the speed-accuracy tradeoff in cognitive psychology has repeatedly shown the limitations of considering RT or accuracy in isolation and highlighted the importance of using models that characterize these two dependent variables as expressions of a single underlying process. The diffusion model represents a theoretical advance over signal detection theory precisely because it provides a process model of the relationship between speed and accuracy. The parameters of the diffusion model estimated from data represent theoretically meaningful components of processing that jointly determine accuracy and RT: drift rate, which represents the quality of the evidence in the stimulus; boundary separation, or decision criterion, which represents the quantity of evidence needed for a response; and nondecision time, which represents the time for processes outside of the decision process. A pragmatic advantage of using the diffusion model rather than </w:t>
      </w:r>
      <w:r w:rsidR="005C6D63">
        <w:t>SDT</w:t>
      </w:r>
      <w:r w:rsidR="005C6D63">
        <w:t xml:space="preserve"> in applications is that it is more </w:t>
      </w:r>
      <w:proofErr w:type="gramStart"/>
      <w:r w:rsidR="005C6D63">
        <w:t>constrained, because</w:t>
      </w:r>
      <w:proofErr w:type="gramEnd"/>
      <w:r w:rsidR="005C6D63">
        <w:t xml:space="preserve"> it must account for both RT and accuracy, rather than just accuracy alone. In studies of recognition memory, for example, fits of the diffusion model have allowed researchers to distinguish between alternative models of the recognition process that </w:t>
      </w:r>
      <w:r w:rsidR="005C6D63">
        <w:lastRenderedPageBreak/>
        <w:t xml:space="preserve">could not be distinguished using signal detection theory (e.g., </w:t>
      </w:r>
      <w:proofErr w:type="spellStart"/>
      <w:r w:rsidR="005C6D63">
        <w:t>Osth</w:t>
      </w:r>
      <w:proofErr w:type="spellEnd"/>
      <w:r w:rsidR="005C6D63">
        <w:t xml:space="preserve">, Jansson, et al., 2018; Ratcliff &amp; </w:t>
      </w:r>
      <w:proofErr w:type="spellStart"/>
      <w:r w:rsidR="005C6D63">
        <w:t>Starns</w:t>
      </w:r>
      <w:proofErr w:type="spellEnd"/>
      <w:r w:rsidR="005C6D63">
        <w:t xml:space="preserve">, 2009; </w:t>
      </w:r>
      <w:proofErr w:type="spellStart"/>
      <w:r w:rsidR="005C6D63">
        <w:t>Starns</w:t>
      </w:r>
      <w:proofErr w:type="spellEnd"/>
      <w:r w:rsidR="005C6D63">
        <w:t xml:space="preserve">, Ratcliff, &amp; </w:t>
      </w:r>
      <w:proofErr w:type="spellStart"/>
      <w:r w:rsidR="005C6D63">
        <w:t>McKoon</w:t>
      </w:r>
      <w:proofErr w:type="spellEnd"/>
      <w:r w:rsidR="005C6D63">
        <w:t xml:space="preserve">, 2012). For instance, Ratcliff, Thapar, and </w:t>
      </w:r>
      <w:proofErr w:type="spellStart"/>
      <w:r w:rsidR="005C6D63">
        <w:t>McKoon</w:t>
      </w:r>
      <w:proofErr w:type="spellEnd"/>
      <w:r w:rsidR="005C6D63">
        <w:t xml:space="preserve"> (2004) conducted a diffusion model analysis on the effects of aging on recognition memory, where it has generally been found that older adults exhibited slower RTs than younger adults despite similar accuracy. A counter-intuitive result of their analysis was that drift rate changed negligibly with aging; instead, the slower RTs in older adults were due to higher response boundaries and longer nondecision times. Such insights would not be possible using accuracy data alone.</w:t>
      </w:r>
    </w:p>
    <w:p w14:paraId="0249A13B" w14:textId="77777777" w:rsidR="000A364C" w:rsidRDefault="000E7AE5">
      <w:r>
        <w:rPr>
          <w:b/>
          <w:bCs/>
        </w:rPr>
        <w:tab/>
      </w:r>
      <w:r>
        <w:t xml:space="preserve">The circular diffusion model offers the same theoretical advantages in the analysis of continuous outcome tasks as the standard diffusion model offers for two-choice tasks. Like the two-choice model, the circular diffusion model provides a unified account of RT and accuracy and its estimated parameters characterize the components of processing that give rise to these variables. In models of visual working memory, the distribution of error responses is characterized by the precision of the components of a von Mises mixture model (Bays &amp; Husain, 2008; </w:t>
      </w:r>
      <w:proofErr w:type="spellStart"/>
      <w:r>
        <w:t>Oberauer</w:t>
      </w:r>
      <w:proofErr w:type="spellEnd"/>
      <w:r>
        <w:t xml:space="preserve"> &amp; Lin, 2017; van den Berg et al., 2014; Zhang &amp; Luck, 2008). Such models seek to characterize how precision changes as a function of the number of items in memory –  Bays and Husain and van den Berg et al. assumed that precision varies as a power function of display size – but they provide no theoretical account of precision or its cognitive foundations. Many researchers assume that precision is an expression of an underlying neural population code (Bays, 2014) in which it characterizes the variability in the firing rates in a population of tuned detectors. This idea, while plausible (although see Lilburn, Smith, &amp; Sewell, 2018, for contrary evidence), provides no account of RT. </w:t>
      </w:r>
    </w:p>
    <w:p w14:paraId="5DBB091B" w14:textId="77777777" w:rsidR="000A364C" w:rsidRDefault="000E7AE5">
      <w:r>
        <w:lastRenderedPageBreak/>
        <w:tab/>
        <w:t>In contrast, the circular diffusion model provides a decomposition of precision into its underlying cognitive components. These components correspond closely to those in the two-choice diffusion model. Rather than viewing the continuous outcome task as being qualitatively distinct from other kinds of decision tasks, the circular diffusion model views continuous outcome tasks and two-choice tasks as being expressions of the same underlying psychological processes.  Importantly, as pointed out by Smith (2016), the expression for the von Mises precision parameter in the circular diffusion model closely parallels the sensitivity index for a two-choice, random walk decision model, derived by Link (1975). (A random walk is a discrete-time counterpart of a diffusion process.) Link’s sensitivity index has the same form as the sensitivity index for a Luce choice theory signal detection model based on logistic distributions.  The similarity in the sensitivity/precision indexes for the two kinds of decision model highlights their underlying theoretical unity. This unity is not apparent when the experimental tasks are considered at the level of the kinds of data they produce, which appear to be very different, but becomes apparent when performance on them is viewed as an expression of evidence accumulation by a diffusion process.</w:t>
      </w:r>
    </w:p>
    <w:p w14:paraId="6B59453F" w14:textId="77777777" w:rsidR="000A364C" w:rsidRDefault="000E7AE5">
      <w:r>
        <w:tab/>
        <w:t xml:space="preserve">The novelty of our analysis of a continuous outcome source memory task using the circular diffusion model, which supports and extends Harlow and Donaldson’s (2013) more empirical analysis, is not that it yielded different conclusions than theirs, but rather, that it yielded similar conclusions via a very different route, specifically, via the application of a mathematical model of the decision process that can predict both RT and accuracy. Our study joins the growing body of literature that has shown the theoretical benefits to be gained from characterizing memory retrieval using diffusion decision models.  </w:t>
      </w:r>
    </w:p>
    <w:p w14:paraId="5AC27D11" w14:textId="77777777" w:rsidR="000A364C" w:rsidRDefault="000E7AE5">
      <w:pPr>
        <w:ind w:firstLine="720"/>
      </w:pPr>
      <w:r>
        <w:lastRenderedPageBreak/>
        <w:t>This study represents the first attempt to model RT data alongside response error in a source memory task with continuous report outcomes. We used the circular diffusion model, which provides for an elaborated account of decision-making, to fit joint RT and error data. This allowed for more constrained analysis than previous studies which accounted only for response error. Specifically, having a complete decision model allows for identification of independent sources of noise arising from properties of memory and properties of decision-making, rather than attributing all variability in responding to just memory. In distinguishing these sources of variability, our approach allows for more direct inferences about the nature of memory, and how retrieval from memory drives decision-making.</w:t>
      </w:r>
      <w:r>
        <w:br w:type="page"/>
      </w:r>
    </w:p>
    <w:p w14:paraId="7244E6B0" w14:textId="77777777" w:rsidR="000A364C" w:rsidRDefault="000E7AE5">
      <w:pPr>
        <w:snapToGrid w:val="0"/>
        <w:ind w:left="720" w:hanging="720"/>
        <w:jc w:val="center"/>
      </w:pPr>
      <w:commentRangeStart w:id="55"/>
      <w:r>
        <w:rPr>
          <w:b/>
        </w:rPr>
        <w:lastRenderedPageBreak/>
        <w:t>Appendices</w:t>
      </w:r>
      <w:commentRangeEnd w:id="55"/>
      <w:r>
        <w:commentReference w:id="55"/>
      </w:r>
    </w:p>
    <w:tbl>
      <w:tblPr>
        <w:tblW w:w="9518" w:type="dxa"/>
        <w:tblInd w:w="-14" w:type="dxa"/>
        <w:tblLook w:val="04A0" w:firstRow="1" w:lastRow="0" w:firstColumn="1" w:lastColumn="0" w:noHBand="0" w:noVBand="1"/>
      </w:tblPr>
      <w:tblGrid>
        <w:gridCol w:w="1999"/>
        <w:gridCol w:w="712"/>
        <w:gridCol w:w="1709"/>
        <w:gridCol w:w="1690"/>
        <w:gridCol w:w="1708"/>
        <w:gridCol w:w="1700"/>
      </w:tblGrid>
      <w:tr w:rsidR="000A364C" w14:paraId="0197C09E" w14:textId="77777777">
        <w:trPr>
          <w:trHeight w:val="273"/>
        </w:trPr>
        <w:tc>
          <w:tcPr>
            <w:tcW w:w="9517" w:type="dxa"/>
            <w:gridSpan w:val="6"/>
            <w:shd w:val="clear" w:color="auto" w:fill="auto"/>
          </w:tcPr>
          <w:p w14:paraId="5852F542" w14:textId="77777777" w:rsidR="000A364C" w:rsidRDefault="000E7AE5">
            <w:pPr>
              <w:spacing w:line="240" w:lineRule="auto"/>
            </w:pPr>
            <w:r>
              <w:t>Table X</w:t>
            </w:r>
          </w:p>
        </w:tc>
      </w:tr>
      <w:tr w:rsidR="000A364C" w14:paraId="67629959" w14:textId="77777777">
        <w:trPr>
          <w:trHeight w:val="273"/>
        </w:trPr>
        <w:tc>
          <w:tcPr>
            <w:tcW w:w="9517" w:type="dxa"/>
            <w:gridSpan w:val="6"/>
            <w:tcBorders>
              <w:bottom w:val="single" w:sz="4" w:space="0" w:color="000000"/>
            </w:tcBorders>
            <w:shd w:val="clear" w:color="auto" w:fill="auto"/>
          </w:tcPr>
          <w:p w14:paraId="35C5267F" w14:textId="77777777" w:rsidR="000A364C" w:rsidRDefault="000E7AE5">
            <w:pPr>
              <w:spacing w:line="240" w:lineRule="auto"/>
              <w:rPr>
                <w:i/>
              </w:rPr>
            </w:pPr>
            <w:r>
              <w:rPr>
                <w:i/>
              </w:rPr>
              <w:t>Parameter Values for Best Fits of the Simple Mixture Model to Recognized Individual Data.</w:t>
            </w:r>
          </w:p>
        </w:tc>
      </w:tr>
      <w:tr w:rsidR="000A364C" w14:paraId="4FD16D76" w14:textId="77777777">
        <w:trPr>
          <w:trHeight w:val="273"/>
        </w:trPr>
        <w:tc>
          <w:tcPr>
            <w:tcW w:w="2713" w:type="dxa"/>
            <w:gridSpan w:val="2"/>
            <w:tcBorders>
              <w:top w:val="single" w:sz="4" w:space="0" w:color="000000"/>
              <w:bottom w:val="single" w:sz="4" w:space="0" w:color="000000"/>
            </w:tcBorders>
            <w:shd w:val="clear" w:color="auto" w:fill="auto"/>
          </w:tcPr>
          <w:p w14:paraId="4CA1CE03" w14:textId="77777777" w:rsidR="000A364C" w:rsidRDefault="000A364C">
            <w:pPr>
              <w:spacing w:line="240" w:lineRule="auto"/>
              <w:jc w:val="center"/>
            </w:pPr>
          </w:p>
        </w:tc>
        <w:tc>
          <w:tcPr>
            <w:tcW w:w="3399" w:type="dxa"/>
            <w:gridSpan w:val="2"/>
            <w:tcBorders>
              <w:top w:val="single" w:sz="4" w:space="0" w:color="000000"/>
              <w:bottom w:val="single" w:sz="4" w:space="0" w:color="000000"/>
            </w:tcBorders>
            <w:shd w:val="clear" w:color="auto" w:fill="auto"/>
            <w:vAlign w:val="bottom"/>
          </w:tcPr>
          <w:p w14:paraId="76692B65" w14:textId="77777777" w:rsidR="000A364C" w:rsidRDefault="000E7AE5">
            <w:pPr>
              <w:spacing w:line="240" w:lineRule="auto"/>
              <w:jc w:val="center"/>
            </w:pPr>
            <w:r>
              <w:t>Low Imageability</w:t>
            </w:r>
          </w:p>
        </w:tc>
        <w:tc>
          <w:tcPr>
            <w:tcW w:w="3405" w:type="dxa"/>
            <w:gridSpan w:val="2"/>
            <w:tcBorders>
              <w:top w:val="single" w:sz="4" w:space="0" w:color="000000"/>
              <w:bottom w:val="single" w:sz="4" w:space="0" w:color="000000"/>
            </w:tcBorders>
            <w:shd w:val="clear" w:color="auto" w:fill="auto"/>
            <w:vAlign w:val="bottom"/>
          </w:tcPr>
          <w:p w14:paraId="3BB2A785" w14:textId="77777777" w:rsidR="000A364C" w:rsidRDefault="000E7AE5">
            <w:pPr>
              <w:spacing w:line="240" w:lineRule="auto"/>
              <w:jc w:val="center"/>
            </w:pPr>
            <w:r>
              <w:t>High Imageability</w:t>
            </w:r>
          </w:p>
        </w:tc>
      </w:tr>
      <w:tr w:rsidR="000A364C" w14:paraId="4E76BB6A" w14:textId="77777777">
        <w:trPr>
          <w:trHeight w:val="585"/>
        </w:trPr>
        <w:tc>
          <w:tcPr>
            <w:tcW w:w="2713" w:type="dxa"/>
            <w:gridSpan w:val="2"/>
            <w:tcBorders>
              <w:top w:val="single" w:sz="4" w:space="0" w:color="000000"/>
            </w:tcBorders>
            <w:shd w:val="clear" w:color="auto" w:fill="auto"/>
            <w:vAlign w:val="center"/>
          </w:tcPr>
          <w:p w14:paraId="30612108" w14:textId="77777777" w:rsidR="000A364C" w:rsidRDefault="000E7AE5">
            <w:pPr>
              <w:spacing w:line="240" w:lineRule="auto"/>
              <w:jc w:val="center"/>
            </w:pPr>
            <w:r>
              <w:t>Participant</w:t>
            </w:r>
          </w:p>
        </w:tc>
        <w:tc>
          <w:tcPr>
            <w:tcW w:w="1709" w:type="dxa"/>
            <w:tcBorders>
              <w:top w:val="single" w:sz="4" w:space="0" w:color="000000"/>
            </w:tcBorders>
            <w:shd w:val="clear" w:color="auto" w:fill="auto"/>
            <w:vAlign w:val="center"/>
          </w:tcPr>
          <w:p w14:paraId="193D0F98" w14:textId="77777777" w:rsidR="000A364C" w:rsidRDefault="000E7AE5">
            <w:pPr>
              <w:spacing w:line="240" w:lineRule="auto"/>
              <w:jc w:val="center"/>
            </w:pPr>
            <w:r>
              <w:t>Precision</w:t>
            </w:r>
          </w:p>
        </w:tc>
        <w:tc>
          <w:tcPr>
            <w:tcW w:w="1688" w:type="dxa"/>
            <w:tcBorders>
              <w:top w:val="single" w:sz="4" w:space="0" w:color="000000"/>
            </w:tcBorders>
            <w:shd w:val="clear" w:color="auto" w:fill="auto"/>
            <w:vAlign w:val="center"/>
          </w:tcPr>
          <w:p w14:paraId="568BEBF8" w14:textId="77777777" w:rsidR="000A364C" w:rsidRDefault="000E7AE5">
            <w:pPr>
              <w:spacing w:line="240" w:lineRule="auto"/>
              <w:jc w:val="center"/>
              <w:rPr>
                <w:i/>
              </w:rPr>
            </w:pPr>
            <w:r>
              <w:rPr>
                <w:i/>
              </w:rPr>
              <w:t>π</w:t>
            </w:r>
          </w:p>
        </w:tc>
        <w:tc>
          <w:tcPr>
            <w:tcW w:w="1708" w:type="dxa"/>
            <w:tcBorders>
              <w:top w:val="single" w:sz="4" w:space="0" w:color="000000"/>
            </w:tcBorders>
            <w:shd w:val="clear" w:color="auto" w:fill="auto"/>
            <w:vAlign w:val="center"/>
          </w:tcPr>
          <w:p w14:paraId="50E87A4F" w14:textId="77777777" w:rsidR="000A364C" w:rsidRDefault="000E7AE5">
            <w:pPr>
              <w:spacing w:line="240" w:lineRule="auto"/>
              <w:jc w:val="center"/>
            </w:pPr>
            <w:r>
              <w:t>Precision</w:t>
            </w:r>
          </w:p>
        </w:tc>
        <w:tc>
          <w:tcPr>
            <w:tcW w:w="1699" w:type="dxa"/>
            <w:tcBorders>
              <w:top w:val="single" w:sz="4" w:space="0" w:color="000000"/>
            </w:tcBorders>
            <w:shd w:val="clear" w:color="auto" w:fill="auto"/>
            <w:vAlign w:val="center"/>
          </w:tcPr>
          <w:p w14:paraId="01A91427" w14:textId="77777777" w:rsidR="000A364C" w:rsidRDefault="000E7AE5">
            <w:pPr>
              <w:spacing w:line="240" w:lineRule="auto"/>
              <w:jc w:val="center"/>
              <w:rPr>
                <w:i/>
              </w:rPr>
            </w:pPr>
            <w:r>
              <w:rPr>
                <w:i/>
              </w:rPr>
              <w:t>π</w:t>
            </w:r>
          </w:p>
        </w:tc>
      </w:tr>
      <w:tr w:rsidR="000A364C" w14:paraId="51250C97" w14:textId="77777777">
        <w:trPr>
          <w:trHeight w:val="273"/>
        </w:trPr>
        <w:tc>
          <w:tcPr>
            <w:tcW w:w="2000" w:type="dxa"/>
            <w:shd w:val="clear" w:color="auto" w:fill="auto"/>
            <w:vAlign w:val="bottom"/>
          </w:tcPr>
          <w:p w14:paraId="3C00A188" w14:textId="77777777" w:rsidR="000A364C" w:rsidRDefault="000E7AE5">
            <w:pPr>
              <w:spacing w:line="240" w:lineRule="auto"/>
            </w:pPr>
            <w:r>
              <w:t>High Accuracy</w:t>
            </w:r>
          </w:p>
        </w:tc>
        <w:tc>
          <w:tcPr>
            <w:tcW w:w="712" w:type="dxa"/>
            <w:shd w:val="clear" w:color="auto" w:fill="auto"/>
            <w:vAlign w:val="bottom"/>
          </w:tcPr>
          <w:p w14:paraId="7F41C368" w14:textId="77777777" w:rsidR="000A364C" w:rsidRDefault="000A364C">
            <w:pPr>
              <w:spacing w:line="240" w:lineRule="auto"/>
              <w:jc w:val="center"/>
            </w:pPr>
          </w:p>
        </w:tc>
        <w:tc>
          <w:tcPr>
            <w:tcW w:w="1709" w:type="dxa"/>
            <w:shd w:val="clear" w:color="auto" w:fill="auto"/>
            <w:vAlign w:val="bottom"/>
          </w:tcPr>
          <w:p w14:paraId="18F2674B" w14:textId="77777777" w:rsidR="000A364C" w:rsidRDefault="000A364C">
            <w:pPr>
              <w:spacing w:line="240" w:lineRule="auto"/>
              <w:jc w:val="center"/>
            </w:pPr>
          </w:p>
        </w:tc>
        <w:tc>
          <w:tcPr>
            <w:tcW w:w="1688" w:type="dxa"/>
            <w:shd w:val="clear" w:color="auto" w:fill="auto"/>
            <w:vAlign w:val="bottom"/>
          </w:tcPr>
          <w:p w14:paraId="26715B20" w14:textId="77777777" w:rsidR="000A364C" w:rsidRDefault="000A364C">
            <w:pPr>
              <w:spacing w:line="240" w:lineRule="auto"/>
              <w:jc w:val="center"/>
            </w:pPr>
          </w:p>
        </w:tc>
        <w:tc>
          <w:tcPr>
            <w:tcW w:w="1708" w:type="dxa"/>
            <w:shd w:val="clear" w:color="auto" w:fill="auto"/>
            <w:vAlign w:val="bottom"/>
          </w:tcPr>
          <w:p w14:paraId="65C19AE9" w14:textId="77777777" w:rsidR="000A364C" w:rsidRDefault="000A364C">
            <w:pPr>
              <w:spacing w:line="240" w:lineRule="auto"/>
              <w:jc w:val="center"/>
            </w:pPr>
          </w:p>
        </w:tc>
        <w:tc>
          <w:tcPr>
            <w:tcW w:w="1700" w:type="dxa"/>
            <w:shd w:val="clear" w:color="auto" w:fill="auto"/>
            <w:vAlign w:val="bottom"/>
          </w:tcPr>
          <w:p w14:paraId="4F60D700" w14:textId="77777777" w:rsidR="000A364C" w:rsidRDefault="000A364C">
            <w:pPr>
              <w:spacing w:line="240" w:lineRule="auto"/>
              <w:jc w:val="center"/>
            </w:pPr>
          </w:p>
        </w:tc>
      </w:tr>
      <w:tr w:rsidR="000A364C" w14:paraId="366FBCAB" w14:textId="77777777">
        <w:trPr>
          <w:trHeight w:val="273"/>
        </w:trPr>
        <w:tc>
          <w:tcPr>
            <w:tcW w:w="2000" w:type="dxa"/>
            <w:shd w:val="clear" w:color="auto" w:fill="auto"/>
            <w:vAlign w:val="bottom"/>
          </w:tcPr>
          <w:p w14:paraId="1560E4C9" w14:textId="77777777" w:rsidR="000A364C" w:rsidRDefault="000A364C">
            <w:pPr>
              <w:spacing w:line="240" w:lineRule="auto"/>
            </w:pPr>
          </w:p>
        </w:tc>
        <w:tc>
          <w:tcPr>
            <w:tcW w:w="712" w:type="dxa"/>
            <w:shd w:val="clear" w:color="auto" w:fill="auto"/>
            <w:vAlign w:val="bottom"/>
          </w:tcPr>
          <w:p w14:paraId="4135A406" w14:textId="77777777" w:rsidR="000A364C" w:rsidRDefault="000E7AE5">
            <w:pPr>
              <w:spacing w:line="240" w:lineRule="auto"/>
              <w:jc w:val="center"/>
            </w:pPr>
            <w:r>
              <w:t>2</w:t>
            </w:r>
          </w:p>
        </w:tc>
        <w:tc>
          <w:tcPr>
            <w:tcW w:w="1709" w:type="dxa"/>
            <w:shd w:val="clear" w:color="auto" w:fill="auto"/>
            <w:vAlign w:val="bottom"/>
          </w:tcPr>
          <w:p w14:paraId="41E24C14" w14:textId="77777777" w:rsidR="000A364C" w:rsidRDefault="000E7AE5">
            <w:pPr>
              <w:spacing w:line="240" w:lineRule="auto"/>
              <w:jc w:val="center"/>
            </w:pPr>
            <w:r>
              <w:t>24.51</w:t>
            </w:r>
          </w:p>
        </w:tc>
        <w:tc>
          <w:tcPr>
            <w:tcW w:w="1688" w:type="dxa"/>
            <w:shd w:val="clear" w:color="auto" w:fill="auto"/>
            <w:vAlign w:val="bottom"/>
          </w:tcPr>
          <w:p w14:paraId="218D6333" w14:textId="77777777" w:rsidR="000A364C" w:rsidRDefault="000E7AE5">
            <w:pPr>
              <w:spacing w:line="240" w:lineRule="auto"/>
              <w:jc w:val="center"/>
            </w:pPr>
            <w:r>
              <w:t>0.66</w:t>
            </w:r>
          </w:p>
        </w:tc>
        <w:tc>
          <w:tcPr>
            <w:tcW w:w="1708" w:type="dxa"/>
            <w:shd w:val="clear" w:color="auto" w:fill="auto"/>
            <w:vAlign w:val="bottom"/>
          </w:tcPr>
          <w:p w14:paraId="48235D64" w14:textId="77777777" w:rsidR="000A364C" w:rsidRDefault="000E7AE5">
            <w:pPr>
              <w:spacing w:line="240" w:lineRule="auto"/>
              <w:jc w:val="center"/>
            </w:pPr>
            <w:r>
              <w:t>17.36</w:t>
            </w:r>
          </w:p>
        </w:tc>
        <w:tc>
          <w:tcPr>
            <w:tcW w:w="1700" w:type="dxa"/>
            <w:shd w:val="clear" w:color="auto" w:fill="auto"/>
            <w:vAlign w:val="bottom"/>
          </w:tcPr>
          <w:p w14:paraId="0FC29235" w14:textId="77777777" w:rsidR="000A364C" w:rsidRDefault="000E7AE5">
            <w:pPr>
              <w:spacing w:line="240" w:lineRule="auto"/>
              <w:jc w:val="center"/>
            </w:pPr>
            <w:r>
              <w:t>0.73</w:t>
            </w:r>
          </w:p>
        </w:tc>
      </w:tr>
      <w:tr w:rsidR="000A364C" w14:paraId="2889B2D0" w14:textId="77777777">
        <w:trPr>
          <w:trHeight w:val="273"/>
        </w:trPr>
        <w:tc>
          <w:tcPr>
            <w:tcW w:w="2000" w:type="dxa"/>
            <w:shd w:val="clear" w:color="auto" w:fill="auto"/>
            <w:vAlign w:val="bottom"/>
          </w:tcPr>
          <w:p w14:paraId="77A5B58C" w14:textId="77777777" w:rsidR="000A364C" w:rsidRDefault="000A364C">
            <w:pPr>
              <w:spacing w:line="240" w:lineRule="auto"/>
            </w:pPr>
          </w:p>
        </w:tc>
        <w:tc>
          <w:tcPr>
            <w:tcW w:w="712" w:type="dxa"/>
            <w:shd w:val="clear" w:color="auto" w:fill="auto"/>
            <w:vAlign w:val="bottom"/>
          </w:tcPr>
          <w:p w14:paraId="2B32BC5D" w14:textId="77777777" w:rsidR="000A364C" w:rsidRDefault="000E7AE5">
            <w:pPr>
              <w:spacing w:line="240" w:lineRule="auto"/>
              <w:jc w:val="center"/>
            </w:pPr>
            <w:r>
              <w:t>3</w:t>
            </w:r>
          </w:p>
        </w:tc>
        <w:tc>
          <w:tcPr>
            <w:tcW w:w="1709" w:type="dxa"/>
            <w:shd w:val="clear" w:color="auto" w:fill="auto"/>
            <w:vAlign w:val="bottom"/>
          </w:tcPr>
          <w:p w14:paraId="5471030B" w14:textId="77777777" w:rsidR="000A364C" w:rsidRDefault="000E7AE5">
            <w:pPr>
              <w:spacing w:line="240" w:lineRule="auto"/>
              <w:jc w:val="center"/>
            </w:pPr>
            <w:r>
              <w:t>11.76</w:t>
            </w:r>
          </w:p>
        </w:tc>
        <w:tc>
          <w:tcPr>
            <w:tcW w:w="1688" w:type="dxa"/>
            <w:shd w:val="clear" w:color="auto" w:fill="auto"/>
            <w:vAlign w:val="bottom"/>
          </w:tcPr>
          <w:p w14:paraId="0E8E8CDF" w14:textId="77777777" w:rsidR="000A364C" w:rsidRDefault="000E7AE5">
            <w:pPr>
              <w:spacing w:line="240" w:lineRule="auto"/>
              <w:jc w:val="center"/>
            </w:pPr>
            <w:r>
              <w:t>0.45</w:t>
            </w:r>
          </w:p>
        </w:tc>
        <w:tc>
          <w:tcPr>
            <w:tcW w:w="1708" w:type="dxa"/>
            <w:shd w:val="clear" w:color="auto" w:fill="auto"/>
            <w:vAlign w:val="bottom"/>
          </w:tcPr>
          <w:p w14:paraId="0DBF129E" w14:textId="77777777" w:rsidR="000A364C" w:rsidRDefault="000E7AE5">
            <w:pPr>
              <w:spacing w:line="240" w:lineRule="auto"/>
              <w:jc w:val="center"/>
            </w:pPr>
            <w:r>
              <w:t>10.47</w:t>
            </w:r>
          </w:p>
        </w:tc>
        <w:tc>
          <w:tcPr>
            <w:tcW w:w="1700" w:type="dxa"/>
            <w:shd w:val="clear" w:color="auto" w:fill="auto"/>
            <w:vAlign w:val="bottom"/>
          </w:tcPr>
          <w:p w14:paraId="7639F570" w14:textId="77777777" w:rsidR="000A364C" w:rsidRDefault="000E7AE5">
            <w:pPr>
              <w:spacing w:line="240" w:lineRule="auto"/>
              <w:jc w:val="center"/>
            </w:pPr>
            <w:r>
              <w:t>0.54</w:t>
            </w:r>
          </w:p>
        </w:tc>
      </w:tr>
      <w:tr w:rsidR="000A364C" w14:paraId="54C3CCF2" w14:textId="77777777">
        <w:trPr>
          <w:trHeight w:val="273"/>
        </w:trPr>
        <w:tc>
          <w:tcPr>
            <w:tcW w:w="2000" w:type="dxa"/>
            <w:shd w:val="clear" w:color="auto" w:fill="auto"/>
            <w:vAlign w:val="bottom"/>
          </w:tcPr>
          <w:p w14:paraId="459DA968" w14:textId="77777777" w:rsidR="000A364C" w:rsidRDefault="000A364C">
            <w:pPr>
              <w:spacing w:line="240" w:lineRule="auto"/>
            </w:pPr>
          </w:p>
        </w:tc>
        <w:tc>
          <w:tcPr>
            <w:tcW w:w="712" w:type="dxa"/>
            <w:shd w:val="clear" w:color="auto" w:fill="auto"/>
            <w:vAlign w:val="bottom"/>
          </w:tcPr>
          <w:p w14:paraId="4C78DE6F" w14:textId="77777777" w:rsidR="000A364C" w:rsidRDefault="000E7AE5">
            <w:pPr>
              <w:spacing w:line="240" w:lineRule="auto"/>
              <w:jc w:val="center"/>
            </w:pPr>
            <w:r>
              <w:t>4</w:t>
            </w:r>
          </w:p>
        </w:tc>
        <w:tc>
          <w:tcPr>
            <w:tcW w:w="1709" w:type="dxa"/>
            <w:shd w:val="clear" w:color="auto" w:fill="auto"/>
            <w:vAlign w:val="bottom"/>
          </w:tcPr>
          <w:p w14:paraId="53FA387E" w14:textId="77777777" w:rsidR="000A364C" w:rsidRDefault="000E7AE5">
            <w:pPr>
              <w:spacing w:line="240" w:lineRule="auto"/>
              <w:jc w:val="center"/>
            </w:pPr>
            <w:r>
              <w:t>32.44</w:t>
            </w:r>
          </w:p>
        </w:tc>
        <w:tc>
          <w:tcPr>
            <w:tcW w:w="1688" w:type="dxa"/>
            <w:shd w:val="clear" w:color="auto" w:fill="auto"/>
            <w:vAlign w:val="bottom"/>
          </w:tcPr>
          <w:p w14:paraId="41561064" w14:textId="77777777" w:rsidR="000A364C" w:rsidRDefault="000E7AE5">
            <w:pPr>
              <w:spacing w:line="240" w:lineRule="auto"/>
              <w:jc w:val="center"/>
            </w:pPr>
            <w:r>
              <w:t>0.48</w:t>
            </w:r>
          </w:p>
        </w:tc>
        <w:tc>
          <w:tcPr>
            <w:tcW w:w="1708" w:type="dxa"/>
            <w:shd w:val="clear" w:color="auto" w:fill="auto"/>
            <w:vAlign w:val="bottom"/>
          </w:tcPr>
          <w:p w14:paraId="1DBFA545" w14:textId="77777777" w:rsidR="000A364C" w:rsidRDefault="000E7AE5">
            <w:pPr>
              <w:spacing w:line="240" w:lineRule="auto"/>
              <w:jc w:val="center"/>
            </w:pPr>
            <w:r>
              <w:t>44.47</w:t>
            </w:r>
          </w:p>
        </w:tc>
        <w:tc>
          <w:tcPr>
            <w:tcW w:w="1700" w:type="dxa"/>
            <w:shd w:val="clear" w:color="auto" w:fill="auto"/>
            <w:vAlign w:val="bottom"/>
          </w:tcPr>
          <w:p w14:paraId="5C3412D8" w14:textId="77777777" w:rsidR="000A364C" w:rsidRDefault="000E7AE5">
            <w:pPr>
              <w:spacing w:line="240" w:lineRule="auto"/>
              <w:jc w:val="center"/>
            </w:pPr>
            <w:r>
              <w:t>0.54</w:t>
            </w:r>
          </w:p>
        </w:tc>
      </w:tr>
      <w:tr w:rsidR="000A364C" w14:paraId="2EC84156" w14:textId="77777777">
        <w:trPr>
          <w:trHeight w:val="273"/>
        </w:trPr>
        <w:tc>
          <w:tcPr>
            <w:tcW w:w="2000" w:type="dxa"/>
            <w:shd w:val="clear" w:color="auto" w:fill="auto"/>
            <w:vAlign w:val="bottom"/>
          </w:tcPr>
          <w:p w14:paraId="769A5001" w14:textId="77777777" w:rsidR="000A364C" w:rsidRDefault="000A364C">
            <w:pPr>
              <w:spacing w:line="240" w:lineRule="auto"/>
            </w:pPr>
          </w:p>
        </w:tc>
        <w:tc>
          <w:tcPr>
            <w:tcW w:w="712" w:type="dxa"/>
            <w:shd w:val="clear" w:color="auto" w:fill="auto"/>
            <w:vAlign w:val="bottom"/>
          </w:tcPr>
          <w:p w14:paraId="18FC2C61" w14:textId="77777777" w:rsidR="000A364C" w:rsidRDefault="000E7AE5">
            <w:pPr>
              <w:spacing w:line="240" w:lineRule="auto"/>
              <w:jc w:val="center"/>
            </w:pPr>
            <w:r>
              <w:t>5</w:t>
            </w:r>
          </w:p>
        </w:tc>
        <w:tc>
          <w:tcPr>
            <w:tcW w:w="1709" w:type="dxa"/>
            <w:shd w:val="clear" w:color="auto" w:fill="auto"/>
            <w:vAlign w:val="bottom"/>
          </w:tcPr>
          <w:p w14:paraId="1D3F3C03" w14:textId="77777777" w:rsidR="000A364C" w:rsidRDefault="000E7AE5">
            <w:pPr>
              <w:spacing w:line="240" w:lineRule="auto"/>
              <w:jc w:val="center"/>
            </w:pPr>
            <w:r>
              <w:t>18.51</w:t>
            </w:r>
          </w:p>
        </w:tc>
        <w:tc>
          <w:tcPr>
            <w:tcW w:w="1688" w:type="dxa"/>
            <w:shd w:val="clear" w:color="auto" w:fill="auto"/>
            <w:vAlign w:val="bottom"/>
          </w:tcPr>
          <w:p w14:paraId="1DEE1077" w14:textId="77777777" w:rsidR="000A364C" w:rsidRDefault="000E7AE5">
            <w:pPr>
              <w:spacing w:line="240" w:lineRule="auto"/>
              <w:jc w:val="center"/>
            </w:pPr>
            <w:r>
              <w:t>0.47</w:t>
            </w:r>
          </w:p>
        </w:tc>
        <w:tc>
          <w:tcPr>
            <w:tcW w:w="1708" w:type="dxa"/>
            <w:shd w:val="clear" w:color="auto" w:fill="auto"/>
            <w:vAlign w:val="bottom"/>
          </w:tcPr>
          <w:p w14:paraId="50FA62BF" w14:textId="77777777" w:rsidR="000A364C" w:rsidRDefault="000E7AE5">
            <w:pPr>
              <w:spacing w:line="240" w:lineRule="auto"/>
              <w:jc w:val="center"/>
            </w:pPr>
            <w:r>
              <w:t>16.80</w:t>
            </w:r>
          </w:p>
        </w:tc>
        <w:tc>
          <w:tcPr>
            <w:tcW w:w="1700" w:type="dxa"/>
            <w:shd w:val="clear" w:color="auto" w:fill="auto"/>
            <w:vAlign w:val="bottom"/>
          </w:tcPr>
          <w:p w14:paraId="30AB1819" w14:textId="77777777" w:rsidR="000A364C" w:rsidRDefault="000E7AE5">
            <w:pPr>
              <w:spacing w:line="240" w:lineRule="auto"/>
              <w:jc w:val="center"/>
            </w:pPr>
            <w:r>
              <w:t>0.65</w:t>
            </w:r>
          </w:p>
        </w:tc>
      </w:tr>
      <w:tr w:rsidR="000A364C" w14:paraId="469B24C2" w14:textId="77777777">
        <w:trPr>
          <w:trHeight w:val="273"/>
        </w:trPr>
        <w:tc>
          <w:tcPr>
            <w:tcW w:w="2000" w:type="dxa"/>
            <w:shd w:val="clear" w:color="auto" w:fill="auto"/>
            <w:vAlign w:val="bottom"/>
          </w:tcPr>
          <w:p w14:paraId="537F5A4E" w14:textId="77777777" w:rsidR="000A364C" w:rsidRDefault="000A364C">
            <w:pPr>
              <w:spacing w:line="240" w:lineRule="auto"/>
            </w:pPr>
          </w:p>
        </w:tc>
        <w:tc>
          <w:tcPr>
            <w:tcW w:w="712" w:type="dxa"/>
            <w:shd w:val="clear" w:color="auto" w:fill="auto"/>
            <w:vAlign w:val="bottom"/>
          </w:tcPr>
          <w:p w14:paraId="57B848E9" w14:textId="77777777" w:rsidR="000A364C" w:rsidRDefault="000E7AE5">
            <w:pPr>
              <w:spacing w:line="240" w:lineRule="auto"/>
              <w:jc w:val="center"/>
            </w:pPr>
            <w:r>
              <w:t>6</w:t>
            </w:r>
          </w:p>
        </w:tc>
        <w:tc>
          <w:tcPr>
            <w:tcW w:w="1709" w:type="dxa"/>
            <w:shd w:val="clear" w:color="auto" w:fill="auto"/>
            <w:vAlign w:val="bottom"/>
          </w:tcPr>
          <w:p w14:paraId="53D20609" w14:textId="77777777" w:rsidR="000A364C" w:rsidRDefault="000E7AE5">
            <w:pPr>
              <w:spacing w:line="240" w:lineRule="auto"/>
              <w:jc w:val="center"/>
            </w:pPr>
            <w:r>
              <w:t>12.90</w:t>
            </w:r>
          </w:p>
        </w:tc>
        <w:tc>
          <w:tcPr>
            <w:tcW w:w="1688" w:type="dxa"/>
            <w:shd w:val="clear" w:color="auto" w:fill="auto"/>
            <w:vAlign w:val="bottom"/>
          </w:tcPr>
          <w:p w14:paraId="3B3E569F" w14:textId="77777777" w:rsidR="000A364C" w:rsidRDefault="000E7AE5">
            <w:pPr>
              <w:spacing w:line="240" w:lineRule="auto"/>
              <w:jc w:val="center"/>
            </w:pPr>
            <w:r>
              <w:t>0.27</w:t>
            </w:r>
          </w:p>
        </w:tc>
        <w:tc>
          <w:tcPr>
            <w:tcW w:w="1708" w:type="dxa"/>
            <w:shd w:val="clear" w:color="auto" w:fill="auto"/>
            <w:vAlign w:val="bottom"/>
          </w:tcPr>
          <w:p w14:paraId="618DD2F3" w14:textId="77777777" w:rsidR="000A364C" w:rsidRDefault="000E7AE5">
            <w:pPr>
              <w:spacing w:line="240" w:lineRule="auto"/>
              <w:jc w:val="center"/>
            </w:pPr>
            <w:r>
              <w:t>8.86</w:t>
            </w:r>
          </w:p>
        </w:tc>
        <w:tc>
          <w:tcPr>
            <w:tcW w:w="1700" w:type="dxa"/>
            <w:shd w:val="clear" w:color="auto" w:fill="auto"/>
            <w:vAlign w:val="bottom"/>
          </w:tcPr>
          <w:p w14:paraId="18E28F2B" w14:textId="77777777" w:rsidR="000A364C" w:rsidRDefault="000E7AE5">
            <w:pPr>
              <w:spacing w:line="240" w:lineRule="auto"/>
              <w:jc w:val="center"/>
            </w:pPr>
            <w:r>
              <w:t>0.23</w:t>
            </w:r>
          </w:p>
        </w:tc>
      </w:tr>
      <w:tr w:rsidR="000A364C" w14:paraId="1BF4E656" w14:textId="77777777">
        <w:trPr>
          <w:trHeight w:val="273"/>
        </w:trPr>
        <w:tc>
          <w:tcPr>
            <w:tcW w:w="2000" w:type="dxa"/>
            <w:shd w:val="clear" w:color="auto" w:fill="auto"/>
            <w:vAlign w:val="bottom"/>
          </w:tcPr>
          <w:p w14:paraId="48DE12E6" w14:textId="77777777" w:rsidR="000A364C" w:rsidRDefault="000A364C">
            <w:pPr>
              <w:spacing w:line="240" w:lineRule="auto"/>
            </w:pPr>
          </w:p>
        </w:tc>
        <w:tc>
          <w:tcPr>
            <w:tcW w:w="712" w:type="dxa"/>
            <w:shd w:val="clear" w:color="auto" w:fill="auto"/>
            <w:vAlign w:val="bottom"/>
          </w:tcPr>
          <w:p w14:paraId="0A87D507" w14:textId="77777777" w:rsidR="000A364C" w:rsidRDefault="000E7AE5">
            <w:pPr>
              <w:spacing w:line="240" w:lineRule="auto"/>
              <w:jc w:val="center"/>
            </w:pPr>
            <w:r>
              <w:t>7</w:t>
            </w:r>
          </w:p>
        </w:tc>
        <w:tc>
          <w:tcPr>
            <w:tcW w:w="1709" w:type="dxa"/>
            <w:shd w:val="clear" w:color="auto" w:fill="auto"/>
            <w:vAlign w:val="bottom"/>
          </w:tcPr>
          <w:p w14:paraId="18042E5C" w14:textId="77777777" w:rsidR="000A364C" w:rsidRDefault="000E7AE5">
            <w:pPr>
              <w:spacing w:line="240" w:lineRule="auto"/>
              <w:jc w:val="center"/>
            </w:pPr>
            <w:r>
              <w:t>12.17</w:t>
            </w:r>
          </w:p>
        </w:tc>
        <w:tc>
          <w:tcPr>
            <w:tcW w:w="1688" w:type="dxa"/>
            <w:shd w:val="clear" w:color="auto" w:fill="auto"/>
            <w:vAlign w:val="bottom"/>
          </w:tcPr>
          <w:p w14:paraId="73733777" w14:textId="77777777" w:rsidR="000A364C" w:rsidRDefault="000E7AE5">
            <w:pPr>
              <w:spacing w:line="240" w:lineRule="auto"/>
              <w:jc w:val="center"/>
            </w:pPr>
            <w:r>
              <w:t>0.65</w:t>
            </w:r>
          </w:p>
        </w:tc>
        <w:tc>
          <w:tcPr>
            <w:tcW w:w="1708" w:type="dxa"/>
            <w:shd w:val="clear" w:color="auto" w:fill="auto"/>
            <w:vAlign w:val="bottom"/>
          </w:tcPr>
          <w:p w14:paraId="2623CB57" w14:textId="77777777" w:rsidR="000A364C" w:rsidRDefault="000E7AE5">
            <w:pPr>
              <w:spacing w:line="240" w:lineRule="auto"/>
              <w:jc w:val="center"/>
            </w:pPr>
            <w:r>
              <w:t>9.11</w:t>
            </w:r>
          </w:p>
        </w:tc>
        <w:tc>
          <w:tcPr>
            <w:tcW w:w="1700" w:type="dxa"/>
            <w:shd w:val="clear" w:color="auto" w:fill="auto"/>
            <w:vAlign w:val="bottom"/>
          </w:tcPr>
          <w:p w14:paraId="463C8CDD" w14:textId="77777777" w:rsidR="000A364C" w:rsidRDefault="000E7AE5">
            <w:pPr>
              <w:spacing w:line="240" w:lineRule="auto"/>
              <w:jc w:val="center"/>
            </w:pPr>
            <w:r>
              <w:t>0.69</w:t>
            </w:r>
          </w:p>
        </w:tc>
      </w:tr>
      <w:tr w:rsidR="000A364C" w14:paraId="225C9859" w14:textId="77777777">
        <w:trPr>
          <w:trHeight w:val="273"/>
        </w:trPr>
        <w:tc>
          <w:tcPr>
            <w:tcW w:w="2000" w:type="dxa"/>
            <w:shd w:val="clear" w:color="auto" w:fill="auto"/>
            <w:vAlign w:val="bottom"/>
          </w:tcPr>
          <w:p w14:paraId="1D3521E0" w14:textId="77777777" w:rsidR="000A364C" w:rsidRDefault="000A364C">
            <w:pPr>
              <w:spacing w:line="240" w:lineRule="auto"/>
            </w:pPr>
          </w:p>
        </w:tc>
        <w:tc>
          <w:tcPr>
            <w:tcW w:w="712" w:type="dxa"/>
            <w:shd w:val="clear" w:color="auto" w:fill="auto"/>
            <w:vAlign w:val="bottom"/>
          </w:tcPr>
          <w:p w14:paraId="1A613D6F" w14:textId="77777777" w:rsidR="000A364C" w:rsidRDefault="000E7AE5">
            <w:pPr>
              <w:spacing w:line="240" w:lineRule="auto"/>
              <w:jc w:val="center"/>
            </w:pPr>
            <w:r>
              <w:t>8</w:t>
            </w:r>
          </w:p>
        </w:tc>
        <w:tc>
          <w:tcPr>
            <w:tcW w:w="1709" w:type="dxa"/>
            <w:shd w:val="clear" w:color="auto" w:fill="auto"/>
            <w:vAlign w:val="bottom"/>
          </w:tcPr>
          <w:p w14:paraId="1F7E8180" w14:textId="77777777" w:rsidR="000A364C" w:rsidRDefault="000E7AE5">
            <w:pPr>
              <w:spacing w:line="240" w:lineRule="auto"/>
              <w:jc w:val="center"/>
            </w:pPr>
            <w:r>
              <w:t>37.43</w:t>
            </w:r>
          </w:p>
        </w:tc>
        <w:tc>
          <w:tcPr>
            <w:tcW w:w="1688" w:type="dxa"/>
            <w:shd w:val="clear" w:color="auto" w:fill="auto"/>
            <w:vAlign w:val="bottom"/>
          </w:tcPr>
          <w:p w14:paraId="533ACB7D" w14:textId="77777777" w:rsidR="000A364C" w:rsidRDefault="000E7AE5">
            <w:pPr>
              <w:spacing w:line="240" w:lineRule="auto"/>
              <w:jc w:val="center"/>
            </w:pPr>
            <w:r>
              <w:t>0.87</w:t>
            </w:r>
          </w:p>
        </w:tc>
        <w:tc>
          <w:tcPr>
            <w:tcW w:w="1708" w:type="dxa"/>
            <w:shd w:val="clear" w:color="auto" w:fill="auto"/>
            <w:vAlign w:val="bottom"/>
          </w:tcPr>
          <w:p w14:paraId="119D58E6" w14:textId="77777777" w:rsidR="000A364C" w:rsidRDefault="000E7AE5">
            <w:pPr>
              <w:spacing w:line="240" w:lineRule="auto"/>
              <w:jc w:val="center"/>
            </w:pPr>
            <w:r>
              <w:t>42.93</w:t>
            </w:r>
          </w:p>
        </w:tc>
        <w:tc>
          <w:tcPr>
            <w:tcW w:w="1700" w:type="dxa"/>
            <w:shd w:val="clear" w:color="auto" w:fill="auto"/>
            <w:vAlign w:val="bottom"/>
          </w:tcPr>
          <w:p w14:paraId="5C6824E7" w14:textId="77777777" w:rsidR="000A364C" w:rsidRDefault="000E7AE5">
            <w:pPr>
              <w:spacing w:line="240" w:lineRule="auto"/>
              <w:jc w:val="center"/>
            </w:pPr>
            <w:r>
              <w:t>0.89</w:t>
            </w:r>
          </w:p>
        </w:tc>
      </w:tr>
      <w:tr w:rsidR="000A364C" w14:paraId="6FF1FD66" w14:textId="77777777">
        <w:trPr>
          <w:trHeight w:val="273"/>
        </w:trPr>
        <w:tc>
          <w:tcPr>
            <w:tcW w:w="2000" w:type="dxa"/>
            <w:shd w:val="clear" w:color="auto" w:fill="auto"/>
            <w:vAlign w:val="bottom"/>
          </w:tcPr>
          <w:p w14:paraId="554D4D6C" w14:textId="77777777" w:rsidR="000A364C" w:rsidRDefault="000A364C">
            <w:pPr>
              <w:spacing w:line="240" w:lineRule="auto"/>
            </w:pPr>
          </w:p>
        </w:tc>
        <w:tc>
          <w:tcPr>
            <w:tcW w:w="712" w:type="dxa"/>
            <w:shd w:val="clear" w:color="auto" w:fill="auto"/>
            <w:vAlign w:val="bottom"/>
          </w:tcPr>
          <w:p w14:paraId="119FFFD4" w14:textId="77777777" w:rsidR="000A364C" w:rsidRDefault="000E7AE5">
            <w:pPr>
              <w:spacing w:line="240" w:lineRule="auto"/>
              <w:jc w:val="center"/>
            </w:pPr>
            <w:r>
              <w:t>9</w:t>
            </w:r>
          </w:p>
        </w:tc>
        <w:tc>
          <w:tcPr>
            <w:tcW w:w="1709" w:type="dxa"/>
            <w:shd w:val="clear" w:color="auto" w:fill="auto"/>
            <w:vAlign w:val="bottom"/>
          </w:tcPr>
          <w:p w14:paraId="42262874" w14:textId="77777777" w:rsidR="000A364C" w:rsidRDefault="000E7AE5">
            <w:pPr>
              <w:spacing w:line="240" w:lineRule="auto"/>
              <w:jc w:val="center"/>
            </w:pPr>
            <w:r>
              <w:t>0.57</w:t>
            </w:r>
          </w:p>
        </w:tc>
        <w:tc>
          <w:tcPr>
            <w:tcW w:w="1688" w:type="dxa"/>
            <w:shd w:val="clear" w:color="auto" w:fill="auto"/>
            <w:vAlign w:val="bottom"/>
          </w:tcPr>
          <w:p w14:paraId="4CEACC12" w14:textId="77777777" w:rsidR="000A364C" w:rsidRDefault="000E7AE5">
            <w:pPr>
              <w:spacing w:line="240" w:lineRule="auto"/>
              <w:jc w:val="center"/>
            </w:pPr>
            <w:r>
              <w:t>0.29</w:t>
            </w:r>
          </w:p>
        </w:tc>
        <w:tc>
          <w:tcPr>
            <w:tcW w:w="1708" w:type="dxa"/>
            <w:shd w:val="clear" w:color="auto" w:fill="auto"/>
            <w:vAlign w:val="bottom"/>
          </w:tcPr>
          <w:p w14:paraId="66A3B7E3" w14:textId="77777777" w:rsidR="000A364C" w:rsidRDefault="000E7AE5">
            <w:pPr>
              <w:spacing w:line="240" w:lineRule="auto"/>
              <w:jc w:val="center"/>
            </w:pPr>
            <w:r>
              <w:t>0.10</w:t>
            </w:r>
          </w:p>
        </w:tc>
        <w:tc>
          <w:tcPr>
            <w:tcW w:w="1700" w:type="dxa"/>
            <w:shd w:val="clear" w:color="auto" w:fill="auto"/>
            <w:vAlign w:val="bottom"/>
          </w:tcPr>
          <w:p w14:paraId="31D26824" w14:textId="77777777" w:rsidR="000A364C" w:rsidRDefault="000E7AE5">
            <w:pPr>
              <w:spacing w:line="240" w:lineRule="auto"/>
              <w:jc w:val="center"/>
            </w:pPr>
            <w:r>
              <w:t>1.00</w:t>
            </w:r>
          </w:p>
        </w:tc>
      </w:tr>
      <w:tr w:rsidR="000A364C" w14:paraId="63A55DC2" w14:textId="77777777">
        <w:trPr>
          <w:trHeight w:val="273"/>
        </w:trPr>
        <w:tc>
          <w:tcPr>
            <w:tcW w:w="2000" w:type="dxa"/>
            <w:shd w:val="clear" w:color="auto" w:fill="auto"/>
            <w:vAlign w:val="bottom"/>
          </w:tcPr>
          <w:p w14:paraId="31932778" w14:textId="77777777" w:rsidR="000A364C" w:rsidRDefault="000A364C">
            <w:pPr>
              <w:spacing w:line="240" w:lineRule="auto"/>
            </w:pPr>
          </w:p>
        </w:tc>
        <w:tc>
          <w:tcPr>
            <w:tcW w:w="712" w:type="dxa"/>
            <w:shd w:val="clear" w:color="auto" w:fill="auto"/>
            <w:vAlign w:val="bottom"/>
          </w:tcPr>
          <w:p w14:paraId="755DF258" w14:textId="77777777" w:rsidR="000A364C" w:rsidRDefault="000E7AE5">
            <w:pPr>
              <w:spacing w:line="240" w:lineRule="auto"/>
              <w:jc w:val="center"/>
            </w:pPr>
            <w:r>
              <w:t>10</w:t>
            </w:r>
          </w:p>
        </w:tc>
        <w:tc>
          <w:tcPr>
            <w:tcW w:w="1709" w:type="dxa"/>
            <w:shd w:val="clear" w:color="auto" w:fill="auto"/>
            <w:vAlign w:val="bottom"/>
          </w:tcPr>
          <w:p w14:paraId="30270C50" w14:textId="77777777" w:rsidR="000A364C" w:rsidRDefault="000E7AE5">
            <w:pPr>
              <w:spacing w:line="240" w:lineRule="auto"/>
              <w:jc w:val="center"/>
            </w:pPr>
            <w:r>
              <w:t>49.40</w:t>
            </w:r>
          </w:p>
        </w:tc>
        <w:tc>
          <w:tcPr>
            <w:tcW w:w="1688" w:type="dxa"/>
            <w:shd w:val="clear" w:color="auto" w:fill="auto"/>
            <w:vAlign w:val="bottom"/>
          </w:tcPr>
          <w:p w14:paraId="651013BB" w14:textId="77777777" w:rsidR="000A364C" w:rsidRDefault="000E7AE5">
            <w:pPr>
              <w:spacing w:line="240" w:lineRule="auto"/>
              <w:jc w:val="center"/>
            </w:pPr>
            <w:r>
              <w:t>0.87</w:t>
            </w:r>
          </w:p>
        </w:tc>
        <w:tc>
          <w:tcPr>
            <w:tcW w:w="1708" w:type="dxa"/>
            <w:shd w:val="clear" w:color="auto" w:fill="auto"/>
            <w:vAlign w:val="bottom"/>
          </w:tcPr>
          <w:p w14:paraId="34D1CF64" w14:textId="77777777" w:rsidR="000A364C" w:rsidRDefault="000E7AE5">
            <w:pPr>
              <w:spacing w:line="240" w:lineRule="auto"/>
              <w:jc w:val="center"/>
            </w:pPr>
            <w:r>
              <w:t>49.08</w:t>
            </w:r>
          </w:p>
        </w:tc>
        <w:tc>
          <w:tcPr>
            <w:tcW w:w="1700" w:type="dxa"/>
            <w:shd w:val="clear" w:color="auto" w:fill="auto"/>
            <w:vAlign w:val="bottom"/>
          </w:tcPr>
          <w:p w14:paraId="700DFCBA" w14:textId="77777777" w:rsidR="000A364C" w:rsidRDefault="000E7AE5">
            <w:pPr>
              <w:spacing w:line="240" w:lineRule="auto"/>
              <w:jc w:val="center"/>
            </w:pPr>
            <w:r>
              <w:t>0.87</w:t>
            </w:r>
          </w:p>
        </w:tc>
      </w:tr>
      <w:tr w:rsidR="000A364C" w14:paraId="5A9D1E3B" w14:textId="77777777">
        <w:trPr>
          <w:trHeight w:val="273"/>
        </w:trPr>
        <w:tc>
          <w:tcPr>
            <w:tcW w:w="2000" w:type="dxa"/>
            <w:shd w:val="clear" w:color="auto" w:fill="auto"/>
            <w:vAlign w:val="bottom"/>
          </w:tcPr>
          <w:p w14:paraId="5A0AD4C9" w14:textId="77777777" w:rsidR="000A364C" w:rsidRDefault="000A364C">
            <w:pPr>
              <w:spacing w:line="240" w:lineRule="auto"/>
            </w:pPr>
          </w:p>
        </w:tc>
        <w:tc>
          <w:tcPr>
            <w:tcW w:w="712" w:type="dxa"/>
            <w:shd w:val="clear" w:color="auto" w:fill="auto"/>
            <w:vAlign w:val="bottom"/>
          </w:tcPr>
          <w:p w14:paraId="6C91FFC7" w14:textId="77777777" w:rsidR="000A364C" w:rsidRDefault="000E7AE5">
            <w:pPr>
              <w:spacing w:line="240" w:lineRule="auto"/>
              <w:jc w:val="center"/>
            </w:pPr>
            <w:r>
              <w:t>11</w:t>
            </w:r>
          </w:p>
        </w:tc>
        <w:tc>
          <w:tcPr>
            <w:tcW w:w="1709" w:type="dxa"/>
            <w:shd w:val="clear" w:color="auto" w:fill="auto"/>
            <w:vAlign w:val="bottom"/>
          </w:tcPr>
          <w:p w14:paraId="380E708D" w14:textId="77777777" w:rsidR="000A364C" w:rsidRDefault="000E7AE5">
            <w:pPr>
              <w:spacing w:line="240" w:lineRule="auto"/>
              <w:jc w:val="center"/>
            </w:pPr>
            <w:r>
              <w:t>7.90</w:t>
            </w:r>
          </w:p>
        </w:tc>
        <w:tc>
          <w:tcPr>
            <w:tcW w:w="1688" w:type="dxa"/>
            <w:shd w:val="clear" w:color="auto" w:fill="auto"/>
            <w:vAlign w:val="bottom"/>
          </w:tcPr>
          <w:p w14:paraId="1D00A36C" w14:textId="77777777" w:rsidR="000A364C" w:rsidRDefault="000E7AE5">
            <w:pPr>
              <w:spacing w:line="240" w:lineRule="auto"/>
              <w:jc w:val="center"/>
            </w:pPr>
            <w:r>
              <w:t>0.35</w:t>
            </w:r>
          </w:p>
        </w:tc>
        <w:tc>
          <w:tcPr>
            <w:tcW w:w="1708" w:type="dxa"/>
            <w:shd w:val="clear" w:color="auto" w:fill="auto"/>
            <w:vAlign w:val="bottom"/>
          </w:tcPr>
          <w:p w14:paraId="3C8A23AD" w14:textId="77777777" w:rsidR="000A364C" w:rsidRDefault="000E7AE5">
            <w:pPr>
              <w:spacing w:line="240" w:lineRule="auto"/>
              <w:jc w:val="center"/>
            </w:pPr>
            <w:r>
              <w:t>13.10</w:t>
            </w:r>
          </w:p>
        </w:tc>
        <w:tc>
          <w:tcPr>
            <w:tcW w:w="1700" w:type="dxa"/>
            <w:shd w:val="clear" w:color="auto" w:fill="auto"/>
            <w:vAlign w:val="bottom"/>
          </w:tcPr>
          <w:p w14:paraId="1A877B97" w14:textId="77777777" w:rsidR="000A364C" w:rsidRDefault="000E7AE5">
            <w:pPr>
              <w:spacing w:line="240" w:lineRule="auto"/>
              <w:jc w:val="center"/>
            </w:pPr>
            <w:r>
              <w:t>0.39</w:t>
            </w:r>
          </w:p>
        </w:tc>
      </w:tr>
      <w:tr w:rsidR="000A364C" w14:paraId="47542DC6" w14:textId="77777777">
        <w:trPr>
          <w:trHeight w:val="273"/>
        </w:trPr>
        <w:tc>
          <w:tcPr>
            <w:tcW w:w="2000" w:type="dxa"/>
            <w:shd w:val="clear" w:color="auto" w:fill="auto"/>
            <w:vAlign w:val="bottom"/>
          </w:tcPr>
          <w:p w14:paraId="589D971F" w14:textId="77777777" w:rsidR="000A364C" w:rsidRDefault="000A364C">
            <w:pPr>
              <w:spacing w:line="240" w:lineRule="auto"/>
            </w:pPr>
          </w:p>
        </w:tc>
        <w:tc>
          <w:tcPr>
            <w:tcW w:w="712" w:type="dxa"/>
            <w:shd w:val="clear" w:color="auto" w:fill="auto"/>
            <w:vAlign w:val="bottom"/>
          </w:tcPr>
          <w:p w14:paraId="30BB6A5D" w14:textId="77777777" w:rsidR="000A364C" w:rsidRDefault="000E7AE5">
            <w:pPr>
              <w:spacing w:line="240" w:lineRule="auto"/>
              <w:jc w:val="center"/>
            </w:pPr>
            <w:r>
              <w:t>12</w:t>
            </w:r>
          </w:p>
        </w:tc>
        <w:tc>
          <w:tcPr>
            <w:tcW w:w="1709" w:type="dxa"/>
            <w:shd w:val="clear" w:color="auto" w:fill="auto"/>
            <w:vAlign w:val="bottom"/>
          </w:tcPr>
          <w:p w14:paraId="20EC2D0E" w14:textId="77777777" w:rsidR="000A364C" w:rsidRDefault="000E7AE5">
            <w:pPr>
              <w:spacing w:line="240" w:lineRule="auto"/>
              <w:jc w:val="center"/>
            </w:pPr>
            <w:r>
              <w:t>36.72</w:t>
            </w:r>
          </w:p>
        </w:tc>
        <w:tc>
          <w:tcPr>
            <w:tcW w:w="1688" w:type="dxa"/>
            <w:shd w:val="clear" w:color="auto" w:fill="auto"/>
            <w:vAlign w:val="bottom"/>
          </w:tcPr>
          <w:p w14:paraId="1F893F90" w14:textId="77777777" w:rsidR="000A364C" w:rsidRDefault="000E7AE5">
            <w:pPr>
              <w:spacing w:line="240" w:lineRule="auto"/>
              <w:jc w:val="center"/>
            </w:pPr>
            <w:r>
              <w:t>0.73</w:t>
            </w:r>
          </w:p>
        </w:tc>
        <w:tc>
          <w:tcPr>
            <w:tcW w:w="1708" w:type="dxa"/>
            <w:shd w:val="clear" w:color="auto" w:fill="auto"/>
            <w:vAlign w:val="bottom"/>
          </w:tcPr>
          <w:p w14:paraId="6F584A1B" w14:textId="77777777" w:rsidR="000A364C" w:rsidRDefault="000E7AE5">
            <w:pPr>
              <w:spacing w:line="240" w:lineRule="auto"/>
              <w:jc w:val="center"/>
            </w:pPr>
            <w:r>
              <w:t>46.67</w:t>
            </w:r>
          </w:p>
        </w:tc>
        <w:tc>
          <w:tcPr>
            <w:tcW w:w="1700" w:type="dxa"/>
            <w:shd w:val="clear" w:color="auto" w:fill="auto"/>
            <w:vAlign w:val="bottom"/>
          </w:tcPr>
          <w:p w14:paraId="291FE300" w14:textId="77777777" w:rsidR="000A364C" w:rsidRDefault="000E7AE5">
            <w:pPr>
              <w:spacing w:line="240" w:lineRule="auto"/>
              <w:jc w:val="center"/>
            </w:pPr>
            <w:r>
              <w:t>0.69</w:t>
            </w:r>
          </w:p>
        </w:tc>
      </w:tr>
      <w:tr w:rsidR="000A364C" w14:paraId="42BA5174" w14:textId="77777777">
        <w:trPr>
          <w:trHeight w:val="273"/>
        </w:trPr>
        <w:tc>
          <w:tcPr>
            <w:tcW w:w="2000" w:type="dxa"/>
            <w:shd w:val="clear" w:color="auto" w:fill="auto"/>
            <w:vAlign w:val="bottom"/>
          </w:tcPr>
          <w:p w14:paraId="036CD64E" w14:textId="77777777" w:rsidR="000A364C" w:rsidRDefault="000A364C">
            <w:pPr>
              <w:spacing w:line="240" w:lineRule="auto"/>
            </w:pPr>
          </w:p>
        </w:tc>
        <w:tc>
          <w:tcPr>
            <w:tcW w:w="712" w:type="dxa"/>
            <w:shd w:val="clear" w:color="auto" w:fill="auto"/>
            <w:vAlign w:val="bottom"/>
          </w:tcPr>
          <w:p w14:paraId="01662BDB" w14:textId="77777777" w:rsidR="000A364C" w:rsidRDefault="000E7AE5">
            <w:pPr>
              <w:spacing w:line="240" w:lineRule="auto"/>
              <w:jc w:val="center"/>
            </w:pPr>
            <w:r>
              <w:t>15</w:t>
            </w:r>
          </w:p>
        </w:tc>
        <w:tc>
          <w:tcPr>
            <w:tcW w:w="1709" w:type="dxa"/>
            <w:shd w:val="clear" w:color="auto" w:fill="auto"/>
            <w:vAlign w:val="bottom"/>
          </w:tcPr>
          <w:p w14:paraId="47AD28E8" w14:textId="77777777" w:rsidR="000A364C" w:rsidRDefault="000E7AE5">
            <w:pPr>
              <w:spacing w:line="240" w:lineRule="auto"/>
              <w:jc w:val="center"/>
            </w:pPr>
            <w:r>
              <w:t>5.39</w:t>
            </w:r>
          </w:p>
        </w:tc>
        <w:tc>
          <w:tcPr>
            <w:tcW w:w="1688" w:type="dxa"/>
            <w:shd w:val="clear" w:color="auto" w:fill="auto"/>
            <w:vAlign w:val="bottom"/>
          </w:tcPr>
          <w:p w14:paraId="59071689" w14:textId="77777777" w:rsidR="000A364C" w:rsidRDefault="000E7AE5">
            <w:pPr>
              <w:spacing w:line="240" w:lineRule="auto"/>
              <w:jc w:val="center"/>
            </w:pPr>
            <w:r>
              <w:t>0.13</w:t>
            </w:r>
          </w:p>
        </w:tc>
        <w:tc>
          <w:tcPr>
            <w:tcW w:w="1708" w:type="dxa"/>
            <w:shd w:val="clear" w:color="auto" w:fill="auto"/>
            <w:vAlign w:val="bottom"/>
          </w:tcPr>
          <w:p w14:paraId="7FF86B4B" w14:textId="77777777" w:rsidR="000A364C" w:rsidRDefault="000E7AE5">
            <w:pPr>
              <w:spacing w:line="240" w:lineRule="auto"/>
              <w:jc w:val="center"/>
            </w:pPr>
            <w:r>
              <w:t>85.49</w:t>
            </w:r>
          </w:p>
        </w:tc>
        <w:tc>
          <w:tcPr>
            <w:tcW w:w="1700" w:type="dxa"/>
            <w:shd w:val="clear" w:color="auto" w:fill="auto"/>
            <w:vAlign w:val="bottom"/>
          </w:tcPr>
          <w:p w14:paraId="7839212A" w14:textId="77777777" w:rsidR="000A364C" w:rsidRDefault="000E7AE5">
            <w:pPr>
              <w:spacing w:line="240" w:lineRule="auto"/>
              <w:jc w:val="center"/>
            </w:pPr>
            <w:r>
              <w:t>0.04</w:t>
            </w:r>
          </w:p>
        </w:tc>
      </w:tr>
      <w:tr w:rsidR="000A364C" w14:paraId="139E470A" w14:textId="77777777">
        <w:trPr>
          <w:trHeight w:val="273"/>
        </w:trPr>
        <w:tc>
          <w:tcPr>
            <w:tcW w:w="2000" w:type="dxa"/>
            <w:shd w:val="clear" w:color="auto" w:fill="auto"/>
            <w:vAlign w:val="bottom"/>
          </w:tcPr>
          <w:p w14:paraId="00D39919" w14:textId="77777777" w:rsidR="000A364C" w:rsidRDefault="000A364C">
            <w:pPr>
              <w:spacing w:line="240" w:lineRule="auto"/>
            </w:pPr>
          </w:p>
        </w:tc>
        <w:tc>
          <w:tcPr>
            <w:tcW w:w="712" w:type="dxa"/>
            <w:shd w:val="clear" w:color="auto" w:fill="auto"/>
            <w:vAlign w:val="bottom"/>
          </w:tcPr>
          <w:p w14:paraId="50A51246" w14:textId="77777777" w:rsidR="000A364C" w:rsidRDefault="000E7AE5">
            <w:pPr>
              <w:spacing w:line="240" w:lineRule="auto"/>
              <w:jc w:val="center"/>
            </w:pPr>
            <w:r>
              <w:t>16</w:t>
            </w:r>
          </w:p>
        </w:tc>
        <w:tc>
          <w:tcPr>
            <w:tcW w:w="1709" w:type="dxa"/>
            <w:shd w:val="clear" w:color="auto" w:fill="auto"/>
            <w:vAlign w:val="bottom"/>
          </w:tcPr>
          <w:p w14:paraId="67BAD820" w14:textId="77777777" w:rsidR="000A364C" w:rsidRDefault="000E7AE5">
            <w:pPr>
              <w:spacing w:line="240" w:lineRule="auto"/>
              <w:jc w:val="center"/>
            </w:pPr>
            <w:r>
              <w:t>15.53</w:t>
            </w:r>
          </w:p>
        </w:tc>
        <w:tc>
          <w:tcPr>
            <w:tcW w:w="1688" w:type="dxa"/>
            <w:shd w:val="clear" w:color="auto" w:fill="auto"/>
            <w:vAlign w:val="bottom"/>
          </w:tcPr>
          <w:p w14:paraId="060240FC" w14:textId="77777777" w:rsidR="000A364C" w:rsidRDefault="000E7AE5">
            <w:pPr>
              <w:spacing w:line="240" w:lineRule="auto"/>
              <w:jc w:val="center"/>
            </w:pPr>
            <w:r>
              <w:t>0.55</w:t>
            </w:r>
          </w:p>
        </w:tc>
        <w:tc>
          <w:tcPr>
            <w:tcW w:w="1708" w:type="dxa"/>
            <w:shd w:val="clear" w:color="auto" w:fill="auto"/>
            <w:vAlign w:val="bottom"/>
          </w:tcPr>
          <w:p w14:paraId="1F83B29B" w14:textId="77777777" w:rsidR="000A364C" w:rsidRDefault="000E7AE5">
            <w:pPr>
              <w:spacing w:line="240" w:lineRule="auto"/>
              <w:jc w:val="center"/>
            </w:pPr>
            <w:r>
              <w:t>11.01</w:t>
            </w:r>
          </w:p>
        </w:tc>
        <w:tc>
          <w:tcPr>
            <w:tcW w:w="1700" w:type="dxa"/>
            <w:shd w:val="clear" w:color="auto" w:fill="auto"/>
            <w:vAlign w:val="bottom"/>
          </w:tcPr>
          <w:p w14:paraId="1A679A7C" w14:textId="77777777" w:rsidR="000A364C" w:rsidRDefault="000E7AE5">
            <w:pPr>
              <w:spacing w:line="240" w:lineRule="auto"/>
              <w:jc w:val="center"/>
            </w:pPr>
            <w:r>
              <w:t>0.64</w:t>
            </w:r>
          </w:p>
        </w:tc>
      </w:tr>
      <w:tr w:rsidR="000A364C" w14:paraId="7BEBEEC4" w14:textId="77777777">
        <w:trPr>
          <w:trHeight w:val="273"/>
        </w:trPr>
        <w:tc>
          <w:tcPr>
            <w:tcW w:w="2000" w:type="dxa"/>
            <w:shd w:val="clear" w:color="auto" w:fill="auto"/>
            <w:vAlign w:val="bottom"/>
          </w:tcPr>
          <w:p w14:paraId="3A1802C1" w14:textId="77777777" w:rsidR="000A364C" w:rsidRDefault="000A364C">
            <w:pPr>
              <w:spacing w:line="240" w:lineRule="auto"/>
            </w:pPr>
          </w:p>
        </w:tc>
        <w:tc>
          <w:tcPr>
            <w:tcW w:w="712" w:type="dxa"/>
            <w:shd w:val="clear" w:color="auto" w:fill="auto"/>
            <w:vAlign w:val="bottom"/>
          </w:tcPr>
          <w:p w14:paraId="462E81D3" w14:textId="77777777" w:rsidR="000A364C" w:rsidRDefault="000E7AE5">
            <w:pPr>
              <w:spacing w:line="240" w:lineRule="auto"/>
              <w:jc w:val="center"/>
            </w:pPr>
            <w:r>
              <w:t>17</w:t>
            </w:r>
          </w:p>
        </w:tc>
        <w:tc>
          <w:tcPr>
            <w:tcW w:w="1709" w:type="dxa"/>
            <w:shd w:val="clear" w:color="auto" w:fill="auto"/>
            <w:vAlign w:val="bottom"/>
          </w:tcPr>
          <w:p w14:paraId="01376215" w14:textId="77777777" w:rsidR="000A364C" w:rsidRDefault="000E7AE5">
            <w:pPr>
              <w:spacing w:line="240" w:lineRule="auto"/>
              <w:jc w:val="center"/>
            </w:pPr>
            <w:r>
              <w:t>0.27</w:t>
            </w:r>
          </w:p>
        </w:tc>
        <w:tc>
          <w:tcPr>
            <w:tcW w:w="1688" w:type="dxa"/>
            <w:shd w:val="clear" w:color="auto" w:fill="auto"/>
            <w:vAlign w:val="bottom"/>
          </w:tcPr>
          <w:p w14:paraId="44BA7EB8" w14:textId="77777777" w:rsidR="000A364C" w:rsidRDefault="000E7AE5">
            <w:pPr>
              <w:spacing w:line="240" w:lineRule="auto"/>
              <w:jc w:val="center"/>
            </w:pPr>
            <w:r>
              <w:t>0.64</w:t>
            </w:r>
          </w:p>
        </w:tc>
        <w:tc>
          <w:tcPr>
            <w:tcW w:w="1708" w:type="dxa"/>
            <w:shd w:val="clear" w:color="auto" w:fill="auto"/>
            <w:vAlign w:val="bottom"/>
          </w:tcPr>
          <w:p w14:paraId="419C3070" w14:textId="77777777" w:rsidR="000A364C" w:rsidRDefault="000E7AE5">
            <w:pPr>
              <w:spacing w:line="240" w:lineRule="auto"/>
              <w:jc w:val="center"/>
            </w:pPr>
            <w:r>
              <w:t>5.81</w:t>
            </w:r>
          </w:p>
        </w:tc>
        <w:tc>
          <w:tcPr>
            <w:tcW w:w="1700" w:type="dxa"/>
            <w:shd w:val="clear" w:color="auto" w:fill="auto"/>
            <w:vAlign w:val="bottom"/>
          </w:tcPr>
          <w:p w14:paraId="1FFB0498" w14:textId="77777777" w:rsidR="000A364C" w:rsidRDefault="000E7AE5">
            <w:pPr>
              <w:spacing w:line="240" w:lineRule="auto"/>
              <w:jc w:val="center"/>
            </w:pPr>
            <w:r>
              <w:t>0.10</w:t>
            </w:r>
          </w:p>
        </w:tc>
      </w:tr>
      <w:tr w:rsidR="000A364C" w14:paraId="41699FD6" w14:textId="77777777">
        <w:trPr>
          <w:trHeight w:val="273"/>
        </w:trPr>
        <w:tc>
          <w:tcPr>
            <w:tcW w:w="2000" w:type="dxa"/>
            <w:shd w:val="clear" w:color="auto" w:fill="auto"/>
            <w:vAlign w:val="bottom"/>
          </w:tcPr>
          <w:p w14:paraId="2533D435" w14:textId="77777777" w:rsidR="000A364C" w:rsidRDefault="000A364C">
            <w:pPr>
              <w:spacing w:line="240" w:lineRule="auto"/>
            </w:pPr>
          </w:p>
        </w:tc>
        <w:tc>
          <w:tcPr>
            <w:tcW w:w="712" w:type="dxa"/>
            <w:shd w:val="clear" w:color="auto" w:fill="auto"/>
            <w:vAlign w:val="bottom"/>
          </w:tcPr>
          <w:p w14:paraId="5060CA99" w14:textId="77777777" w:rsidR="000A364C" w:rsidRDefault="000E7AE5">
            <w:pPr>
              <w:spacing w:line="240" w:lineRule="auto"/>
              <w:jc w:val="center"/>
            </w:pPr>
            <w:r>
              <w:t>18</w:t>
            </w:r>
          </w:p>
        </w:tc>
        <w:tc>
          <w:tcPr>
            <w:tcW w:w="1709" w:type="dxa"/>
            <w:shd w:val="clear" w:color="auto" w:fill="auto"/>
            <w:vAlign w:val="bottom"/>
          </w:tcPr>
          <w:p w14:paraId="2C492527" w14:textId="77777777" w:rsidR="000A364C" w:rsidRDefault="000E7AE5">
            <w:pPr>
              <w:spacing w:line="240" w:lineRule="auto"/>
              <w:jc w:val="center"/>
            </w:pPr>
            <w:r>
              <w:t>9.77</w:t>
            </w:r>
          </w:p>
        </w:tc>
        <w:tc>
          <w:tcPr>
            <w:tcW w:w="1688" w:type="dxa"/>
            <w:shd w:val="clear" w:color="auto" w:fill="auto"/>
            <w:vAlign w:val="bottom"/>
          </w:tcPr>
          <w:p w14:paraId="0D230D48" w14:textId="77777777" w:rsidR="000A364C" w:rsidRDefault="000E7AE5">
            <w:pPr>
              <w:spacing w:line="240" w:lineRule="auto"/>
              <w:jc w:val="center"/>
            </w:pPr>
            <w:r>
              <w:t>0.69</w:t>
            </w:r>
          </w:p>
        </w:tc>
        <w:tc>
          <w:tcPr>
            <w:tcW w:w="1708" w:type="dxa"/>
            <w:shd w:val="clear" w:color="auto" w:fill="auto"/>
            <w:vAlign w:val="bottom"/>
          </w:tcPr>
          <w:p w14:paraId="14C13AE8" w14:textId="77777777" w:rsidR="000A364C" w:rsidRDefault="000E7AE5">
            <w:pPr>
              <w:spacing w:line="240" w:lineRule="auto"/>
              <w:jc w:val="center"/>
            </w:pPr>
            <w:r>
              <w:t>27.61</w:t>
            </w:r>
          </w:p>
        </w:tc>
        <w:tc>
          <w:tcPr>
            <w:tcW w:w="1700" w:type="dxa"/>
            <w:shd w:val="clear" w:color="auto" w:fill="auto"/>
            <w:vAlign w:val="bottom"/>
          </w:tcPr>
          <w:p w14:paraId="53FD8F27" w14:textId="77777777" w:rsidR="000A364C" w:rsidRDefault="000E7AE5">
            <w:pPr>
              <w:spacing w:line="240" w:lineRule="auto"/>
              <w:jc w:val="center"/>
            </w:pPr>
            <w:r>
              <w:t>0.59</w:t>
            </w:r>
          </w:p>
        </w:tc>
      </w:tr>
      <w:tr w:rsidR="000A364C" w14:paraId="694CB8E0" w14:textId="77777777">
        <w:trPr>
          <w:trHeight w:val="273"/>
        </w:trPr>
        <w:tc>
          <w:tcPr>
            <w:tcW w:w="2000" w:type="dxa"/>
            <w:shd w:val="clear" w:color="auto" w:fill="auto"/>
            <w:vAlign w:val="bottom"/>
          </w:tcPr>
          <w:p w14:paraId="0C25B853" w14:textId="77777777" w:rsidR="000A364C" w:rsidRDefault="000A364C">
            <w:pPr>
              <w:spacing w:line="240" w:lineRule="auto"/>
            </w:pPr>
          </w:p>
        </w:tc>
        <w:tc>
          <w:tcPr>
            <w:tcW w:w="712" w:type="dxa"/>
            <w:shd w:val="clear" w:color="auto" w:fill="auto"/>
            <w:vAlign w:val="bottom"/>
          </w:tcPr>
          <w:p w14:paraId="1E1D0AFE" w14:textId="77777777" w:rsidR="000A364C" w:rsidRDefault="000E7AE5">
            <w:pPr>
              <w:spacing w:line="240" w:lineRule="auto"/>
              <w:jc w:val="center"/>
            </w:pPr>
            <w:r>
              <w:t>19</w:t>
            </w:r>
          </w:p>
        </w:tc>
        <w:tc>
          <w:tcPr>
            <w:tcW w:w="1709" w:type="dxa"/>
            <w:shd w:val="clear" w:color="auto" w:fill="auto"/>
            <w:vAlign w:val="bottom"/>
          </w:tcPr>
          <w:p w14:paraId="5B3B66A6" w14:textId="77777777" w:rsidR="000A364C" w:rsidRDefault="000E7AE5">
            <w:pPr>
              <w:spacing w:line="240" w:lineRule="auto"/>
              <w:jc w:val="center"/>
            </w:pPr>
            <w:r>
              <w:t>14.27</w:t>
            </w:r>
          </w:p>
        </w:tc>
        <w:tc>
          <w:tcPr>
            <w:tcW w:w="1688" w:type="dxa"/>
            <w:shd w:val="clear" w:color="auto" w:fill="auto"/>
            <w:vAlign w:val="bottom"/>
          </w:tcPr>
          <w:p w14:paraId="10DDC6E0" w14:textId="77777777" w:rsidR="000A364C" w:rsidRDefault="000E7AE5">
            <w:pPr>
              <w:spacing w:line="240" w:lineRule="auto"/>
              <w:jc w:val="center"/>
            </w:pPr>
            <w:r>
              <w:t>0.19</w:t>
            </w:r>
          </w:p>
        </w:tc>
        <w:tc>
          <w:tcPr>
            <w:tcW w:w="1708" w:type="dxa"/>
            <w:shd w:val="clear" w:color="auto" w:fill="auto"/>
            <w:vAlign w:val="bottom"/>
          </w:tcPr>
          <w:p w14:paraId="27232750" w14:textId="77777777" w:rsidR="000A364C" w:rsidRDefault="000E7AE5">
            <w:pPr>
              <w:spacing w:line="240" w:lineRule="auto"/>
              <w:jc w:val="center"/>
            </w:pPr>
            <w:r>
              <w:t>5.45</w:t>
            </w:r>
          </w:p>
        </w:tc>
        <w:tc>
          <w:tcPr>
            <w:tcW w:w="1700" w:type="dxa"/>
            <w:shd w:val="clear" w:color="auto" w:fill="auto"/>
            <w:vAlign w:val="bottom"/>
          </w:tcPr>
          <w:p w14:paraId="0AA7FAC9" w14:textId="77777777" w:rsidR="000A364C" w:rsidRDefault="000E7AE5">
            <w:pPr>
              <w:spacing w:line="240" w:lineRule="auto"/>
              <w:jc w:val="center"/>
            </w:pPr>
            <w:r>
              <w:t>0.32</w:t>
            </w:r>
          </w:p>
        </w:tc>
      </w:tr>
      <w:tr w:rsidR="000A364C" w14:paraId="7B2497E8" w14:textId="77777777">
        <w:trPr>
          <w:trHeight w:val="273"/>
        </w:trPr>
        <w:tc>
          <w:tcPr>
            <w:tcW w:w="2000" w:type="dxa"/>
            <w:shd w:val="clear" w:color="auto" w:fill="auto"/>
            <w:vAlign w:val="bottom"/>
          </w:tcPr>
          <w:p w14:paraId="3F5D4AA2" w14:textId="77777777" w:rsidR="000A364C" w:rsidRDefault="000A364C">
            <w:pPr>
              <w:spacing w:line="240" w:lineRule="auto"/>
            </w:pPr>
          </w:p>
        </w:tc>
        <w:tc>
          <w:tcPr>
            <w:tcW w:w="712" w:type="dxa"/>
            <w:shd w:val="clear" w:color="auto" w:fill="auto"/>
            <w:vAlign w:val="bottom"/>
          </w:tcPr>
          <w:p w14:paraId="7904F9D9" w14:textId="77777777" w:rsidR="000A364C" w:rsidRDefault="000E7AE5">
            <w:pPr>
              <w:spacing w:line="240" w:lineRule="auto"/>
              <w:jc w:val="center"/>
            </w:pPr>
            <w:r>
              <w:t>20</w:t>
            </w:r>
          </w:p>
        </w:tc>
        <w:tc>
          <w:tcPr>
            <w:tcW w:w="1709" w:type="dxa"/>
            <w:shd w:val="clear" w:color="auto" w:fill="auto"/>
            <w:vAlign w:val="bottom"/>
          </w:tcPr>
          <w:p w14:paraId="4EF1E13C" w14:textId="77777777" w:rsidR="000A364C" w:rsidRDefault="000E7AE5">
            <w:pPr>
              <w:spacing w:line="240" w:lineRule="auto"/>
              <w:jc w:val="center"/>
            </w:pPr>
            <w:r>
              <w:t>20.61</w:t>
            </w:r>
          </w:p>
        </w:tc>
        <w:tc>
          <w:tcPr>
            <w:tcW w:w="1688" w:type="dxa"/>
            <w:shd w:val="clear" w:color="auto" w:fill="auto"/>
            <w:vAlign w:val="bottom"/>
          </w:tcPr>
          <w:p w14:paraId="305A87C0" w14:textId="77777777" w:rsidR="000A364C" w:rsidRDefault="000E7AE5">
            <w:pPr>
              <w:spacing w:line="240" w:lineRule="auto"/>
              <w:jc w:val="center"/>
            </w:pPr>
            <w:r>
              <w:t>0.15</w:t>
            </w:r>
          </w:p>
        </w:tc>
        <w:tc>
          <w:tcPr>
            <w:tcW w:w="1708" w:type="dxa"/>
            <w:shd w:val="clear" w:color="auto" w:fill="auto"/>
            <w:vAlign w:val="bottom"/>
          </w:tcPr>
          <w:p w14:paraId="1C169922" w14:textId="77777777" w:rsidR="000A364C" w:rsidRDefault="000E7AE5">
            <w:pPr>
              <w:spacing w:line="240" w:lineRule="auto"/>
              <w:jc w:val="center"/>
            </w:pPr>
            <w:r>
              <w:t>10.15</w:t>
            </w:r>
          </w:p>
        </w:tc>
        <w:tc>
          <w:tcPr>
            <w:tcW w:w="1700" w:type="dxa"/>
            <w:shd w:val="clear" w:color="auto" w:fill="auto"/>
            <w:vAlign w:val="bottom"/>
          </w:tcPr>
          <w:p w14:paraId="29FD72A9" w14:textId="77777777" w:rsidR="000A364C" w:rsidRDefault="000E7AE5">
            <w:pPr>
              <w:spacing w:line="240" w:lineRule="auto"/>
              <w:jc w:val="center"/>
            </w:pPr>
            <w:r>
              <w:t>0.25</w:t>
            </w:r>
          </w:p>
        </w:tc>
      </w:tr>
      <w:tr w:rsidR="000A364C" w14:paraId="6B2810F2" w14:textId="77777777">
        <w:trPr>
          <w:trHeight w:val="273"/>
        </w:trPr>
        <w:tc>
          <w:tcPr>
            <w:tcW w:w="2000" w:type="dxa"/>
            <w:shd w:val="clear" w:color="auto" w:fill="auto"/>
            <w:vAlign w:val="bottom"/>
          </w:tcPr>
          <w:p w14:paraId="45E4894E" w14:textId="77777777" w:rsidR="000A364C" w:rsidRDefault="000A364C">
            <w:pPr>
              <w:spacing w:line="240" w:lineRule="auto"/>
            </w:pPr>
          </w:p>
        </w:tc>
        <w:tc>
          <w:tcPr>
            <w:tcW w:w="712" w:type="dxa"/>
            <w:shd w:val="clear" w:color="auto" w:fill="auto"/>
            <w:vAlign w:val="bottom"/>
          </w:tcPr>
          <w:p w14:paraId="6B745012" w14:textId="77777777" w:rsidR="000A364C" w:rsidRDefault="000A364C">
            <w:pPr>
              <w:spacing w:line="240" w:lineRule="auto"/>
              <w:jc w:val="center"/>
            </w:pPr>
          </w:p>
        </w:tc>
        <w:tc>
          <w:tcPr>
            <w:tcW w:w="1709" w:type="dxa"/>
            <w:shd w:val="clear" w:color="auto" w:fill="auto"/>
            <w:vAlign w:val="bottom"/>
          </w:tcPr>
          <w:p w14:paraId="6830C177" w14:textId="77777777" w:rsidR="000A364C" w:rsidRDefault="000A364C">
            <w:pPr>
              <w:spacing w:line="240" w:lineRule="auto"/>
              <w:jc w:val="center"/>
            </w:pPr>
          </w:p>
        </w:tc>
        <w:tc>
          <w:tcPr>
            <w:tcW w:w="1688" w:type="dxa"/>
            <w:shd w:val="clear" w:color="auto" w:fill="auto"/>
            <w:vAlign w:val="bottom"/>
          </w:tcPr>
          <w:p w14:paraId="317AE70B" w14:textId="77777777" w:rsidR="000A364C" w:rsidRDefault="000A364C">
            <w:pPr>
              <w:spacing w:line="240" w:lineRule="auto"/>
              <w:jc w:val="center"/>
            </w:pPr>
          </w:p>
        </w:tc>
        <w:tc>
          <w:tcPr>
            <w:tcW w:w="1708" w:type="dxa"/>
            <w:shd w:val="clear" w:color="auto" w:fill="auto"/>
            <w:vAlign w:val="bottom"/>
          </w:tcPr>
          <w:p w14:paraId="52FE71A7" w14:textId="77777777" w:rsidR="000A364C" w:rsidRDefault="000A364C">
            <w:pPr>
              <w:spacing w:line="240" w:lineRule="auto"/>
              <w:jc w:val="center"/>
            </w:pPr>
          </w:p>
        </w:tc>
        <w:tc>
          <w:tcPr>
            <w:tcW w:w="1700" w:type="dxa"/>
            <w:shd w:val="clear" w:color="auto" w:fill="auto"/>
            <w:vAlign w:val="bottom"/>
          </w:tcPr>
          <w:p w14:paraId="065AF9A6" w14:textId="77777777" w:rsidR="000A364C" w:rsidRDefault="000A364C">
            <w:pPr>
              <w:spacing w:line="240" w:lineRule="auto"/>
              <w:jc w:val="center"/>
            </w:pPr>
          </w:p>
        </w:tc>
      </w:tr>
      <w:tr w:rsidR="000A364C" w14:paraId="32EEA8FC" w14:textId="77777777">
        <w:trPr>
          <w:trHeight w:val="273"/>
        </w:trPr>
        <w:tc>
          <w:tcPr>
            <w:tcW w:w="2000" w:type="dxa"/>
            <w:shd w:val="clear" w:color="auto" w:fill="auto"/>
            <w:vAlign w:val="bottom"/>
          </w:tcPr>
          <w:p w14:paraId="7B1F043A" w14:textId="77777777" w:rsidR="000A364C" w:rsidRDefault="000E7AE5">
            <w:pPr>
              <w:spacing w:line="240" w:lineRule="auto"/>
            </w:pPr>
            <w:r>
              <w:t>Low Accuracy</w:t>
            </w:r>
          </w:p>
        </w:tc>
        <w:tc>
          <w:tcPr>
            <w:tcW w:w="712" w:type="dxa"/>
            <w:shd w:val="clear" w:color="auto" w:fill="auto"/>
            <w:vAlign w:val="bottom"/>
          </w:tcPr>
          <w:p w14:paraId="6FF2300F" w14:textId="77777777" w:rsidR="000A364C" w:rsidRDefault="000E7AE5">
            <w:pPr>
              <w:spacing w:line="240" w:lineRule="auto"/>
              <w:jc w:val="center"/>
            </w:pPr>
            <w:r>
              <w:t>1</w:t>
            </w:r>
          </w:p>
        </w:tc>
        <w:tc>
          <w:tcPr>
            <w:tcW w:w="1709" w:type="dxa"/>
            <w:shd w:val="clear" w:color="auto" w:fill="auto"/>
            <w:vAlign w:val="bottom"/>
          </w:tcPr>
          <w:p w14:paraId="392AAD8E" w14:textId="77777777" w:rsidR="000A364C" w:rsidRDefault="000E7AE5">
            <w:pPr>
              <w:spacing w:line="240" w:lineRule="auto"/>
              <w:jc w:val="center"/>
            </w:pPr>
            <w:r>
              <w:t>157.24</w:t>
            </w:r>
          </w:p>
        </w:tc>
        <w:tc>
          <w:tcPr>
            <w:tcW w:w="1688" w:type="dxa"/>
            <w:shd w:val="clear" w:color="auto" w:fill="auto"/>
            <w:vAlign w:val="bottom"/>
          </w:tcPr>
          <w:p w14:paraId="3550EF09" w14:textId="77777777" w:rsidR="000A364C" w:rsidRDefault="000E7AE5">
            <w:pPr>
              <w:spacing w:line="240" w:lineRule="auto"/>
              <w:jc w:val="center"/>
            </w:pPr>
            <w:r>
              <w:t>0.05</w:t>
            </w:r>
          </w:p>
        </w:tc>
        <w:tc>
          <w:tcPr>
            <w:tcW w:w="1708" w:type="dxa"/>
            <w:shd w:val="clear" w:color="auto" w:fill="auto"/>
            <w:vAlign w:val="bottom"/>
          </w:tcPr>
          <w:p w14:paraId="7CEF0CEC" w14:textId="77777777" w:rsidR="000A364C" w:rsidRDefault="000E7AE5">
            <w:pPr>
              <w:spacing w:line="240" w:lineRule="auto"/>
              <w:jc w:val="center"/>
            </w:pPr>
            <w:r>
              <w:t>250.00</w:t>
            </w:r>
          </w:p>
        </w:tc>
        <w:tc>
          <w:tcPr>
            <w:tcW w:w="1700" w:type="dxa"/>
            <w:shd w:val="clear" w:color="auto" w:fill="auto"/>
            <w:vAlign w:val="bottom"/>
          </w:tcPr>
          <w:p w14:paraId="79CFC612" w14:textId="77777777" w:rsidR="000A364C" w:rsidRDefault="000E7AE5">
            <w:pPr>
              <w:spacing w:line="240" w:lineRule="auto"/>
              <w:jc w:val="center"/>
            </w:pPr>
            <w:r>
              <w:t>0.02</w:t>
            </w:r>
          </w:p>
        </w:tc>
      </w:tr>
      <w:tr w:rsidR="000A364C" w14:paraId="35FA3527" w14:textId="77777777">
        <w:trPr>
          <w:trHeight w:val="273"/>
        </w:trPr>
        <w:tc>
          <w:tcPr>
            <w:tcW w:w="2000" w:type="dxa"/>
            <w:tcBorders>
              <w:bottom w:val="single" w:sz="4" w:space="0" w:color="000000"/>
            </w:tcBorders>
            <w:shd w:val="clear" w:color="auto" w:fill="auto"/>
            <w:vAlign w:val="bottom"/>
          </w:tcPr>
          <w:p w14:paraId="08D59C8C" w14:textId="77777777" w:rsidR="000A364C" w:rsidRDefault="000A364C">
            <w:pPr>
              <w:spacing w:line="240" w:lineRule="auto"/>
            </w:pPr>
          </w:p>
        </w:tc>
        <w:tc>
          <w:tcPr>
            <w:tcW w:w="712" w:type="dxa"/>
            <w:tcBorders>
              <w:bottom w:val="single" w:sz="4" w:space="0" w:color="000000"/>
            </w:tcBorders>
            <w:shd w:val="clear" w:color="auto" w:fill="auto"/>
            <w:vAlign w:val="bottom"/>
          </w:tcPr>
          <w:p w14:paraId="05E367E7" w14:textId="77777777" w:rsidR="000A364C" w:rsidRDefault="000E7AE5">
            <w:pPr>
              <w:spacing w:line="240" w:lineRule="auto"/>
              <w:jc w:val="center"/>
            </w:pPr>
            <w:r>
              <w:t>13</w:t>
            </w:r>
          </w:p>
        </w:tc>
        <w:tc>
          <w:tcPr>
            <w:tcW w:w="1709" w:type="dxa"/>
            <w:tcBorders>
              <w:bottom w:val="single" w:sz="4" w:space="0" w:color="000000"/>
            </w:tcBorders>
            <w:shd w:val="clear" w:color="auto" w:fill="auto"/>
            <w:vAlign w:val="bottom"/>
          </w:tcPr>
          <w:p w14:paraId="0015AF83" w14:textId="77777777" w:rsidR="000A364C" w:rsidRDefault="000E7AE5">
            <w:pPr>
              <w:spacing w:line="240" w:lineRule="auto"/>
              <w:jc w:val="center"/>
            </w:pPr>
            <w:r>
              <w:t>45.64</w:t>
            </w:r>
          </w:p>
        </w:tc>
        <w:tc>
          <w:tcPr>
            <w:tcW w:w="1688" w:type="dxa"/>
            <w:tcBorders>
              <w:bottom w:val="single" w:sz="4" w:space="0" w:color="000000"/>
            </w:tcBorders>
            <w:shd w:val="clear" w:color="auto" w:fill="auto"/>
            <w:vAlign w:val="bottom"/>
          </w:tcPr>
          <w:p w14:paraId="5AFAD69B" w14:textId="77777777" w:rsidR="000A364C" w:rsidRDefault="000E7AE5">
            <w:pPr>
              <w:spacing w:line="240" w:lineRule="auto"/>
              <w:jc w:val="center"/>
            </w:pPr>
            <w:r>
              <w:t>0.03</w:t>
            </w:r>
          </w:p>
        </w:tc>
        <w:tc>
          <w:tcPr>
            <w:tcW w:w="1708" w:type="dxa"/>
            <w:tcBorders>
              <w:bottom w:val="single" w:sz="4" w:space="0" w:color="000000"/>
            </w:tcBorders>
            <w:shd w:val="clear" w:color="auto" w:fill="auto"/>
            <w:vAlign w:val="bottom"/>
          </w:tcPr>
          <w:p w14:paraId="6407E3FB" w14:textId="77777777" w:rsidR="000A364C" w:rsidRDefault="000E7AE5">
            <w:pPr>
              <w:spacing w:line="240" w:lineRule="auto"/>
              <w:jc w:val="center"/>
            </w:pPr>
            <w:r>
              <w:t>250.00</w:t>
            </w:r>
          </w:p>
        </w:tc>
        <w:tc>
          <w:tcPr>
            <w:tcW w:w="1700" w:type="dxa"/>
            <w:tcBorders>
              <w:bottom w:val="single" w:sz="4" w:space="0" w:color="000000"/>
            </w:tcBorders>
            <w:shd w:val="clear" w:color="auto" w:fill="auto"/>
            <w:vAlign w:val="bottom"/>
          </w:tcPr>
          <w:p w14:paraId="1DC1FC56" w14:textId="77777777" w:rsidR="000A364C" w:rsidRDefault="000E7AE5">
            <w:pPr>
              <w:spacing w:line="240" w:lineRule="auto"/>
              <w:jc w:val="center"/>
            </w:pPr>
            <w:r>
              <w:t>0.02</w:t>
            </w:r>
          </w:p>
        </w:tc>
      </w:tr>
    </w:tbl>
    <w:p w14:paraId="5AD5DEB3" w14:textId="77777777" w:rsidR="000A364C" w:rsidRDefault="000A364C"/>
    <w:p w14:paraId="59CD6872" w14:textId="77777777" w:rsidR="000A364C" w:rsidRDefault="000E7AE5">
      <w:pPr>
        <w:spacing w:line="240" w:lineRule="auto"/>
      </w:pPr>
      <w:r>
        <w:br w:type="page"/>
      </w:r>
    </w:p>
    <w:p w14:paraId="6D3BF995" w14:textId="77777777" w:rsidR="000A364C" w:rsidRDefault="000A364C">
      <w:pPr>
        <w:spacing w:line="240" w:lineRule="auto"/>
      </w:pPr>
    </w:p>
    <w:p w14:paraId="30E2AC69" w14:textId="77777777" w:rsidR="000A364C" w:rsidRDefault="000E7AE5">
      <w:pPr>
        <w:ind w:firstLine="720"/>
        <w:jc w:val="center"/>
      </w:pPr>
      <w:commentRangeStart w:id="56"/>
      <w:r>
        <w:t>References</w:t>
      </w:r>
    </w:p>
    <w:commentRangeEnd w:id="56"/>
    <w:p w14:paraId="02FD058D" w14:textId="77777777" w:rsidR="000A364C" w:rsidRDefault="00F24C7A">
      <w:r>
        <w:rPr>
          <w:rStyle w:val="CommentReference"/>
        </w:rPr>
        <w:commentReference w:id="56"/>
      </w:r>
    </w:p>
    <w:p w14:paraId="3FCA97B0" w14:textId="77777777" w:rsidR="000A364C" w:rsidRDefault="000E7AE5">
      <w:pPr>
        <w:ind w:left="720" w:hanging="720"/>
      </w:pPr>
      <w:r>
        <w:t xml:space="preserve">Atkinson, R. C., &amp; </w:t>
      </w:r>
      <w:proofErr w:type="spellStart"/>
      <w:r>
        <w:t>Juola</w:t>
      </w:r>
      <w:proofErr w:type="spellEnd"/>
      <w:r>
        <w:t>, J. F. (1974). </w:t>
      </w:r>
      <w:r>
        <w:rPr>
          <w:i/>
          <w:iCs/>
        </w:rPr>
        <w:t>Search and decision processes in recognition memory</w:t>
      </w:r>
      <w:r>
        <w:t>. WH Freeman.</w:t>
      </w:r>
    </w:p>
    <w:p w14:paraId="5A2A0DE2" w14:textId="77777777" w:rsidR="000A364C" w:rsidRDefault="000E7AE5">
      <w:pPr>
        <w:ind w:left="720" w:hanging="720"/>
      </w:pPr>
      <w:r>
        <w:rPr>
          <w:highlight w:val="white"/>
        </w:rPr>
        <w:t>Banks, W. P. (2000). Recognition and source memory as multivariate decision processes.</w:t>
      </w:r>
      <w:r>
        <w:rPr>
          <w:rStyle w:val="apple-converted-space"/>
          <w:highlight w:val="white"/>
        </w:rPr>
        <w:t> </w:t>
      </w:r>
      <w:r>
        <w:rPr>
          <w:i/>
          <w:iCs/>
        </w:rPr>
        <w:t>Psychological Science</w:t>
      </w:r>
      <w:r>
        <w:rPr>
          <w:highlight w:val="white"/>
        </w:rPr>
        <w:t>,</w:t>
      </w:r>
      <w:r>
        <w:rPr>
          <w:rStyle w:val="apple-converted-space"/>
          <w:highlight w:val="white"/>
        </w:rPr>
        <w:t> </w:t>
      </w:r>
      <w:r>
        <w:rPr>
          <w:i/>
          <w:iCs/>
        </w:rPr>
        <w:t>11</w:t>
      </w:r>
      <w:r>
        <w:rPr>
          <w:highlight w:val="white"/>
        </w:rPr>
        <w:t>(4), 267-273.</w:t>
      </w:r>
    </w:p>
    <w:p w14:paraId="1A638ADE" w14:textId="77777777" w:rsidR="000A364C" w:rsidRDefault="000E7AE5">
      <w:pPr>
        <w:ind w:left="720" w:hanging="720"/>
      </w:pPr>
      <w:r>
        <w:rPr>
          <w:highlight w:val="white"/>
        </w:rPr>
        <w:t xml:space="preserve">Batchelder, W. H., &amp; </w:t>
      </w:r>
      <w:proofErr w:type="spellStart"/>
      <w:r>
        <w:rPr>
          <w:highlight w:val="white"/>
        </w:rPr>
        <w:t>Riefer</w:t>
      </w:r>
      <w:proofErr w:type="spellEnd"/>
      <w:r>
        <w:rPr>
          <w:highlight w:val="white"/>
        </w:rPr>
        <w:t>, D. M. (1990). Multinomial processing models of source monitoring.</w:t>
      </w:r>
      <w:r>
        <w:rPr>
          <w:rStyle w:val="apple-converted-space"/>
          <w:highlight w:val="white"/>
        </w:rPr>
        <w:t> </w:t>
      </w:r>
      <w:r>
        <w:rPr>
          <w:i/>
          <w:iCs/>
        </w:rPr>
        <w:t>Psychological review</w:t>
      </w:r>
      <w:r>
        <w:rPr>
          <w:highlight w:val="white"/>
        </w:rPr>
        <w:t>,</w:t>
      </w:r>
      <w:r>
        <w:rPr>
          <w:rStyle w:val="apple-converted-space"/>
          <w:highlight w:val="white"/>
        </w:rPr>
        <w:t> </w:t>
      </w:r>
      <w:r>
        <w:rPr>
          <w:i/>
          <w:iCs/>
        </w:rPr>
        <w:t>97</w:t>
      </w:r>
      <w:r>
        <w:rPr>
          <w:highlight w:val="white"/>
        </w:rPr>
        <w:t>(4), 548.</w:t>
      </w:r>
    </w:p>
    <w:p w14:paraId="77D33279" w14:textId="77777777" w:rsidR="000A364C" w:rsidRDefault="000E7AE5">
      <w:pPr>
        <w:ind w:left="720" w:hanging="720"/>
      </w:pPr>
      <w:r>
        <w:rPr>
          <w:highlight w:val="white"/>
        </w:rPr>
        <w:t xml:space="preserve">Bell, R., </w:t>
      </w:r>
      <w:proofErr w:type="spellStart"/>
      <w:r>
        <w:rPr>
          <w:highlight w:val="white"/>
        </w:rPr>
        <w:t>Mieth</w:t>
      </w:r>
      <w:proofErr w:type="spellEnd"/>
      <w:r>
        <w:rPr>
          <w:highlight w:val="white"/>
        </w:rPr>
        <w:t>, L., &amp; Buchner, A. (2017). Emotional memory: No source memory without old–new recognition.</w:t>
      </w:r>
      <w:r>
        <w:rPr>
          <w:rStyle w:val="apple-converted-space"/>
          <w:highlight w:val="white"/>
        </w:rPr>
        <w:t> </w:t>
      </w:r>
      <w:r>
        <w:rPr>
          <w:i/>
          <w:iCs/>
        </w:rPr>
        <w:t>Emotion</w:t>
      </w:r>
      <w:r>
        <w:rPr>
          <w:highlight w:val="white"/>
        </w:rPr>
        <w:t>,</w:t>
      </w:r>
      <w:r>
        <w:rPr>
          <w:rStyle w:val="apple-converted-space"/>
          <w:highlight w:val="white"/>
        </w:rPr>
        <w:t> </w:t>
      </w:r>
      <w:r>
        <w:rPr>
          <w:i/>
          <w:iCs/>
        </w:rPr>
        <w:t>17</w:t>
      </w:r>
      <w:r>
        <w:rPr>
          <w:highlight w:val="white"/>
        </w:rPr>
        <w:t>(1), 120.</w:t>
      </w:r>
    </w:p>
    <w:p w14:paraId="7C444543" w14:textId="77777777" w:rsidR="000A364C" w:rsidRDefault="000E7AE5">
      <w:pPr>
        <w:ind w:left="720" w:hanging="720"/>
      </w:pPr>
      <w:r>
        <w:rPr>
          <w:highlight w:val="white"/>
        </w:rPr>
        <w:t>Bowers, J. S., &amp; Schacter, D. L. (1990). Implicit memory and test awareness.</w:t>
      </w:r>
      <w:r>
        <w:rPr>
          <w:rStyle w:val="apple-converted-space"/>
          <w:highlight w:val="white"/>
        </w:rPr>
        <w:t> </w:t>
      </w:r>
      <w:r>
        <w:rPr>
          <w:i/>
          <w:iCs/>
        </w:rPr>
        <w:t>Journal of Experimental Psychology: Learning, Memory, and Cognition</w:t>
      </w:r>
      <w:r>
        <w:rPr>
          <w:highlight w:val="white"/>
        </w:rPr>
        <w:t>,</w:t>
      </w:r>
      <w:r>
        <w:rPr>
          <w:rStyle w:val="apple-converted-space"/>
          <w:highlight w:val="white"/>
        </w:rPr>
        <w:t> </w:t>
      </w:r>
      <w:r>
        <w:rPr>
          <w:i/>
          <w:iCs/>
        </w:rPr>
        <w:t>16</w:t>
      </w:r>
      <w:r>
        <w:rPr>
          <w:highlight w:val="white"/>
        </w:rPr>
        <w:t>(3), 404.</w:t>
      </w:r>
    </w:p>
    <w:p w14:paraId="62221E8A" w14:textId="77777777" w:rsidR="000A364C" w:rsidRDefault="000E7AE5">
      <w:pPr>
        <w:ind w:left="720" w:hanging="720"/>
      </w:pPr>
      <w:r>
        <w:rPr>
          <w:highlight w:val="white"/>
        </w:rPr>
        <w:t xml:space="preserve">Dube, C., </w:t>
      </w:r>
      <w:proofErr w:type="spellStart"/>
      <w:r>
        <w:rPr>
          <w:highlight w:val="white"/>
        </w:rPr>
        <w:t>Starns</w:t>
      </w:r>
      <w:proofErr w:type="spellEnd"/>
      <w:r>
        <w:rPr>
          <w:highlight w:val="white"/>
        </w:rPr>
        <w:t xml:space="preserve">, J. J., </w:t>
      </w:r>
      <w:proofErr w:type="spellStart"/>
      <w:r>
        <w:rPr>
          <w:highlight w:val="white"/>
        </w:rPr>
        <w:t>Rotello</w:t>
      </w:r>
      <w:proofErr w:type="spellEnd"/>
      <w:r>
        <w:rPr>
          <w:highlight w:val="white"/>
        </w:rPr>
        <w:t>, C. M., &amp; Ratcliff, R. (2012). Beyond ROC curvature: Strength effects and response time data support continuous-evidence models of recognition memory.</w:t>
      </w:r>
      <w:r>
        <w:rPr>
          <w:rStyle w:val="apple-converted-space"/>
          <w:highlight w:val="white"/>
        </w:rPr>
        <w:t> </w:t>
      </w:r>
      <w:r>
        <w:rPr>
          <w:i/>
          <w:iCs/>
        </w:rPr>
        <w:t>Journal of Memory and Language</w:t>
      </w:r>
      <w:r>
        <w:rPr>
          <w:highlight w:val="white"/>
        </w:rPr>
        <w:t>,</w:t>
      </w:r>
      <w:r>
        <w:rPr>
          <w:rStyle w:val="apple-converted-space"/>
          <w:highlight w:val="white"/>
        </w:rPr>
        <w:t> </w:t>
      </w:r>
      <w:r>
        <w:rPr>
          <w:i/>
          <w:iCs/>
        </w:rPr>
        <w:t>67</w:t>
      </w:r>
      <w:r>
        <w:rPr>
          <w:highlight w:val="white"/>
        </w:rPr>
        <w:t>(3), 389-406.</w:t>
      </w:r>
    </w:p>
    <w:p w14:paraId="51FA7012" w14:textId="77777777" w:rsidR="000A364C" w:rsidRDefault="000E7AE5">
      <w:pPr>
        <w:ind w:left="720" w:hanging="720"/>
      </w:pPr>
      <w:r>
        <w:rPr>
          <w:highlight w:val="white"/>
        </w:rPr>
        <w:t xml:space="preserve">Harlow, I. M., &amp; Donaldson, D. I. (2013). Source accuracy data reveal the </w:t>
      </w:r>
      <w:proofErr w:type="spellStart"/>
      <w:r>
        <w:rPr>
          <w:highlight w:val="white"/>
        </w:rPr>
        <w:t>thresholded</w:t>
      </w:r>
      <w:proofErr w:type="spellEnd"/>
      <w:r>
        <w:rPr>
          <w:highlight w:val="white"/>
        </w:rPr>
        <w:t xml:space="preserve"> nature of human episodic memory.</w:t>
      </w:r>
      <w:r>
        <w:rPr>
          <w:rStyle w:val="apple-converted-space"/>
          <w:highlight w:val="white"/>
        </w:rPr>
        <w:t> </w:t>
      </w:r>
      <w:r>
        <w:rPr>
          <w:i/>
          <w:iCs/>
        </w:rPr>
        <w:t>Psychonomic Bulletin &amp; Review</w:t>
      </w:r>
      <w:r>
        <w:rPr>
          <w:highlight w:val="white"/>
        </w:rPr>
        <w:t>,</w:t>
      </w:r>
      <w:r>
        <w:rPr>
          <w:rStyle w:val="apple-converted-space"/>
          <w:highlight w:val="white"/>
        </w:rPr>
        <w:t> </w:t>
      </w:r>
      <w:r>
        <w:rPr>
          <w:i/>
          <w:iCs/>
        </w:rPr>
        <w:t>20</w:t>
      </w:r>
      <w:r>
        <w:rPr>
          <w:highlight w:val="white"/>
        </w:rPr>
        <w:t>(2), 318-325.</w:t>
      </w:r>
    </w:p>
    <w:p w14:paraId="0FAA3783" w14:textId="77777777" w:rsidR="000A364C" w:rsidRDefault="000E7AE5">
      <w:pPr>
        <w:ind w:left="720" w:hanging="720"/>
      </w:pPr>
      <w:proofErr w:type="spellStart"/>
      <w:r>
        <w:rPr>
          <w:highlight w:val="white"/>
        </w:rPr>
        <w:t>Hautus</w:t>
      </w:r>
      <w:proofErr w:type="spellEnd"/>
      <w:r>
        <w:rPr>
          <w:highlight w:val="white"/>
        </w:rPr>
        <w:t xml:space="preserve">, M. J., Macmillan, N. A., &amp; </w:t>
      </w:r>
      <w:proofErr w:type="spellStart"/>
      <w:r>
        <w:rPr>
          <w:highlight w:val="white"/>
        </w:rPr>
        <w:t>Rotello</w:t>
      </w:r>
      <w:proofErr w:type="spellEnd"/>
      <w:r>
        <w:rPr>
          <w:highlight w:val="white"/>
        </w:rPr>
        <w:t>, C. B. (2008). Toward a complete decision model of item and source recognition.</w:t>
      </w:r>
      <w:r>
        <w:rPr>
          <w:rStyle w:val="apple-converted-space"/>
          <w:highlight w:val="white"/>
        </w:rPr>
        <w:t> </w:t>
      </w:r>
      <w:r>
        <w:rPr>
          <w:i/>
          <w:iCs/>
        </w:rPr>
        <w:t>Psychonomic Bulletin &amp; Review</w:t>
      </w:r>
      <w:r>
        <w:rPr>
          <w:highlight w:val="white"/>
        </w:rPr>
        <w:t>,</w:t>
      </w:r>
      <w:r>
        <w:rPr>
          <w:rStyle w:val="apple-converted-space"/>
          <w:highlight w:val="white"/>
        </w:rPr>
        <w:t> </w:t>
      </w:r>
      <w:r>
        <w:rPr>
          <w:i/>
          <w:iCs/>
        </w:rPr>
        <w:t>15</w:t>
      </w:r>
      <w:r>
        <w:rPr>
          <w:highlight w:val="white"/>
        </w:rPr>
        <w:t>(5), 889-905.</w:t>
      </w:r>
    </w:p>
    <w:p w14:paraId="10204F52" w14:textId="77777777" w:rsidR="000A364C" w:rsidRDefault="000E7AE5">
      <w:pPr>
        <w:ind w:left="720" w:hanging="720"/>
      </w:pPr>
      <w:proofErr w:type="spellStart"/>
      <w:r>
        <w:rPr>
          <w:highlight w:val="white"/>
        </w:rPr>
        <w:t>Janowsky</w:t>
      </w:r>
      <w:proofErr w:type="spellEnd"/>
      <w:r>
        <w:rPr>
          <w:highlight w:val="white"/>
        </w:rPr>
        <w:t>, J. S., Shimamura, A. P., &amp; Squire, L. R. (1989). Source memory impairment in patients with frontal lobe lesions. </w:t>
      </w:r>
      <w:proofErr w:type="spellStart"/>
      <w:r>
        <w:rPr>
          <w:i/>
          <w:iCs/>
          <w:highlight w:val="white"/>
        </w:rPr>
        <w:t>Neuropsychologia</w:t>
      </w:r>
      <w:proofErr w:type="spellEnd"/>
      <w:r>
        <w:rPr>
          <w:highlight w:val="white"/>
        </w:rPr>
        <w:t>, </w:t>
      </w:r>
      <w:r>
        <w:rPr>
          <w:i/>
          <w:iCs/>
          <w:highlight w:val="white"/>
        </w:rPr>
        <w:t>27</w:t>
      </w:r>
      <w:r>
        <w:rPr>
          <w:highlight w:val="white"/>
        </w:rPr>
        <w:t>(8), 1043-1056.</w:t>
      </w:r>
    </w:p>
    <w:p w14:paraId="428FAF24" w14:textId="77777777" w:rsidR="000A364C" w:rsidRDefault="000E7AE5">
      <w:pPr>
        <w:ind w:left="720" w:hanging="720"/>
      </w:pPr>
      <w:proofErr w:type="spellStart"/>
      <w:r>
        <w:rPr>
          <w:highlight w:val="white"/>
        </w:rPr>
        <w:lastRenderedPageBreak/>
        <w:t>Klauer</w:t>
      </w:r>
      <w:proofErr w:type="spellEnd"/>
      <w:r>
        <w:rPr>
          <w:highlight w:val="white"/>
        </w:rPr>
        <w:t>, K. C., &amp; Kellen, D. (2010). Toward a complete decision model of item and source recognition: A discrete-state approach.</w:t>
      </w:r>
      <w:r>
        <w:rPr>
          <w:rStyle w:val="apple-converted-space"/>
          <w:highlight w:val="white"/>
        </w:rPr>
        <w:t> </w:t>
      </w:r>
      <w:r>
        <w:rPr>
          <w:i/>
          <w:iCs/>
        </w:rPr>
        <w:t>Psychonomic Bulletin &amp; Review</w:t>
      </w:r>
      <w:r>
        <w:rPr>
          <w:highlight w:val="white"/>
        </w:rPr>
        <w:t>,</w:t>
      </w:r>
      <w:r>
        <w:rPr>
          <w:rStyle w:val="apple-converted-space"/>
          <w:highlight w:val="white"/>
        </w:rPr>
        <w:t> </w:t>
      </w:r>
      <w:r>
        <w:rPr>
          <w:i/>
          <w:iCs/>
        </w:rPr>
        <w:t>17</w:t>
      </w:r>
      <w:r>
        <w:rPr>
          <w:highlight w:val="white"/>
        </w:rPr>
        <w:t>(4), 465-478.</w:t>
      </w:r>
    </w:p>
    <w:p w14:paraId="1D3ED451" w14:textId="77777777" w:rsidR="000A364C" w:rsidRDefault="000E7AE5">
      <w:pPr>
        <w:ind w:left="720" w:hanging="720"/>
      </w:pPr>
      <w:proofErr w:type="spellStart"/>
      <w:r>
        <w:rPr>
          <w:highlight w:val="white"/>
        </w:rPr>
        <w:t>Malejka</w:t>
      </w:r>
      <w:proofErr w:type="spellEnd"/>
      <w:r>
        <w:rPr>
          <w:highlight w:val="white"/>
        </w:rPr>
        <w:t xml:space="preserve">, S., &amp; </w:t>
      </w:r>
      <w:proofErr w:type="spellStart"/>
      <w:r>
        <w:rPr>
          <w:highlight w:val="white"/>
        </w:rPr>
        <w:t>Bröder</w:t>
      </w:r>
      <w:proofErr w:type="spellEnd"/>
      <w:r>
        <w:rPr>
          <w:highlight w:val="white"/>
        </w:rPr>
        <w:t>, A. (2016). No source memory for unrecognized items when implicit feedback is avoided.</w:t>
      </w:r>
      <w:r>
        <w:rPr>
          <w:rStyle w:val="apple-converted-space"/>
          <w:highlight w:val="white"/>
        </w:rPr>
        <w:t> </w:t>
      </w:r>
      <w:r>
        <w:rPr>
          <w:i/>
          <w:iCs/>
        </w:rPr>
        <w:t>Memory &amp; cognition</w:t>
      </w:r>
      <w:r>
        <w:rPr>
          <w:highlight w:val="white"/>
        </w:rPr>
        <w:t>,</w:t>
      </w:r>
      <w:r>
        <w:rPr>
          <w:rStyle w:val="apple-converted-space"/>
          <w:highlight w:val="white"/>
        </w:rPr>
        <w:t> </w:t>
      </w:r>
      <w:r>
        <w:rPr>
          <w:i/>
          <w:iCs/>
        </w:rPr>
        <w:t>44</w:t>
      </w:r>
      <w:r>
        <w:rPr>
          <w:highlight w:val="white"/>
        </w:rPr>
        <w:t>(1), 63-72.</w:t>
      </w:r>
    </w:p>
    <w:p w14:paraId="0E63F1E8" w14:textId="77777777" w:rsidR="000A364C" w:rsidRDefault="000E7AE5">
      <w:pPr>
        <w:ind w:left="720" w:hanging="720"/>
      </w:pPr>
      <w:proofErr w:type="spellStart"/>
      <w:r>
        <w:rPr>
          <w:highlight w:val="white"/>
        </w:rPr>
        <w:t>Mickes</w:t>
      </w:r>
      <w:proofErr w:type="spellEnd"/>
      <w:r>
        <w:rPr>
          <w:highlight w:val="white"/>
        </w:rPr>
        <w:t xml:space="preserve">, L., </w:t>
      </w:r>
      <w:proofErr w:type="spellStart"/>
      <w:r>
        <w:rPr>
          <w:highlight w:val="white"/>
        </w:rPr>
        <w:t>Wais</w:t>
      </w:r>
      <w:proofErr w:type="spellEnd"/>
      <w:r>
        <w:rPr>
          <w:highlight w:val="white"/>
        </w:rPr>
        <w:t xml:space="preserve">, P. E., &amp; </w:t>
      </w:r>
      <w:proofErr w:type="spellStart"/>
      <w:r>
        <w:rPr>
          <w:highlight w:val="white"/>
        </w:rPr>
        <w:t>Wixted</w:t>
      </w:r>
      <w:proofErr w:type="spellEnd"/>
      <w:r>
        <w:rPr>
          <w:highlight w:val="white"/>
        </w:rPr>
        <w:t>, J. T. (2009). Recollection is a continuous process: Implications for dual-process theories of recognition memory.</w:t>
      </w:r>
      <w:r>
        <w:rPr>
          <w:rStyle w:val="apple-converted-space"/>
          <w:highlight w:val="white"/>
        </w:rPr>
        <w:t> </w:t>
      </w:r>
      <w:r>
        <w:rPr>
          <w:i/>
          <w:iCs/>
        </w:rPr>
        <w:t>Psychological science</w:t>
      </w:r>
      <w:r>
        <w:rPr>
          <w:highlight w:val="white"/>
        </w:rPr>
        <w:t>,</w:t>
      </w:r>
      <w:r>
        <w:rPr>
          <w:rStyle w:val="apple-converted-space"/>
          <w:highlight w:val="white"/>
        </w:rPr>
        <w:t> </w:t>
      </w:r>
      <w:r>
        <w:rPr>
          <w:i/>
          <w:iCs/>
        </w:rPr>
        <w:t>20</w:t>
      </w:r>
      <w:r>
        <w:rPr>
          <w:highlight w:val="white"/>
        </w:rPr>
        <w:t>(4), 509-515.</w:t>
      </w:r>
    </w:p>
    <w:p w14:paraId="2B4419E3" w14:textId="77777777" w:rsidR="000A364C" w:rsidRDefault="000E7AE5">
      <w:pPr>
        <w:ind w:left="720" w:hanging="720"/>
      </w:pPr>
      <w:proofErr w:type="spellStart"/>
      <w:r>
        <w:rPr>
          <w:highlight w:val="white"/>
        </w:rPr>
        <w:t>Onyper</w:t>
      </w:r>
      <w:proofErr w:type="spellEnd"/>
      <w:r>
        <w:rPr>
          <w:highlight w:val="white"/>
        </w:rPr>
        <w:t>, S. V., Zhang, Y. X., &amp; Howard, M. W. (2010). Some-or-</w:t>
      </w:r>
      <w:proofErr w:type="gramStart"/>
      <w:r>
        <w:rPr>
          <w:highlight w:val="white"/>
        </w:rPr>
        <w:t>none</w:t>
      </w:r>
      <w:proofErr w:type="gramEnd"/>
      <w:r>
        <w:rPr>
          <w:highlight w:val="white"/>
        </w:rPr>
        <w:t xml:space="preserve"> recollection: Evidence from item and source memory.</w:t>
      </w:r>
      <w:r>
        <w:rPr>
          <w:rStyle w:val="apple-converted-space"/>
          <w:highlight w:val="white"/>
        </w:rPr>
        <w:t> </w:t>
      </w:r>
      <w:r>
        <w:rPr>
          <w:i/>
          <w:iCs/>
        </w:rPr>
        <w:t>Journal of Experimental Psychology: General</w:t>
      </w:r>
      <w:r>
        <w:rPr>
          <w:highlight w:val="white"/>
        </w:rPr>
        <w:t>,</w:t>
      </w:r>
      <w:r>
        <w:rPr>
          <w:rStyle w:val="apple-converted-space"/>
          <w:highlight w:val="white"/>
        </w:rPr>
        <w:t> </w:t>
      </w:r>
      <w:r>
        <w:rPr>
          <w:i/>
          <w:iCs/>
        </w:rPr>
        <w:t>139</w:t>
      </w:r>
      <w:r>
        <w:rPr>
          <w:highlight w:val="white"/>
        </w:rPr>
        <w:t>(2), 341.</w:t>
      </w:r>
    </w:p>
    <w:p w14:paraId="6EA1F3AD" w14:textId="77777777" w:rsidR="000A364C" w:rsidRDefault="000E7AE5">
      <w:pPr>
        <w:ind w:left="720" w:hanging="720"/>
      </w:pPr>
      <w:proofErr w:type="spellStart"/>
      <w:r>
        <w:rPr>
          <w:highlight w:val="white"/>
        </w:rPr>
        <w:t>Osth</w:t>
      </w:r>
      <w:proofErr w:type="spellEnd"/>
      <w:r>
        <w:rPr>
          <w:highlight w:val="white"/>
        </w:rPr>
        <w:t xml:space="preserve">, A. F., Bora, B., Dennis, S., &amp; Heathcote, A. (2017). Diffusion vs. linear ballistic accumulation: Different models, different conclusions about the slope of the </w:t>
      </w:r>
      <w:proofErr w:type="spellStart"/>
      <w:r>
        <w:rPr>
          <w:highlight w:val="white"/>
        </w:rPr>
        <w:t>zROC</w:t>
      </w:r>
      <w:proofErr w:type="spellEnd"/>
      <w:r>
        <w:rPr>
          <w:highlight w:val="white"/>
        </w:rPr>
        <w:t xml:space="preserve"> in recognition memory.</w:t>
      </w:r>
      <w:r>
        <w:rPr>
          <w:rStyle w:val="apple-converted-space"/>
          <w:highlight w:val="white"/>
        </w:rPr>
        <w:t> </w:t>
      </w:r>
      <w:r>
        <w:rPr>
          <w:i/>
          <w:iCs/>
        </w:rPr>
        <w:t>Journal of Memory and Language</w:t>
      </w:r>
      <w:r>
        <w:rPr>
          <w:highlight w:val="white"/>
        </w:rPr>
        <w:t>,</w:t>
      </w:r>
      <w:r>
        <w:rPr>
          <w:rStyle w:val="apple-converted-space"/>
          <w:highlight w:val="white"/>
        </w:rPr>
        <w:t> </w:t>
      </w:r>
      <w:r>
        <w:rPr>
          <w:i/>
          <w:iCs/>
        </w:rPr>
        <w:t>96</w:t>
      </w:r>
      <w:r>
        <w:rPr>
          <w:highlight w:val="white"/>
        </w:rPr>
        <w:t>, 36-61.</w:t>
      </w:r>
    </w:p>
    <w:p w14:paraId="560E285C" w14:textId="77777777" w:rsidR="000A364C" w:rsidRDefault="000E7AE5">
      <w:pPr>
        <w:ind w:left="720" w:hanging="720"/>
      </w:pPr>
      <w:proofErr w:type="spellStart"/>
      <w:r>
        <w:rPr>
          <w:highlight w:val="white"/>
        </w:rPr>
        <w:t>Osth</w:t>
      </w:r>
      <w:proofErr w:type="spellEnd"/>
      <w:r>
        <w:rPr>
          <w:highlight w:val="white"/>
        </w:rPr>
        <w:t>, A. F., Fox, J., McKague, M., Heathcote, A., &amp; Dennis, S. (2018). The list strength effect in source memory: Data and a global matching model.</w:t>
      </w:r>
      <w:r>
        <w:rPr>
          <w:rStyle w:val="apple-converted-space"/>
          <w:highlight w:val="white"/>
        </w:rPr>
        <w:t> </w:t>
      </w:r>
      <w:r>
        <w:rPr>
          <w:i/>
          <w:iCs/>
        </w:rPr>
        <w:t>Journal of Memory and Language</w:t>
      </w:r>
      <w:r>
        <w:rPr>
          <w:highlight w:val="white"/>
        </w:rPr>
        <w:t>,</w:t>
      </w:r>
      <w:r>
        <w:rPr>
          <w:rStyle w:val="apple-converted-space"/>
          <w:highlight w:val="white"/>
        </w:rPr>
        <w:t> </w:t>
      </w:r>
      <w:r>
        <w:rPr>
          <w:i/>
          <w:iCs/>
        </w:rPr>
        <w:t>103</w:t>
      </w:r>
      <w:r>
        <w:rPr>
          <w:highlight w:val="white"/>
        </w:rPr>
        <w:t>, 91-113.</w:t>
      </w:r>
    </w:p>
    <w:p w14:paraId="782F3CA4" w14:textId="77777777" w:rsidR="000A364C" w:rsidRDefault="000E7AE5">
      <w:pPr>
        <w:ind w:left="720" w:hanging="720"/>
      </w:pPr>
      <w:r>
        <w:rPr>
          <w:highlight w:val="white"/>
        </w:rPr>
        <w:t>Ratcliff, R. (1978). A theory of memory retrieval.</w:t>
      </w:r>
      <w:r>
        <w:rPr>
          <w:rStyle w:val="apple-converted-space"/>
          <w:highlight w:val="white"/>
        </w:rPr>
        <w:t> </w:t>
      </w:r>
      <w:r>
        <w:rPr>
          <w:i/>
          <w:iCs/>
        </w:rPr>
        <w:t>Psychological review</w:t>
      </w:r>
      <w:r>
        <w:rPr>
          <w:highlight w:val="white"/>
        </w:rPr>
        <w:t>,</w:t>
      </w:r>
      <w:r>
        <w:rPr>
          <w:rStyle w:val="apple-converted-space"/>
          <w:highlight w:val="white"/>
        </w:rPr>
        <w:t> </w:t>
      </w:r>
      <w:r>
        <w:rPr>
          <w:i/>
          <w:iCs/>
        </w:rPr>
        <w:t>85</w:t>
      </w:r>
      <w:r>
        <w:rPr>
          <w:highlight w:val="white"/>
        </w:rPr>
        <w:t>(2), 59.</w:t>
      </w:r>
    </w:p>
    <w:p w14:paraId="47365D02" w14:textId="77777777" w:rsidR="000A364C" w:rsidRDefault="000E7AE5">
      <w:pPr>
        <w:ind w:left="720" w:hanging="720"/>
      </w:pPr>
      <w:r>
        <w:rPr>
          <w:highlight w:val="white"/>
        </w:rPr>
        <w:t xml:space="preserve">Ratcliff, R., &amp; </w:t>
      </w:r>
      <w:proofErr w:type="spellStart"/>
      <w:r>
        <w:rPr>
          <w:highlight w:val="white"/>
        </w:rPr>
        <w:t>Starns</w:t>
      </w:r>
      <w:proofErr w:type="spellEnd"/>
      <w:r>
        <w:rPr>
          <w:highlight w:val="white"/>
        </w:rPr>
        <w:t>, J. J. (2013). Modeling confidence judgments, response times, and multiple choices in decision making: Recognition memory and motion discrimination.</w:t>
      </w:r>
      <w:r>
        <w:rPr>
          <w:rStyle w:val="apple-converted-space"/>
          <w:highlight w:val="white"/>
        </w:rPr>
        <w:t> </w:t>
      </w:r>
      <w:r>
        <w:rPr>
          <w:i/>
          <w:iCs/>
        </w:rPr>
        <w:t>Psychological review</w:t>
      </w:r>
      <w:r>
        <w:rPr>
          <w:highlight w:val="white"/>
        </w:rPr>
        <w:t>,</w:t>
      </w:r>
      <w:r>
        <w:rPr>
          <w:rStyle w:val="apple-converted-space"/>
          <w:highlight w:val="white"/>
        </w:rPr>
        <w:t> </w:t>
      </w:r>
      <w:r>
        <w:rPr>
          <w:i/>
          <w:iCs/>
        </w:rPr>
        <w:t>120</w:t>
      </w:r>
      <w:r>
        <w:rPr>
          <w:highlight w:val="white"/>
        </w:rPr>
        <w:t>(3), 697.</w:t>
      </w:r>
    </w:p>
    <w:p w14:paraId="0B9AF244" w14:textId="77777777" w:rsidR="000A364C" w:rsidRDefault="000E7AE5">
      <w:pPr>
        <w:ind w:left="720" w:hanging="720"/>
      </w:pPr>
      <w:r>
        <w:rPr>
          <w:highlight w:val="white"/>
        </w:rPr>
        <w:t xml:space="preserve">Ratcliff, R., Smith, P. L., Brown, S. D., &amp; </w:t>
      </w:r>
      <w:proofErr w:type="spellStart"/>
      <w:r>
        <w:rPr>
          <w:highlight w:val="white"/>
        </w:rPr>
        <w:t>McKoon</w:t>
      </w:r>
      <w:proofErr w:type="spellEnd"/>
      <w:r>
        <w:rPr>
          <w:highlight w:val="white"/>
        </w:rPr>
        <w:t>, G. (2016). Diffusion decision model: Current issues and history.</w:t>
      </w:r>
      <w:r>
        <w:rPr>
          <w:rStyle w:val="apple-converted-space"/>
          <w:highlight w:val="white"/>
        </w:rPr>
        <w:t> </w:t>
      </w:r>
      <w:r>
        <w:rPr>
          <w:i/>
          <w:iCs/>
        </w:rPr>
        <w:t>Trends in cognitive sciences</w:t>
      </w:r>
      <w:r>
        <w:rPr>
          <w:highlight w:val="white"/>
        </w:rPr>
        <w:t>,</w:t>
      </w:r>
      <w:r>
        <w:rPr>
          <w:rStyle w:val="apple-converted-space"/>
          <w:highlight w:val="white"/>
        </w:rPr>
        <w:t> </w:t>
      </w:r>
      <w:r>
        <w:rPr>
          <w:i/>
          <w:iCs/>
        </w:rPr>
        <w:t>20</w:t>
      </w:r>
      <w:r>
        <w:rPr>
          <w:highlight w:val="white"/>
        </w:rPr>
        <w:t>(4), 260-281.</w:t>
      </w:r>
    </w:p>
    <w:p w14:paraId="524CDAB1" w14:textId="77777777" w:rsidR="000A364C" w:rsidRDefault="000E7AE5">
      <w:pPr>
        <w:ind w:left="720" w:hanging="720"/>
      </w:pPr>
      <w:proofErr w:type="spellStart"/>
      <w:r>
        <w:rPr>
          <w:highlight w:val="white"/>
        </w:rPr>
        <w:lastRenderedPageBreak/>
        <w:t>Rouder</w:t>
      </w:r>
      <w:proofErr w:type="spellEnd"/>
      <w:r>
        <w:rPr>
          <w:highlight w:val="white"/>
        </w:rPr>
        <w:t>, J. N., Morey, R. D., Cowan, N., Zwilling, C. E., Morey, C. C., &amp; Pratte, M. S. (2008). An assessment of fixed-capacity models of visual working memory.</w:t>
      </w:r>
      <w:r>
        <w:rPr>
          <w:rStyle w:val="apple-converted-space"/>
          <w:highlight w:val="white"/>
        </w:rPr>
        <w:t> </w:t>
      </w:r>
      <w:r>
        <w:rPr>
          <w:i/>
          <w:iCs/>
        </w:rPr>
        <w:t>Proceedings of the National Academy of Sciences</w:t>
      </w:r>
      <w:r>
        <w:rPr>
          <w:highlight w:val="white"/>
        </w:rPr>
        <w:t>,</w:t>
      </w:r>
      <w:r>
        <w:rPr>
          <w:rStyle w:val="apple-converted-space"/>
          <w:highlight w:val="white"/>
        </w:rPr>
        <w:t> </w:t>
      </w:r>
      <w:r>
        <w:rPr>
          <w:i/>
          <w:iCs/>
        </w:rPr>
        <w:t>105</w:t>
      </w:r>
      <w:r>
        <w:rPr>
          <w:highlight w:val="white"/>
        </w:rPr>
        <w:t>(16), 5975-5979.</w:t>
      </w:r>
    </w:p>
    <w:p w14:paraId="696E96C8" w14:textId="77777777" w:rsidR="000A364C" w:rsidRDefault="000E7AE5">
      <w:pPr>
        <w:ind w:left="720" w:hanging="720"/>
      </w:pPr>
      <w:proofErr w:type="spellStart"/>
      <w:r>
        <w:rPr>
          <w:highlight w:val="white"/>
        </w:rPr>
        <w:t>Schurgin</w:t>
      </w:r>
      <w:proofErr w:type="spellEnd"/>
      <w:r>
        <w:rPr>
          <w:highlight w:val="white"/>
        </w:rPr>
        <w:t xml:space="preserve">, M. W., </w:t>
      </w:r>
      <w:proofErr w:type="spellStart"/>
      <w:r>
        <w:rPr>
          <w:highlight w:val="white"/>
        </w:rPr>
        <w:t>Wixted</w:t>
      </w:r>
      <w:proofErr w:type="spellEnd"/>
      <w:r>
        <w:rPr>
          <w:highlight w:val="white"/>
        </w:rPr>
        <w:t>, J. T., &amp; Brady, T. F. (2018). Psychological scaling reveals a single parameter framework for visual working memory. </w:t>
      </w:r>
      <w:proofErr w:type="spellStart"/>
      <w:r>
        <w:rPr>
          <w:i/>
          <w:iCs/>
          <w:highlight w:val="white"/>
        </w:rPr>
        <w:t>bioRxiv</w:t>
      </w:r>
      <w:proofErr w:type="spellEnd"/>
      <w:r>
        <w:rPr>
          <w:highlight w:val="white"/>
        </w:rPr>
        <w:t>, 325472.</w:t>
      </w:r>
    </w:p>
    <w:p w14:paraId="529B78BB" w14:textId="77777777" w:rsidR="000A364C" w:rsidRDefault="000E7AE5">
      <w:pPr>
        <w:ind w:left="720" w:hanging="720"/>
      </w:pPr>
      <w:proofErr w:type="spellStart"/>
      <w:r>
        <w:rPr>
          <w:highlight w:val="white"/>
        </w:rPr>
        <w:t>Slotnick</w:t>
      </w:r>
      <w:proofErr w:type="spellEnd"/>
      <w:r>
        <w:rPr>
          <w:highlight w:val="white"/>
        </w:rPr>
        <w:t>, S. D., &amp; Dodson, C. S. (2005). Support for a continuous (</w:t>
      </w:r>
      <w:proofErr w:type="gramStart"/>
      <w:r>
        <w:rPr>
          <w:highlight w:val="white"/>
        </w:rPr>
        <w:t>single-process</w:t>
      </w:r>
      <w:proofErr w:type="gramEnd"/>
      <w:r>
        <w:rPr>
          <w:highlight w:val="white"/>
        </w:rPr>
        <w:t>) model of recognition memory and source memory.</w:t>
      </w:r>
      <w:r>
        <w:rPr>
          <w:rStyle w:val="apple-converted-space"/>
          <w:highlight w:val="white"/>
        </w:rPr>
        <w:t> </w:t>
      </w:r>
      <w:r>
        <w:rPr>
          <w:i/>
          <w:iCs/>
        </w:rPr>
        <w:t>Memory &amp; cognition</w:t>
      </w:r>
      <w:r>
        <w:rPr>
          <w:highlight w:val="white"/>
        </w:rPr>
        <w:t>,</w:t>
      </w:r>
      <w:r>
        <w:rPr>
          <w:rStyle w:val="apple-converted-space"/>
          <w:highlight w:val="white"/>
        </w:rPr>
        <w:t> </w:t>
      </w:r>
      <w:r>
        <w:rPr>
          <w:i/>
          <w:iCs/>
        </w:rPr>
        <w:t>33</w:t>
      </w:r>
      <w:r>
        <w:rPr>
          <w:highlight w:val="white"/>
        </w:rPr>
        <w:t>(1), 151-170.</w:t>
      </w:r>
    </w:p>
    <w:p w14:paraId="3173845D" w14:textId="77777777" w:rsidR="000A364C" w:rsidRDefault="000E7AE5">
      <w:pPr>
        <w:ind w:left="720" w:hanging="720"/>
      </w:pPr>
      <w:r>
        <w:rPr>
          <w:highlight w:val="white"/>
        </w:rPr>
        <w:t>Smith, P. L. (2016). Diffusion theory of decision making in continuous report.</w:t>
      </w:r>
      <w:r>
        <w:rPr>
          <w:rStyle w:val="apple-converted-space"/>
          <w:highlight w:val="white"/>
        </w:rPr>
        <w:t> </w:t>
      </w:r>
      <w:r>
        <w:rPr>
          <w:i/>
          <w:iCs/>
        </w:rPr>
        <w:t>Psychological Review</w:t>
      </w:r>
      <w:r>
        <w:rPr>
          <w:highlight w:val="white"/>
        </w:rPr>
        <w:t>,</w:t>
      </w:r>
      <w:r>
        <w:rPr>
          <w:rStyle w:val="apple-converted-space"/>
          <w:highlight w:val="white"/>
        </w:rPr>
        <w:t> </w:t>
      </w:r>
      <w:r>
        <w:rPr>
          <w:i/>
          <w:iCs/>
        </w:rPr>
        <w:t>123</w:t>
      </w:r>
      <w:r>
        <w:rPr>
          <w:highlight w:val="white"/>
        </w:rPr>
        <w:t>(4), 425.</w:t>
      </w:r>
    </w:p>
    <w:p w14:paraId="37A9A2E0" w14:textId="77777777" w:rsidR="000A364C" w:rsidRDefault="000E7AE5">
      <w:pPr>
        <w:ind w:left="720" w:hanging="720"/>
      </w:pPr>
      <w:r>
        <w:rPr>
          <w:highlight w:val="white"/>
        </w:rPr>
        <w:t>Smith, P. L., &amp; Ratcliff, R. (2009). An integrated theory of attention and decision making in visual signal detection.</w:t>
      </w:r>
      <w:r>
        <w:rPr>
          <w:rStyle w:val="apple-converted-space"/>
          <w:highlight w:val="white"/>
        </w:rPr>
        <w:t> </w:t>
      </w:r>
      <w:r>
        <w:rPr>
          <w:i/>
          <w:iCs/>
        </w:rPr>
        <w:t>Psychological review</w:t>
      </w:r>
      <w:r>
        <w:rPr>
          <w:highlight w:val="white"/>
        </w:rPr>
        <w:t>,</w:t>
      </w:r>
      <w:r>
        <w:rPr>
          <w:rStyle w:val="apple-converted-space"/>
          <w:highlight w:val="white"/>
        </w:rPr>
        <w:t> </w:t>
      </w:r>
      <w:r>
        <w:rPr>
          <w:i/>
          <w:iCs/>
        </w:rPr>
        <w:t>116</w:t>
      </w:r>
      <w:r>
        <w:rPr>
          <w:highlight w:val="white"/>
        </w:rPr>
        <w:t>(2), 283.</w:t>
      </w:r>
    </w:p>
    <w:p w14:paraId="01DA42F8" w14:textId="77777777" w:rsidR="000A364C" w:rsidRDefault="000E7AE5">
      <w:pPr>
        <w:ind w:left="720" w:hanging="720"/>
        <w:textAlignment w:val="baseline"/>
        <w:outlineLvl w:val="0"/>
      </w:pPr>
      <w:r>
        <w:rPr>
          <w:highlight w:val="white"/>
        </w:rPr>
        <w:t xml:space="preserve">Smith, P. L., Saber, S., Corbett, E. A. &amp; Lilburn, S. D. (2019). </w:t>
      </w:r>
      <w:r>
        <w:rPr>
          <w:bCs/>
          <w:kern w:val="2"/>
        </w:rPr>
        <w:t xml:space="preserve">Modelling the speed and accuracy of continuous outcome </w:t>
      </w:r>
      <w:proofErr w:type="spellStart"/>
      <w:r>
        <w:rPr>
          <w:bCs/>
          <w:kern w:val="2"/>
        </w:rPr>
        <w:t>colour</w:t>
      </w:r>
      <w:proofErr w:type="spellEnd"/>
      <w:r>
        <w:rPr>
          <w:bCs/>
          <w:kern w:val="2"/>
        </w:rPr>
        <w:t xml:space="preserve"> decisions: Metric and categorical effects. Paper presented at </w:t>
      </w:r>
      <w:proofErr w:type="gramStart"/>
      <w:r>
        <w:rPr>
          <w:bCs/>
          <w:kern w:val="2"/>
        </w:rPr>
        <w:t xml:space="preserve">the  </w:t>
      </w:r>
      <w:proofErr w:type="spellStart"/>
      <w:r>
        <w:rPr>
          <w:bCs/>
          <w:kern w:val="2"/>
        </w:rPr>
        <w:t>The</w:t>
      </w:r>
      <w:proofErr w:type="spellEnd"/>
      <w:proofErr w:type="gramEnd"/>
      <w:r>
        <w:rPr>
          <w:bCs/>
          <w:kern w:val="2"/>
        </w:rPr>
        <w:t xml:space="preserve"> Australian Mathematical Psychology Conference, Melbourne, Australia, February.. Abstract retrieved from: http://mathpsy.ch/abstracts/smith-26/</w:t>
      </w:r>
    </w:p>
    <w:p w14:paraId="2D47E489" w14:textId="77777777" w:rsidR="000A364C" w:rsidRDefault="000E7AE5">
      <w:pPr>
        <w:ind w:left="720" w:hanging="720"/>
      </w:pPr>
      <w:proofErr w:type="spellStart"/>
      <w:r>
        <w:rPr>
          <w:highlight w:val="white"/>
        </w:rPr>
        <w:t>Starns</w:t>
      </w:r>
      <w:proofErr w:type="spellEnd"/>
      <w:r>
        <w:rPr>
          <w:highlight w:val="white"/>
        </w:rPr>
        <w:t>, J. J., Hicks, J. L., Brown, N. L., &amp; Martin, B. A. (2008). Source memory for unrecognized items: Predictions from multivariate signal detection theory.</w:t>
      </w:r>
      <w:r>
        <w:rPr>
          <w:rStyle w:val="apple-converted-space"/>
          <w:highlight w:val="white"/>
        </w:rPr>
        <w:t> </w:t>
      </w:r>
      <w:r>
        <w:rPr>
          <w:i/>
          <w:iCs/>
        </w:rPr>
        <w:t>Memory &amp; Cognition</w:t>
      </w:r>
      <w:r>
        <w:rPr>
          <w:highlight w:val="white"/>
        </w:rPr>
        <w:t>,</w:t>
      </w:r>
      <w:r>
        <w:rPr>
          <w:rStyle w:val="apple-converted-space"/>
          <w:highlight w:val="white"/>
        </w:rPr>
        <w:t> </w:t>
      </w:r>
      <w:r>
        <w:rPr>
          <w:i/>
          <w:iCs/>
        </w:rPr>
        <w:t>36</w:t>
      </w:r>
      <w:r>
        <w:rPr>
          <w:highlight w:val="white"/>
        </w:rPr>
        <w:t>(1), 1-8.</w:t>
      </w:r>
    </w:p>
    <w:p w14:paraId="3A171757" w14:textId="77777777" w:rsidR="000A364C" w:rsidRDefault="000E7AE5">
      <w:pPr>
        <w:ind w:left="720" w:hanging="720"/>
      </w:pPr>
      <w:proofErr w:type="spellStart"/>
      <w:r>
        <w:rPr>
          <w:highlight w:val="white"/>
        </w:rPr>
        <w:t>Yonelinas</w:t>
      </w:r>
      <w:proofErr w:type="spellEnd"/>
      <w:r>
        <w:rPr>
          <w:highlight w:val="white"/>
        </w:rPr>
        <w:t>, A. P. (1994). Receiver-operating characteristics in recognition memory: evidence for a dual-process model.</w:t>
      </w:r>
      <w:r>
        <w:rPr>
          <w:rStyle w:val="apple-converted-space"/>
          <w:highlight w:val="white"/>
        </w:rPr>
        <w:t> </w:t>
      </w:r>
      <w:r>
        <w:rPr>
          <w:i/>
          <w:iCs/>
        </w:rPr>
        <w:t>Journal of Experimental Psychology: Learning, Memory, and Cognition</w:t>
      </w:r>
      <w:r>
        <w:rPr>
          <w:highlight w:val="white"/>
        </w:rPr>
        <w:t>,</w:t>
      </w:r>
      <w:r>
        <w:rPr>
          <w:rStyle w:val="apple-converted-space"/>
          <w:highlight w:val="white"/>
        </w:rPr>
        <w:t> </w:t>
      </w:r>
      <w:r>
        <w:rPr>
          <w:i/>
          <w:iCs/>
        </w:rPr>
        <w:t>20</w:t>
      </w:r>
      <w:r>
        <w:rPr>
          <w:highlight w:val="white"/>
        </w:rPr>
        <w:t>(6), 1341.</w:t>
      </w:r>
    </w:p>
    <w:p w14:paraId="22E73E99" w14:textId="77777777" w:rsidR="000A364C" w:rsidRDefault="000E7AE5">
      <w:pPr>
        <w:ind w:left="720" w:hanging="720"/>
      </w:pPr>
      <w:proofErr w:type="spellStart"/>
      <w:r>
        <w:rPr>
          <w:highlight w:val="white"/>
        </w:rPr>
        <w:lastRenderedPageBreak/>
        <w:t>Yonelinas</w:t>
      </w:r>
      <w:proofErr w:type="spellEnd"/>
      <w:r>
        <w:rPr>
          <w:highlight w:val="white"/>
        </w:rPr>
        <w:t xml:space="preserve">, A. P. (1999). The contribution of recollection and familiarity to recognition and source-memory judgments: A formal dual-process model and an analysis of receiver operating </w:t>
      </w:r>
      <w:proofErr w:type="spellStart"/>
      <w:r>
        <w:rPr>
          <w:highlight w:val="white"/>
        </w:rPr>
        <w:t>characterstics</w:t>
      </w:r>
      <w:proofErr w:type="spellEnd"/>
      <w:r>
        <w:rPr>
          <w:highlight w:val="white"/>
        </w:rPr>
        <w:t>.</w:t>
      </w:r>
      <w:r>
        <w:rPr>
          <w:rStyle w:val="apple-converted-space"/>
          <w:highlight w:val="white"/>
        </w:rPr>
        <w:t> </w:t>
      </w:r>
      <w:r>
        <w:rPr>
          <w:i/>
          <w:iCs/>
        </w:rPr>
        <w:t>Journal of Experimental Psychology: Learning, Memory, and Cognition</w:t>
      </w:r>
      <w:r>
        <w:rPr>
          <w:highlight w:val="white"/>
        </w:rPr>
        <w:t>,</w:t>
      </w:r>
      <w:r>
        <w:rPr>
          <w:rStyle w:val="apple-converted-space"/>
          <w:highlight w:val="white"/>
        </w:rPr>
        <w:t> </w:t>
      </w:r>
      <w:r>
        <w:rPr>
          <w:i/>
          <w:iCs/>
        </w:rPr>
        <w:t>25</w:t>
      </w:r>
      <w:r>
        <w:rPr>
          <w:highlight w:val="white"/>
        </w:rPr>
        <w:t>(6), 1415.</w:t>
      </w:r>
    </w:p>
    <w:p w14:paraId="1C592CD4" w14:textId="77777777" w:rsidR="000A364C" w:rsidRDefault="000E7AE5">
      <w:pPr>
        <w:ind w:left="720" w:hanging="720"/>
      </w:pPr>
      <w:proofErr w:type="spellStart"/>
      <w:r>
        <w:rPr>
          <w:highlight w:val="white"/>
        </w:rPr>
        <w:t>Yonelinas</w:t>
      </w:r>
      <w:proofErr w:type="spellEnd"/>
      <w:r>
        <w:rPr>
          <w:highlight w:val="white"/>
        </w:rPr>
        <w:t>, A. P., &amp; Parks, C. M. (2007). Receiver operating characteristics (ROCs) in recognition memory: a review.</w:t>
      </w:r>
      <w:r>
        <w:rPr>
          <w:rStyle w:val="apple-converted-space"/>
          <w:highlight w:val="white"/>
        </w:rPr>
        <w:t> </w:t>
      </w:r>
      <w:r>
        <w:rPr>
          <w:i/>
          <w:iCs/>
        </w:rPr>
        <w:t>Psychological bulletin</w:t>
      </w:r>
      <w:r>
        <w:rPr>
          <w:highlight w:val="white"/>
        </w:rPr>
        <w:t>,</w:t>
      </w:r>
      <w:r>
        <w:rPr>
          <w:rStyle w:val="apple-converted-space"/>
          <w:highlight w:val="white"/>
        </w:rPr>
        <w:t> </w:t>
      </w:r>
      <w:r>
        <w:rPr>
          <w:i/>
          <w:iCs/>
        </w:rPr>
        <w:t>133</w:t>
      </w:r>
      <w:r>
        <w:rPr>
          <w:highlight w:val="white"/>
        </w:rPr>
        <w:t>(5), 800.</w:t>
      </w:r>
    </w:p>
    <w:p w14:paraId="2419922A" w14:textId="77777777" w:rsidR="000A364C" w:rsidRDefault="000E7AE5">
      <w:pPr>
        <w:ind w:left="720" w:hanging="720"/>
      </w:pPr>
      <w:r>
        <w:rPr>
          <w:highlight w:val="white"/>
        </w:rPr>
        <w:t>Zhang, W., &amp; Luck, S. J. (2008). Discrete fixed-resolution representations in visual working memory.</w:t>
      </w:r>
      <w:r>
        <w:rPr>
          <w:rStyle w:val="apple-converted-space"/>
          <w:highlight w:val="white"/>
        </w:rPr>
        <w:t> </w:t>
      </w:r>
      <w:r>
        <w:rPr>
          <w:i/>
          <w:iCs/>
        </w:rPr>
        <w:t>Nature</w:t>
      </w:r>
      <w:r>
        <w:rPr>
          <w:highlight w:val="white"/>
        </w:rPr>
        <w:t>,</w:t>
      </w:r>
      <w:r>
        <w:rPr>
          <w:rStyle w:val="apple-converted-space"/>
          <w:highlight w:val="white"/>
        </w:rPr>
        <w:t> </w:t>
      </w:r>
      <w:r>
        <w:rPr>
          <w:i/>
          <w:iCs/>
        </w:rPr>
        <w:t>453</w:t>
      </w:r>
      <w:r>
        <w:rPr>
          <w:highlight w:val="white"/>
        </w:rPr>
        <w:t>(7192), 233.</w:t>
      </w:r>
    </w:p>
    <w:p w14:paraId="0409243C" w14:textId="77777777" w:rsidR="000A364C" w:rsidRDefault="000A364C"/>
    <w:sectPr w:rsidR="000A364C">
      <w:headerReference w:type="default" r:id="rId17"/>
      <w:headerReference w:type="first" r:id="rId18"/>
      <w:pgSz w:w="12240" w:h="15840"/>
      <w:pgMar w:top="1440" w:right="1440" w:bottom="1999" w:left="1440" w:header="720" w:footer="0" w:gutter="0"/>
      <w:pgNumType w:start="1"/>
      <w:cols w:space="720"/>
      <w:formProt w:val="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 w:author="Adam Osth" w:date="2020-04-14T14:19:00Z" w:initials="AO">
    <w:p w14:paraId="3DDD4060" w14:textId="77777777" w:rsidR="00EB6566" w:rsidRDefault="00EB6566" w:rsidP="00EB6566">
      <w:pPr>
        <w:pStyle w:val="CommentText"/>
      </w:pPr>
      <w:r>
        <w:rPr>
          <w:rStyle w:val="CommentReference"/>
        </w:rPr>
        <w:annotationRef/>
      </w:r>
      <w:r>
        <w:t>I felt this needed a bit more detail. Am I right here about the parameter notation (probability p)?</w:t>
      </w:r>
    </w:p>
  </w:comment>
  <w:comment w:id="9" w:author="Jason Zhou" w:date="2020-04-27T07:46:00Z" w:initials="JZ">
    <w:p w14:paraId="377AE82C" w14:textId="085D52A6" w:rsidR="009E7583" w:rsidRDefault="009E7583">
      <w:pPr>
        <w:pStyle w:val="CommentText"/>
      </w:pPr>
      <w:r>
        <w:rPr>
          <w:rStyle w:val="CommentReference"/>
        </w:rPr>
        <w:annotationRef/>
      </w:r>
      <w:r>
        <w:rPr>
          <w:iCs/>
        </w:rPr>
        <w:t xml:space="preserve">The notation for mixing parameter is </w:t>
      </w:r>
      <w:r>
        <w:rPr>
          <w:i/>
        </w:rPr>
        <w:t>π</w:t>
      </w:r>
    </w:p>
  </w:comment>
  <w:comment w:id="10" w:author="Adam Osth" w:date="2020-04-14T14:27:00Z" w:initials="AO">
    <w:p w14:paraId="6BFB6AA7" w14:textId="77777777" w:rsidR="00EB6566" w:rsidRDefault="00EB6566" w:rsidP="00EB6566">
      <w:pPr>
        <w:pStyle w:val="CommentText"/>
      </w:pPr>
      <w:r>
        <w:rPr>
          <w:rStyle w:val="CommentReference"/>
        </w:rPr>
        <w:annotationRef/>
      </w:r>
      <w:r>
        <w:t>Felt that something was needed here to foreground the differences.</w:t>
      </w:r>
    </w:p>
    <w:p w14:paraId="27378952" w14:textId="77777777" w:rsidR="00EB6566" w:rsidRDefault="00EB6566" w:rsidP="00EB6566">
      <w:pPr>
        <w:pStyle w:val="CommentText"/>
      </w:pPr>
    </w:p>
    <w:p w14:paraId="189BE3FC" w14:textId="77777777" w:rsidR="00EB6566" w:rsidRDefault="00EB6566" w:rsidP="00EB6566">
      <w:pPr>
        <w:pStyle w:val="CommentText"/>
      </w:pPr>
      <w:r>
        <w:t xml:space="preserve">Please </w:t>
      </w:r>
      <w:proofErr w:type="gramStart"/>
      <w:r>
        <w:t>take a look</w:t>
      </w:r>
      <w:proofErr w:type="gramEnd"/>
      <w:r>
        <w:t xml:space="preserve"> – and add details regarding the parameters of the guessing state. I assume there are parameters here with different response boundaries, but you can mention them more explicitly here.</w:t>
      </w:r>
    </w:p>
  </w:comment>
  <w:comment w:id="17" w:author="Jason Zhou" w:date="2020-04-24T00:05:00Z" w:initials="JZ">
    <w:p w14:paraId="64F92586" w14:textId="4D20CED3" w:rsidR="009E3D93" w:rsidRDefault="009E3D93">
      <w:pPr>
        <w:pStyle w:val="CommentText"/>
      </w:pPr>
      <w:r>
        <w:rPr>
          <w:rStyle w:val="CommentReference"/>
        </w:rPr>
        <w:annotationRef/>
      </w:r>
      <w:r>
        <w:t>Would we prefer “sequentially” here? I had this originally, but that might be a bit opaque in this context.</w:t>
      </w:r>
    </w:p>
  </w:comment>
  <w:comment w:id="30" w:author="Unknown Author" w:date="2020-03-31T15:47:00Z" w:initials="">
    <w:p w14:paraId="0DA69773" w14:textId="77777777" w:rsidR="009E3D93" w:rsidRDefault="009E3D93">
      <w:r>
        <w:rPr>
          <w:rFonts w:ascii="Liberation Serif" w:eastAsia="DejaVu Sans" w:hAnsi="Liberation Serif" w:cs="DejaVu Sans"/>
          <w:sz w:val="20"/>
          <w:lang w:eastAsia="en-US" w:bidi="en-US"/>
        </w:rPr>
        <w:t xml:space="preserve">This is a little niggly, but I tend to prefer having figures that look good when printed in black-and-white. </w:t>
      </w:r>
      <w:proofErr w:type="gramStart"/>
      <w:r>
        <w:rPr>
          <w:rFonts w:ascii="Liberation Serif" w:eastAsia="DejaVu Sans" w:hAnsi="Liberation Serif" w:cs="DejaVu Sans"/>
          <w:sz w:val="20"/>
          <w:lang w:eastAsia="en-US" w:bidi="en-US"/>
        </w:rPr>
        <w:t>I’d</w:t>
      </w:r>
      <w:proofErr w:type="gramEnd"/>
      <w:r>
        <w:rPr>
          <w:rFonts w:ascii="Liberation Serif" w:eastAsia="DejaVu Sans" w:hAnsi="Liberation Serif" w:cs="DejaVu Sans"/>
          <w:sz w:val="20"/>
          <w:lang w:eastAsia="en-US" w:bidi="en-US"/>
        </w:rPr>
        <w:t xml:space="preserve"> suggest having a three-panel figure: one with all responses, one with just recognized responses, and one with unrecognized responses.</w:t>
      </w:r>
    </w:p>
  </w:comment>
  <w:comment w:id="31" w:author="Jason Zhou" w:date="2020-04-28T02:33:00Z" w:initials="JZ">
    <w:p w14:paraId="3B963746" w14:textId="1C3DF351" w:rsidR="0094301B" w:rsidRDefault="0094301B">
      <w:pPr>
        <w:pStyle w:val="CommentText"/>
      </w:pPr>
      <w:r>
        <w:rPr>
          <w:rStyle w:val="CommentReference"/>
        </w:rPr>
        <w:annotationRef/>
      </w:r>
      <w:r>
        <w:t>Might need to increase font size on these ones.</w:t>
      </w:r>
    </w:p>
  </w:comment>
  <w:comment w:id="32" w:author="Jason Zhou" w:date="2020-04-10T10:35:00Z" w:initials="JZ">
    <w:p w14:paraId="4B0CCEC0" w14:textId="77777777" w:rsidR="009E3D93" w:rsidRDefault="009E3D93">
      <w:r>
        <w:rPr>
          <w:rFonts w:ascii="Liberation Serif" w:eastAsia="DejaVu Sans" w:hAnsi="Liberation Serif" w:cs="DejaVu Sans"/>
          <w:lang w:eastAsia="en-US" w:bidi="en-US"/>
        </w:rPr>
        <w:t>Placeholder, circle back</w:t>
      </w:r>
    </w:p>
    <w:p w14:paraId="45648087" w14:textId="77777777" w:rsidR="009E3D93" w:rsidRDefault="009E3D93"/>
    <w:p w14:paraId="3BA3A0A5" w14:textId="77777777" w:rsidR="009E3D93" w:rsidRDefault="009E3D93">
      <w:r>
        <w:rPr>
          <w:rFonts w:ascii="Liberation Serif" w:eastAsia="DejaVu Sans" w:hAnsi="Liberation Serif" w:cs="DejaVu Sans"/>
          <w:lang w:eastAsia="en-US" w:bidi="en-US"/>
        </w:rPr>
        <w:t xml:space="preserve">Is there a better way to quantify this neatly? Percentage of items classified as unrecognized </w:t>
      </w:r>
      <w:proofErr w:type="gramStart"/>
      <w:r>
        <w:rPr>
          <w:rFonts w:ascii="Liberation Serif" w:eastAsia="DejaVu Sans" w:hAnsi="Liberation Serif" w:cs="DejaVu Sans"/>
          <w:lang w:eastAsia="en-US" w:bidi="en-US"/>
        </w:rPr>
        <w:t>perhaps?</w:t>
      </w:r>
      <w:proofErr w:type="gramEnd"/>
    </w:p>
  </w:comment>
  <w:comment w:id="34" w:author="Jason Zhou" w:date="2020-01-13T11:08:00Z" w:initials="JZ">
    <w:p w14:paraId="20C2E3DA" w14:textId="77777777" w:rsidR="009E3D93" w:rsidRDefault="009E3D93">
      <w:r>
        <w:rPr>
          <w:rFonts w:ascii="Liberation Serif" w:eastAsia="DejaVu Sans" w:hAnsi="Liberation Serif" w:cs="DejaVu Sans"/>
          <w:lang w:eastAsia="en-US" w:bidi="en-US"/>
        </w:rPr>
        <w:t>Need to provide quant goodness-of-fit</w:t>
      </w:r>
    </w:p>
  </w:comment>
  <w:comment w:id="40" w:author="Unknown Author" w:date="2020-03-31T16:12:00Z" w:initials="">
    <w:p w14:paraId="564A5FBB" w14:textId="77777777" w:rsidR="009E3D93" w:rsidRDefault="009E3D93">
      <w:r>
        <w:rPr>
          <w:rFonts w:ascii="Liberation Serif" w:eastAsia="DejaVu Sans" w:hAnsi="Liberation Serif" w:cs="DejaVu Sans"/>
          <w:sz w:val="20"/>
          <w:lang w:eastAsia="en-US" w:bidi="en-US"/>
        </w:rPr>
        <w:t xml:space="preserve">These look much better. </w:t>
      </w:r>
      <w:proofErr w:type="gramStart"/>
      <w:r>
        <w:rPr>
          <w:rFonts w:ascii="Liberation Serif" w:eastAsia="DejaVu Sans" w:hAnsi="Liberation Serif" w:cs="DejaVu Sans"/>
          <w:sz w:val="20"/>
          <w:lang w:eastAsia="en-US" w:bidi="en-US"/>
        </w:rPr>
        <w:t>I’d</w:t>
      </w:r>
      <w:proofErr w:type="gramEnd"/>
      <w:r>
        <w:rPr>
          <w:rFonts w:ascii="Liberation Serif" w:eastAsia="DejaVu Sans" w:hAnsi="Liberation Serif" w:cs="DejaVu Sans"/>
          <w:sz w:val="20"/>
          <w:lang w:eastAsia="en-US" w:bidi="en-US"/>
        </w:rPr>
        <w:t xml:space="preserve"> give them a whole page if possible. (</w:t>
      </w:r>
      <w:proofErr w:type="gramStart"/>
      <w:r>
        <w:rPr>
          <w:rFonts w:ascii="Liberation Serif" w:eastAsia="DejaVu Sans" w:hAnsi="Liberation Serif" w:cs="DejaVu Sans"/>
          <w:sz w:val="20"/>
          <w:lang w:eastAsia="en-US" w:bidi="en-US"/>
        </w:rPr>
        <w:t>Also</w:t>
      </w:r>
      <w:proofErr w:type="gramEnd"/>
      <w:r>
        <w:rPr>
          <w:rFonts w:ascii="Liberation Serif" w:eastAsia="DejaVu Sans" w:hAnsi="Liberation Serif" w:cs="DejaVu Sans"/>
          <w:sz w:val="20"/>
          <w:lang w:eastAsia="en-US" w:bidi="en-US"/>
        </w:rPr>
        <w:t xml:space="preserve"> might be worth cranking up the number of bins again, seeing if that better captures the nature of the data.)</w:t>
      </w:r>
    </w:p>
  </w:comment>
  <w:comment w:id="52" w:author="Unknown Author" w:date="2020-03-31T16:18:00Z" w:initials="">
    <w:p w14:paraId="012533CC" w14:textId="77777777" w:rsidR="009E3D93" w:rsidRDefault="009E3D93">
      <w:r>
        <w:rPr>
          <w:rFonts w:ascii="Liberation Serif" w:eastAsia="DejaVu Sans" w:hAnsi="Liberation Serif" w:cs="DejaVu Sans"/>
          <w:sz w:val="20"/>
          <w:lang w:eastAsia="en-US" w:bidi="en-US"/>
        </w:rPr>
        <w:t xml:space="preserve">I think this is fine, but perhaps is there a way of more directly tying this to the structure of the introduction (rather than saying </w:t>
      </w:r>
      <w:proofErr w:type="spellStart"/>
      <w:r>
        <w:rPr>
          <w:rFonts w:ascii="Liberation Serif" w:eastAsia="DejaVu Sans" w:hAnsi="Liberation Serif" w:cs="DejaVu Sans"/>
          <w:sz w:val="20"/>
          <w:lang w:eastAsia="en-US" w:bidi="en-US"/>
        </w:rPr>
        <w:t>its</w:t>
      </w:r>
      <w:proofErr w:type="spellEnd"/>
      <w:r>
        <w:rPr>
          <w:rFonts w:ascii="Liberation Serif" w:eastAsia="DejaVu Sans" w:hAnsi="Liberation Serif" w:cs="DejaVu Sans"/>
          <w:sz w:val="20"/>
          <w:lang w:eastAsia="en-US" w:bidi="en-US"/>
        </w:rPr>
        <w:t xml:space="preserve"> an extension of Harlow and Donaldson, maybe saying that we are interested in the broader question of model adjudication when decisions are formally accounted for, and then discussing H&amp;D).</w:t>
      </w:r>
    </w:p>
  </w:comment>
  <w:comment w:id="54" w:author="Adam Osth" w:date="2020-04-14T15:58:00Z" w:initials="AO">
    <w:p w14:paraId="1BD968E8" w14:textId="77777777" w:rsidR="005C6D63" w:rsidRDefault="005C6D63" w:rsidP="005C6D63">
      <w:pPr>
        <w:pStyle w:val="CommentText"/>
      </w:pPr>
      <w:r>
        <w:rPr>
          <w:rStyle w:val="CommentReference"/>
        </w:rPr>
        <w:annotationRef/>
      </w:r>
      <w:r>
        <w:t>I felt like we needed to recap this.</w:t>
      </w:r>
    </w:p>
  </w:comment>
  <w:comment w:id="55" w:author="Jason Zhou" w:date="2020-01-10T12:43:00Z" w:initials="JZ">
    <w:p w14:paraId="386BFE80" w14:textId="77777777" w:rsidR="009E3D93" w:rsidRDefault="009E3D93">
      <w:r>
        <w:rPr>
          <w:rFonts w:ascii="Liberation Serif" w:eastAsia="DejaVu Sans" w:hAnsi="Liberation Serif" w:cs="DejaVu Sans"/>
          <w:lang w:eastAsia="en-US" w:bidi="en-US"/>
        </w:rPr>
        <w:t>Need to update</w:t>
      </w:r>
    </w:p>
  </w:comment>
  <w:comment w:id="56" w:author="Jason Zhou" w:date="2020-04-28T02:23:00Z" w:initials="JZ">
    <w:p w14:paraId="71BEB125" w14:textId="40463086" w:rsidR="00F24C7A" w:rsidRDefault="00F24C7A">
      <w:pPr>
        <w:pStyle w:val="CommentText"/>
      </w:pPr>
      <w:r>
        <w:rPr>
          <w:rStyle w:val="CommentReference"/>
        </w:rPr>
        <w:annotationRef/>
      </w:r>
      <w:r>
        <w:t>Need to update this reference list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DDD4060" w15:done="0"/>
  <w15:commentEx w15:paraId="377AE82C" w15:paraIdParent="3DDD4060" w15:done="0"/>
  <w15:commentEx w15:paraId="189BE3FC" w15:done="0"/>
  <w15:commentEx w15:paraId="64F92586" w15:done="0"/>
  <w15:commentEx w15:paraId="0DA69773" w15:done="1"/>
  <w15:commentEx w15:paraId="3B963746" w15:paraIdParent="0DA69773" w15:done="0"/>
  <w15:commentEx w15:paraId="3BA3A0A5" w15:done="0"/>
  <w15:commentEx w15:paraId="20C2E3DA" w15:done="0"/>
  <w15:commentEx w15:paraId="564A5FBB" w15:done="0"/>
  <w15:commentEx w15:paraId="012533CC" w15:done="0"/>
  <w15:commentEx w15:paraId="1BD968E8" w15:done="1"/>
  <w15:commentEx w15:paraId="386BFE80" w15:done="0"/>
  <w15:commentEx w15:paraId="71BEB1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10B7B" w16cex:dateUtc="2020-04-26T21:42:00Z"/>
  <w16cex:commentExtensible w16cex:durableId="22510C4A" w16cex:dateUtc="2020-04-26T21:46:00Z"/>
  <w16cex:commentExtensible w16cex:durableId="22510B7C" w16cex:dateUtc="2020-04-26T21:42:00Z"/>
  <w16cex:commentExtensible w16cex:durableId="2252146C" w16cex:dateUtc="2020-04-27T16:33:00Z"/>
  <w16cex:commentExtensible w16cex:durableId="225110D8" w16cex:dateUtc="2020-04-26T22:05:00Z"/>
  <w16cex:commentExtensible w16cex:durableId="22521225" w16cex:dateUtc="2020-04-27T16: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DDD4060" w16cid:durableId="22510B7B"/>
  <w16cid:commentId w16cid:paraId="377AE82C" w16cid:durableId="22510C4A"/>
  <w16cid:commentId w16cid:paraId="189BE3FC" w16cid:durableId="22510B7C"/>
  <w16cid:commentId w16cid:paraId="64F92586" w16cid:durableId="224CABB4"/>
  <w16cid:commentId w16cid:paraId="0DA69773" w16cid:durableId="224404A5"/>
  <w16cid:commentId w16cid:paraId="3B963746" w16cid:durableId="2252146C"/>
  <w16cid:commentId w16cid:paraId="3BA3A0A5" w16cid:durableId="224404A6"/>
  <w16cid:commentId w16cid:paraId="20C2E3DA" w16cid:durableId="224404A9"/>
  <w16cid:commentId w16cid:paraId="564A5FBB" w16cid:durableId="224404AF"/>
  <w16cid:commentId w16cid:paraId="012533CC" w16cid:durableId="224404B3"/>
  <w16cid:commentId w16cid:paraId="1BD968E8" w16cid:durableId="225110D8"/>
  <w16cid:commentId w16cid:paraId="386BFE80" w16cid:durableId="224404B6"/>
  <w16cid:commentId w16cid:paraId="71BEB125" w16cid:durableId="225212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685B50" w14:textId="77777777" w:rsidR="00F97AD4" w:rsidRDefault="00F97AD4">
      <w:pPr>
        <w:spacing w:line="240" w:lineRule="auto"/>
      </w:pPr>
      <w:r>
        <w:separator/>
      </w:r>
    </w:p>
  </w:endnote>
  <w:endnote w:type="continuationSeparator" w:id="0">
    <w:p w14:paraId="11B02540" w14:textId="77777777" w:rsidR="00F97AD4" w:rsidRDefault="00F97A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Noto Sans CJK SC Regular">
    <w:charset w:val="80"/>
    <w:family w:val="swiss"/>
    <w:pitch w:val="variable"/>
    <w:sig w:usb0="30000207" w:usb1="2BDF3C10" w:usb2="00000016" w:usb3="00000000" w:csb0="002E0107" w:csb1="00000000"/>
  </w:font>
  <w:font w:name="Lohit Devanagari">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sig w:usb0="E0000AFF" w:usb1="500078FF" w:usb2="00000021" w:usb3="00000000" w:csb0="000001BF" w:csb1="00000000"/>
  </w:font>
  <w:font w:name="DejaVu Sans">
    <w:charset w:val="00"/>
    <w:family w:val="swiss"/>
    <w:pitch w:val="variable"/>
    <w:sig w:usb0="E7002EFF" w:usb1="D200FDFF" w:usb2="0A24602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768E2D" w14:textId="77777777" w:rsidR="00F97AD4" w:rsidRDefault="00F97AD4">
      <w:pPr>
        <w:spacing w:line="240" w:lineRule="auto"/>
      </w:pPr>
      <w:r>
        <w:separator/>
      </w:r>
    </w:p>
  </w:footnote>
  <w:footnote w:type="continuationSeparator" w:id="0">
    <w:p w14:paraId="5CD294E6" w14:textId="77777777" w:rsidR="00F97AD4" w:rsidRDefault="00F97A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A660DC" w14:textId="77777777" w:rsidR="009E3D93" w:rsidRDefault="009E3D93">
    <w:pPr>
      <w:pStyle w:val="Header"/>
    </w:pPr>
    <w:r>
      <w:rPr>
        <w:rStyle w:val="PageNumber"/>
      </w:rPr>
      <w:fldChar w:fldCharType="begin"/>
    </w:r>
    <w:r>
      <w:rPr>
        <w:rStyle w:val="PageNumber"/>
      </w:rPr>
      <w:instrText>PAGE</w:instrText>
    </w:r>
    <w:r>
      <w:rPr>
        <w:rStyle w:val="PageNumber"/>
      </w:rPr>
      <w:fldChar w:fldCharType="separate"/>
    </w:r>
    <w:r>
      <w:rPr>
        <w:rStyle w:val="PageNumber"/>
      </w:rPr>
      <w:t>52</w:t>
    </w:r>
    <w:r>
      <w:rPr>
        <w:rStyle w:val="PageNumber"/>
      </w:rPr>
      <w:fldChar w:fldCharType="end"/>
    </w:r>
  </w:p>
  <w:p w14:paraId="38DEC2D8" w14:textId="77777777" w:rsidR="009E3D93" w:rsidRDefault="009E3D93">
    <w:pPr>
      <w:pStyle w:val="Header"/>
    </w:pPr>
    <w:r>
      <w:t>SOURCE MEMORY DIFFUSION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2144ED" w14:textId="77777777" w:rsidR="009E3D93" w:rsidRDefault="009E3D93">
    <w:pPr>
      <w:pStyle w:val="Header"/>
      <w:ind w:right="360"/>
    </w:pPr>
    <w:r>
      <w:t>RUNNING HEAD:  SOURCE MEMORY DIFFUSION</w:t>
    </w:r>
  </w:p>
  <w:p w14:paraId="735DE487" w14:textId="77777777" w:rsidR="009E3D93" w:rsidRDefault="009E3D93">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son Zhou">
    <w15:presenceInfo w15:providerId="Windows Live" w15:userId="fcff45bb2b7f091b"/>
  </w15:person>
  <w15:person w15:author="Adam Osth">
    <w15:presenceInfo w15:providerId="AD" w15:userId="S::adam.osth@unimelb.edu.au::0d40cd41-7783-46ae-9665-567dda9751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64C"/>
    <w:rsid w:val="000A364C"/>
    <w:rsid w:val="000D7A34"/>
    <w:rsid w:val="000E7AE5"/>
    <w:rsid w:val="00187499"/>
    <w:rsid w:val="00345D8C"/>
    <w:rsid w:val="00353629"/>
    <w:rsid w:val="00486C71"/>
    <w:rsid w:val="004B633B"/>
    <w:rsid w:val="005C6D63"/>
    <w:rsid w:val="00633779"/>
    <w:rsid w:val="00901743"/>
    <w:rsid w:val="00905DB8"/>
    <w:rsid w:val="0094301B"/>
    <w:rsid w:val="009A39F6"/>
    <w:rsid w:val="009E0C12"/>
    <w:rsid w:val="009E3D93"/>
    <w:rsid w:val="009E7583"/>
    <w:rsid w:val="00A408A8"/>
    <w:rsid w:val="00B4185F"/>
    <w:rsid w:val="00D01D65"/>
    <w:rsid w:val="00D234CA"/>
    <w:rsid w:val="00EA6437"/>
    <w:rsid w:val="00EB6566"/>
    <w:rsid w:val="00EC1621"/>
    <w:rsid w:val="00F24C7A"/>
    <w:rsid w:val="00F97AD4"/>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D91E5"/>
  <w15:docId w15:val="{27CE8158-8147-4514-B6F9-ED37EA9CF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80" w:lineRule="auto"/>
    </w:pPr>
    <w:rPr>
      <w:sz w:val="24"/>
    </w:rPr>
  </w:style>
  <w:style w:type="paragraph" w:styleId="Heading1">
    <w:name w:val="heading 1"/>
    <w:basedOn w:val="Normal"/>
    <w:next w:val="Normal"/>
    <w:uiPriority w:val="9"/>
    <w:qFormat/>
    <w:pPr>
      <w:keepNext/>
      <w:keepLines/>
      <w:outlineLvl w:val="0"/>
    </w:pPr>
    <w:rPr>
      <w:b/>
    </w:rPr>
  </w:style>
  <w:style w:type="paragraph" w:styleId="Heading2">
    <w:name w:val="heading 2"/>
    <w:basedOn w:val="Normal"/>
    <w:next w:val="Normal"/>
    <w:uiPriority w:val="9"/>
    <w:unhideWhenUsed/>
    <w:qFormat/>
    <w:pPr>
      <w:keepNext/>
      <w:keepLines/>
      <w:spacing w:before="360" w:after="80"/>
      <w:ind w:firstLine="720"/>
      <w:outlineLvl w:val="1"/>
    </w:pPr>
    <w:rPr>
      <w:b/>
    </w:rPr>
  </w:style>
  <w:style w:type="paragraph" w:styleId="Heading3">
    <w:name w:val="heading 3"/>
    <w:basedOn w:val="Normal"/>
    <w:next w:val="Normal"/>
    <w:uiPriority w:val="9"/>
    <w:semiHidden/>
    <w:unhideWhenUsed/>
    <w:qFormat/>
    <w:pPr>
      <w:keepNext/>
      <w:keepLines/>
      <w:ind w:firstLine="72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uiPriority w:val="99"/>
    <w:qFormat/>
    <w:rPr>
      <w:sz w:val="20"/>
      <w:szCs w:val="20"/>
    </w:rPr>
  </w:style>
  <w:style w:type="character" w:styleId="CommentReference">
    <w:name w:val="annotation reference"/>
    <w:basedOn w:val="DefaultParagraphFont"/>
    <w:uiPriority w:val="99"/>
    <w:qFormat/>
    <w:rPr>
      <w:sz w:val="16"/>
      <w:szCs w:val="16"/>
    </w:rPr>
  </w:style>
  <w:style w:type="character" w:customStyle="1" w:styleId="BalloonTextChar">
    <w:name w:val="Balloon Text Char"/>
    <w:basedOn w:val="DefaultParagraphFont"/>
    <w:qFormat/>
    <w:rPr>
      <w:rFonts w:ascii="Segoe UI" w:hAnsi="Segoe UI" w:cs="Segoe UI"/>
      <w:sz w:val="18"/>
      <w:szCs w:val="18"/>
    </w:rPr>
  </w:style>
  <w:style w:type="character" w:customStyle="1" w:styleId="CommentSubjectChar">
    <w:name w:val="Comment Subject Char"/>
    <w:basedOn w:val="CommentTextChar"/>
    <w:qFormat/>
    <w:rPr>
      <w:b/>
      <w:bCs/>
      <w:sz w:val="20"/>
      <w:szCs w:val="20"/>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apple-converted-space">
    <w:name w:val="apple-converted-space"/>
    <w:basedOn w:val="DefaultParagraphFont"/>
    <w:qFormat/>
  </w:style>
  <w:style w:type="character" w:styleId="PageNumber">
    <w:name w:val="page number"/>
    <w:basedOn w:val="DefaultParagraphFont"/>
    <w:qFormat/>
  </w:style>
  <w:style w:type="character" w:customStyle="1" w:styleId="tgc">
    <w:name w:val="_tgc"/>
    <w:basedOn w:val="DefaultParagraphFont"/>
    <w:qFormat/>
  </w:style>
  <w:style w:type="character" w:customStyle="1" w:styleId="math">
    <w:name w:val="math"/>
    <w:basedOn w:val="DefaultParagraphFont"/>
    <w:qFormat/>
  </w:style>
  <w:style w:type="character" w:customStyle="1" w:styleId="InternetLink">
    <w:name w:val="Internet Link"/>
    <w:rPr>
      <w:color w:val="000080"/>
      <w:u w:val="single"/>
    </w:rPr>
  </w:style>
  <w:style w:type="character" w:styleId="PlaceholderText">
    <w:name w:val="Placeholder Text"/>
    <w:basedOn w:val="DefaultParagraphFont"/>
    <w:qFormat/>
    <w:rPr>
      <w:color w:val="808080"/>
    </w:rPr>
  </w:style>
  <w:style w:type="character" w:customStyle="1" w:styleId="NumberingSymbols">
    <w:name w:val="Numbering Symbols"/>
    <w:qFormat/>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qFormat/>
    <w:pPr>
      <w:spacing w:after="200" w:line="240" w:lineRule="auto"/>
    </w:pPr>
    <w:rPr>
      <w:i/>
      <w:iCs/>
      <w:color w:val="1F497D"/>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CommentText">
    <w:name w:val="annotation text"/>
    <w:basedOn w:val="Normal"/>
    <w:uiPriority w:val="99"/>
    <w:qFormat/>
    <w:pPr>
      <w:spacing w:line="240" w:lineRule="auto"/>
    </w:pPr>
    <w:rPr>
      <w:sz w:val="20"/>
      <w:szCs w:val="20"/>
    </w:rPr>
  </w:style>
  <w:style w:type="paragraph" w:styleId="BalloonText">
    <w:name w:val="Balloon Text"/>
    <w:basedOn w:val="Normal"/>
    <w:qFormat/>
    <w:pPr>
      <w:spacing w:line="240" w:lineRule="auto"/>
    </w:pPr>
    <w:rPr>
      <w:rFonts w:ascii="Segoe UI" w:hAnsi="Segoe UI" w:cs="Segoe UI"/>
      <w:sz w:val="18"/>
      <w:szCs w:val="18"/>
    </w:rPr>
  </w:style>
  <w:style w:type="paragraph" w:customStyle="1" w:styleId="Normal1">
    <w:name w:val="Normal1"/>
    <w:qFormat/>
    <w:rPr>
      <w:sz w:val="24"/>
      <w:lang w:eastAsia="en-US"/>
    </w:rPr>
  </w:style>
  <w:style w:type="paragraph" w:styleId="CommentSubject">
    <w:name w:val="annotation subject"/>
    <w:basedOn w:val="CommentText"/>
    <w:next w:val="CommentText"/>
    <w:qFormat/>
    <w:rPr>
      <w:b/>
      <w:bCs/>
    </w:rPr>
  </w:style>
  <w:style w:type="paragraph" w:customStyle="1" w:styleId="HeaderandFooter">
    <w:name w:val="Header and Footer"/>
    <w:basedOn w:val="Normal"/>
    <w:qFormat/>
  </w:style>
  <w:style w:type="paragraph" w:styleId="Header">
    <w:name w:val="header"/>
    <w:basedOn w:val="Normal"/>
    <w:pPr>
      <w:tabs>
        <w:tab w:val="center" w:pos="4680"/>
        <w:tab w:val="right" w:pos="9360"/>
      </w:tabs>
      <w:spacing w:line="240" w:lineRule="auto"/>
    </w:pPr>
  </w:style>
  <w:style w:type="paragraph" w:styleId="Footer">
    <w:name w:val="footer"/>
    <w:basedOn w:val="Normal"/>
    <w:pPr>
      <w:tabs>
        <w:tab w:val="center" w:pos="4680"/>
        <w:tab w:val="right" w:pos="9360"/>
      </w:tabs>
      <w:spacing w:line="240" w:lineRule="auto"/>
    </w:pPr>
  </w:style>
  <w:style w:type="paragraph" w:customStyle="1" w:styleId="TableContents">
    <w:name w:val="Table Contents"/>
    <w:basedOn w:val="Normal"/>
    <w:qFormat/>
    <w:pPr>
      <w:suppressLineNumbers/>
    </w:pPr>
  </w:style>
  <w:style w:type="table" w:styleId="TableGrid">
    <w:name w:val="Table Grid"/>
    <w:basedOn w:val="TableNormal"/>
    <w:uiPriority w:val="39"/>
    <w:rsid w:val="00E17A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301807">
      <w:bodyDiv w:val="1"/>
      <w:marLeft w:val="0"/>
      <w:marRight w:val="0"/>
      <w:marTop w:val="0"/>
      <w:marBottom w:val="0"/>
      <w:divBdr>
        <w:top w:val="none" w:sz="0" w:space="0" w:color="auto"/>
        <w:left w:val="none" w:sz="0" w:space="0" w:color="auto"/>
        <w:bottom w:val="none" w:sz="0" w:space="0" w:color="auto"/>
        <w:right w:val="none" w:sz="0" w:space="0" w:color="auto"/>
      </w:divBdr>
    </w:div>
    <w:div w:id="1239099887">
      <w:bodyDiv w:val="1"/>
      <w:marLeft w:val="0"/>
      <w:marRight w:val="0"/>
      <w:marTop w:val="0"/>
      <w:marBottom w:val="0"/>
      <w:divBdr>
        <w:top w:val="none" w:sz="0" w:space="0" w:color="auto"/>
        <w:left w:val="none" w:sz="0" w:space="0" w:color="auto"/>
        <w:bottom w:val="none" w:sz="0" w:space="0" w:color="auto"/>
        <w:right w:val="none" w:sz="0" w:space="0" w:color="auto"/>
      </w:divBdr>
    </w:div>
    <w:div w:id="14764088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microsoft.com/office/2018/08/relationships/commentsExtensible" Target="commentsExtensible.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image" Target="media/image5.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A5243-3CAE-4339-BA7F-5276BA6CF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1142</TotalTime>
  <Pages>48</Pages>
  <Words>11099</Words>
  <Characters>63269</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dc:description/>
  <cp:lastModifiedBy>Jason Zhou</cp:lastModifiedBy>
  <cp:revision>6</cp:revision>
  <dcterms:created xsi:type="dcterms:W3CDTF">2020-04-26T10:07:00Z</dcterms:created>
  <dcterms:modified xsi:type="dcterms:W3CDTF">2020-04-27T16:34:00Z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