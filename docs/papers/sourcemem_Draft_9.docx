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Default="00090C4A"/>
    <w:p w14:paraId="3379279A" w14:textId="118BC3ED" w:rsidR="00090C4A" w:rsidRDefault="00AA41A8">
      <w:pPr>
        <w:jc w:val="center"/>
      </w:pPr>
      <w:proofErr w:type="spellStart"/>
      <w:r>
        <w:rPr>
          <w:b/>
        </w:rPr>
        <w:t>Thresholded</w:t>
      </w:r>
      <w:proofErr w:type="spellEnd"/>
      <w:r>
        <w:rPr>
          <w:b/>
        </w:rPr>
        <w:t xml:space="preserve"> Source Memory in Continuous Report: A </w:t>
      </w:r>
      <w:r w:rsidR="00F12FF6">
        <w:rPr>
          <w:b/>
        </w:rPr>
        <w:t xml:space="preserve">Circular </w:t>
      </w:r>
      <w:r>
        <w:rPr>
          <w:b/>
        </w:rPr>
        <w:t>Diffusion Model Account</w:t>
      </w:r>
    </w:p>
    <w:p w14:paraId="49F107B3" w14:textId="77777777" w:rsidR="00090C4A" w:rsidRDefault="00AA41A8">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EC1462E" w14:textId="77777777" w:rsidR="00090C4A" w:rsidRDefault="00AA41A8">
      <w:pPr>
        <w:jc w:val="center"/>
      </w:pPr>
      <w:r>
        <w:rPr>
          <w:vertAlign w:val="superscript"/>
        </w:rPr>
        <w:t xml:space="preserve">a </w:t>
      </w:r>
      <w:r>
        <w:t>Melbourne School of Psychological Sciences, The University of Melbourne</w:t>
      </w:r>
    </w:p>
    <w:p w14:paraId="17AE189F" w14:textId="77777777" w:rsidR="00090C4A" w:rsidRDefault="00090C4A"/>
    <w:p w14:paraId="0CF3514C" w14:textId="77777777" w:rsidR="00090C4A" w:rsidRDefault="00090C4A"/>
    <w:p w14:paraId="6D8299A9" w14:textId="77777777" w:rsidR="00090C4A" w:rsidRDefault="00090C4A"/>
    <w:p w14:paraId="464DEC6B" w14:textId="77777777" w:rsidR="00090C4A" w:rsidRDefault="00090C4A"/>
    <w:p w14:paraId="3673A0CF" w14:textId="77777777" w:rsidR="00090C4A" w:rsidRDefault="00090C4A"/>
    <w:p w14:paraId="0CECFA2C" w14:textId="77777777" w:rsidR="00090C4A" w:rsidRDefault="00090C4A"/>
    <w:p w14:paraId="7A461CB5" w14:textId="77777777" w:rsidR="00090C4A" w:rsidRDefault="00090C4A"/>
    <w:p w14:paraId="6EC84AD4" w14:textId="77777777" w:rsidR="00090C4A" w:rsidRDefault="00090C4A"/>
    <w:p w14:paraId="14EBA99E" w14:textId="77777777" w:rsidR="00090C4A" w:rsidRDefault="00AA41A8">
      <w:r>
        <w:t>Corresponding Author:</w:t>
      </w:r>
    </w:p>
    <w:p w14:paraId="2FD6DCF4" w14:textId="701D55FD" w:rsidR="00090C4A" w:rsidRDefault="00AA41A8">
      <w:r>
        <w:t>Jason Zhou</w:t>
      </w:r>
    </w:p>
    <w:p w14:paraId="60E74C36" w14:textId="77777777" w:rsidR="00090C4A" w:rsidRDefault="00AA41A8">
      <w:r>
        <w:t>Melbourne School of Psychological Sciences</w:t>
      </w:r>
    </w:p>
    <w:p w14:paraId="2463B013" w14:textId="77777777" w:rsidR="00090C4A" w:rsidRDefault="00AA41A8">
      <w:r>
        <w:t>The University of Melbourne</w:t>
      </w:r>
    </w:p>
    <w:p w14:paraId="1F66976E" w14:textId="77777777" w:rsidR="00090C4A" w:rsidRDefault="00AA41A8">
      <w:r>
        <w:t>Parkville, VIC 3052, AUSTRALIA</w:t>
      </w:r>
    </w:p>
    <w:p w14:paraId="3DCC1839" w14:textId="77777777" w:rsidR="00090C4A" w:rsidRDefault="00AA41A8">
      <w:r>
        <w:t>jasonz1@student.unimelb.edu.au</w:t>
      </w:r>
    </w:p>
    <w:p w14:paraId="59CA2490" w14:textId="1EEC9699" w:rsidR="00090C4A" w:rsidRDefault="00AA41A8">
      <w:r>
        <w:t xml:space="preserve">Tel: </w:t>
      </w:r>
      <w:r w:rsidR="004B1F90" w:rsidRPr="004B1F90">
        <w:rPr>
          <w:color w:val="FF0000"/>
        </w:rPr>
        <w:t>LAB NUMBER</w:t>
      </w:r>
    </w:p>
    <w:p w14:paraId="3AE98AB2" w14:textId="77777777" w:rsidR="00090C4A" w:rsidRDefault="00090C4A"/>
    <w:p w14:paraId="2C7A9519" w14:textId="77777777" w:rsidR="00090C4A" w:rsidRDefault="00AA41A8">
      <w:r>
        <w:t>Declaration of Interest: none</w:t>
      </w:r>
    </w:p>
    <w:p w14:paraId="75B6B007" w14:textId="77777777" w:rsidR="00090C4A" w:rsidRDefault="00AA41A8">
      <w:r>
        <w:t xml:space="preserve">Funding sources: </w:t>
      </w:r>
    </w:p>
    <w:p w14:paraId="7C8BF579" w14:textId="77777777" w:rsidR="00090C4A" w:rsidRDefault="00AA41A8">
      <w:r>
        <w:br w:type="page"/>
      </w:r>
    </w:p>
    <w:p w14:paraId="205529C1" w14:textId="77777777" w:rsidR="00090C4A" w:rsidRDefault="00090C4A">
      <w:pPr>
        <w:ind w:firstLine="720"/>
      </w:pPr>
    </w:p>
    <w:p w14:paraId="7E2FA242" w14:textId="77777777" w:rsidR="00090C4A" w:rsidRDefault="00AA41A8">
      <w:pPr>
        <w:tabs>
          <w:tab w:val="left" w:pos="4349"/>
        </w:tabs>
        <w:ind w:firstLine="720"/>
      </w:pPr>
      <w:r>
        <w:tab/>
        <w:t>Abstract</w:t>
      </w:r>
    </w:p>
    <w:p w14:paraId="0470B351" w14:textId="77777777" w:rsidR="00090C4A" w:rsidRDefault="00AA41A8">
      <w:pPr>
        <w:tabs>
          <w:tab w:val="left" w:pos="4349"/>
        </w:tabs>
        <w:ind w:firstLine="720"/>
        <w:jc w:val="both"/>
      </w:pPr>
      <w:r>
        <w:rPr>
          <w:b/>
          <w:color w:val="FF0000"/>
        </w:rPr>
        <w:t>Insert Abstract</w:t>
      </w:r>
      <w:r>
        <w:t xml:space="preserve"> </w:t>
      </w:r>
    </w:p>
    <w:p w14:paraId="729BEF48" w14:textId="77777777" w:rsidR="00090C4A" w:rsidRDefault="00090C4A">
      <w:pPr>
        <w:tabs>
          <w:tab w:val="left" w:pos="4349"/>
        </w:tabs>
        <w:ind w:firstLine="720"/>
      </w:pPr>
    </w:p>
    <w:p w14:paraId="63379A96" w14:textId="77777777" w:rsidR="00090C4A" w:rsidRDefault="00090C4A">
      <w:pPr>
        <w:tabs>
          <w:tab w:val="left" w:pos="4349"/>
        </w:tabs>
        <w:ind w:firstLine="720"/>
      </w:pPr>
    </w:p>
    <w:p w14:paraId="67324907" w14:textId="77777777" w:rsidR="00090C4A" w:rsidRDefault="00090C4A">
      <w:pPr>
        <w:tabs>
          <w:tab w:val="left" w:pos="4349"/>
        </w:tabs>
        <w:ind w:firstLine="720"/>
      </w:pPr>
    </w:p>
    <w:p w14:paraId="0F2877E6" w14:textId="77777777" w:rsidR="00090C4A" w:rsidRDefault="00090C4A">
      <w:pPr>
        <w:tabs>
          <w:tab w:val="left" w:pos="4349"/>
        </w:tabs>
        <w:ind w:firstLine="720"/>
      </w:pPr>
    </w:p>
    <w:p w14:paraId="1E8C6AAE" w14:textId="77777777" w:rsidR="00090C4A" w:rsidRDefault="00AA41A8">
      <w:pPr>
        <w:tabs>
          <w:tab w:val="left" w:pos="4349"/>
        </w:tabs>
        <w:ind w:firstLine="720"/>
      </w:pPr>
      <w:r>
        <w:rPr>
          <w:i/>
        </w:rPr>
        <w:t xml:space="preserve">Keywords: </w:t>
      </w:r>
      <w:r>
        <w:rPr>
          <w:b/>
          <w:color w:val="FF0000"/>
        </w:rPr>
        <w:t>Insert Keywords</w:t>
      </w:r>
      <w:r>
        <w:t xml:space="preserve"> </w:t>
      </w:r>
    </w:p>
    <w:p w14:paraId="0BE54A90" w14:textId="56F9E88B" w:rsidR="00090C4A" w:rsidRDefault="00AA41A8">
      <w:pPr>
        <w:ind w:firstLine="720"/>
      </w:pPr>
      <w:r>
        <w:br w:type="column"/>
      </w:r>
      <w:r>
        <w:lastRenderedPageBreak/>
        <w:t>Episodic memory</w:t>
      </w:r>
      <w:r w:rsidR="0051609C">
        <w:t xml:space="preserve"> </w:t>
      </w:r>
      <w:r>
        <w:t xml:space="preserve">is memory of a </w:t>
      </w:r>
      <w:proofErr w:type="gramStart"/>
      <w:r>
        <w:t>particular event</w:t>
      </w:r>
      <w:proofErr w:type="gramEnd"/>
      <w:r>
        <w:t xml:space="preserve"> or occasion. A key part of episodic memory is the context in which </w:t>
      </w:r>
      <w:r w:rsidR="00596BA8">
        <w:t>an</w:t>
      </w:r>
      <w:r>
        <w:t xml:space="preserve"> event occurred. </w:t>
      </w:r>
      <w:commentRangeStart w:id="0"/>
      <w:r>
        <w:t xml:space="preserve">This contextual component of episodic memory is known as </w:t>
      </w:r>
      <w:r>
        <w:rPr>
          <w:i/>
        </w:rPr>
        <w:t>source memory</w:t>
      </w:r>
      <w:commentRangeEnd w:id="0"/>
      <w:r w:rsidR="0051609C">
        <w:rPr>
          <w:rStyle w:val="CommentReference"/>
        </w:rPr>
        <w:commentReference w:id="0"/>
      </w:r>
      <w:r>
        <w:t>, and its importance to everyday memory functionin</w:t>
      </w:r>
      <w:r w:rsidR="004659F0">
        <w:t>g</w:t>
      </w:r>
      <w:r>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w:t>
      </w:r>
      <w:r w:rsidR="00164394">
        <w:t>mapping the retrieved information onto a response</w:t>
      </w:r>
      <w:r>
        <w:t>.</w:t>
      </w:r>
    </w:p>
    <w:p w14:paraId="4C5B0565" w14:textId="3CDFFFF5" w:rsidR="00DF7BE1" w:rsidRPr="00DF7BE1" w:rsidRDefault="00DF7BE1" w:rsidP="00DF7BE1">
      <w:pPr>
        <w:ind w:firstLine="720"/>
        <w:rPr>
          <w:color w:val="FF0000"/>
        </w:rPr>
      </w:pPr>
      <w:r w:rsidRPr="00DF7BE1">
        <w:rPr>
          <w:color w:val="FF0000"/>
        </w:rPr>
        <w:t>Our aim in this article is to compare competing models of source memory using a continuous outcome decision task. We present a novel method of analysis of the results of this task using the circular diffusion model of Smith (2016)</w:t>
      </w:r>
      <w:r w:rsidR="00F12FF6">
        <w:rPr>
          <w:color w:val="FF0000"/>
        </w:rPr>
        <w:t>. This model provides a characterization of the decision processes that are involved in retrieving items from memory in continuous outcomes tasks and predicts both distributions of decision times and decision outcomes in such tasks. Using this model</w:t>
      </w:r>
      <w:r w:rsidRPr="00DF7BE1">
        <w:rPr>
          <w:color w:val="FF0000"/>
        </w:rPr>
        <w:t xml:space="preserve"> allows us to distinguish the contributions of memory processes and retrieval processes to source memory performance in a precise way.</w:t>
      </w:r>
    </w:p>
    <w:p w14:paraId="6D51F86E" w14:textId="77777777" w:rsidR="00EB2D59" w:rsidRDefault="00AA41A8" w:rsidP="00C53616">
      <w:pPr>
        <w:ind w:firstLine="720"/>
        <w:rPr>
          <w:ins w:id="1" w:author="Jason Zhou" w:date="2020-01-31T12:25:00Z"/>
        </w:rPr>
      </w:pPr>
      <w:r w:rsidRPr="00337176">
        <w:rPr>
          <w:color w:val="FF0000"/>
        </w:rPr>
        <w:t xml:space="preserve">Several classes of models </w:t>
      </w:r>
      <w:r w:rsidR="00E7332C" w:rsidRPr="00337176">
        <w:rPr>
          <w:color w:val="FF0000"/>
        </w:rPr>
        <w:t xml:space="preserve">in the source memory literature </w:t>
      </w:r>
      <w:r w:rsidR="00337176" w:rsidRPr="00337176">
        <w:rPr>
          <w:color w:val="FF0000"/>
        </w:rPr>
        <w:t>have been</w:t>
      </w:r>
      <w:r w:rsidR="00164394">
        <w:rPr>
          <w:color w:val="FF0000"/>
        </w:rPr>
        <w:t xml:space="preserve"> developed</w:t>
      </w:r>
      <w:r w:rsidR="00337176" w:rsidRPr="00337176">
        <w:rPr>
          <w:color w:val="FF0000"/>
        </w:rPr>
        <w:t xml:space="preserve"> to </w:t>
      </w:r>
      <w:r w:rsidR="00164394">
        <w:rPr>
          <w:color w:val="FF0000"/>
        </w:rPr>
        <w:t>formalize the nature of</w:t>
      </w:r>
      <w:r w:rsidR="00337176" w:rsidRPr="00337176">
        <w:rPr>
          <w:color w:val="FF0000"/>
        </w:rPr>
        <w:t xml:space="preserve"> source memory retrieval.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Kellen, 2010). </w:t>
      </w:r>
    </w:p>
    <w:p w14:paraId="03BB101E" w14:textId="5C5B4AD5" w:rsidR="00C53616" w:rsidRPr="00EB2D59" w:rsidRDefault="00AA41A8" w:rsidP="00EB2D59">
      <w:pPr>
        <w:ind w:firstLine="720"/>
      </w:pPr>
      <w:r>
        <w:lastRenderedPageBreak/>
        <w:t xml:space="preserve">A third class of models can be regarded as hybrids of continuous and threshold models, and are known </w:t>
      </w:r>
      <w:r w:rsidRPr="00614A33">
        <w:t>as dual-process models</w:t>
      </w:r>
      <w:r w:rsidR="00614A33" w:rsidRPr="00614A33">
        <w:t>,</w:t>
      </w:r>
      <w:r w:rsidR="004B1F90">
        <w:t xml:space="preserve"> </w:t>
      </w:r>
      <w:r w:rsidR="00C53616">
        <w:t xml:space="preserve">in which different kinds of retrieval mechanism support different kinds of memory (Bowers &amp; Schacter, 1990). </w:t>
      </w:r>
      <w:r w:rsidR="00614A33" w:rsidRPr="00EB2D59">
        <w:rPr>
          <w:color w:val="FF0000"/>
          <w:rPrChange w:id="2" w:author="Jason Zhou" w:date="2020-01-31T12:25:00Z">
            <w:rPr/>
          </w:rPrChange>
        </w:rPr>
        <w:t>In the case of source memory, dual-process models and</w:t>
      </w:r>
      <w:r w:rsidR="00614A33" w:rsidRPr="00EB2D59">
        <w:rPr>
          <w:rFonts w:eastAsia="Arial"/>
          <w:color w:val="FF0000"/>
          <w:rPrChange w:id="3" w:author="Jason Zhou" w:date="2020-01-31T12:25:00Z">
            <w:rPr>
              <w:rFonts w:eastAsia="Arial"/>
              <w:color w:val="000000"/>
            </w:rPr>
          </w:rPrChange>
        </w:rPr>
        <w:t xml:space="preserve"> the high threshold model make identical predictions</w:t>
      </w:r>
      <w:bookmarkStart w:id="4" w:name="_qmnkh88jo9bg"/>
      <w:bookmarkEnd w:id="4"/>
      <w:r w:rsidR="00EB2D59">
        <w:rPr>
          <w:rFonts w:eastAsia="Arial"/>
          <w:color w:val="FF0000"/>
        </w:rPr>
        <w:t xml:space="preserve">. </w:t>
      </w:r>
      <w:r w:rsidR="00EA37BF" w:rsidRPr="00EA37BF">
        <w:rPr>
          <w:color w:val="FF0000"/>
        </w:rPr>
        <w:t xml:space="preserve">The recognition memory literature is well-developed and the continuing debate between single-process and dual-process models in recognition memory can be applied to the source memory task. </w:t>
      </w:r>
      <w:r w:rsidRPr="00EA37BF">
        <w:rPr>
          <w:color w:val="FF0000"/>
        </w:rPr>
        <w:t>Although source memory is distinct from recognition memory, the two types of memory are often tested simultaneously, and models have been developed to account for both types of tasks (</w:t>
      </w:r>
      <w:proofErr w:type="spellStart"/>
      <w:r w:rsidRPr="00EA37BF">
        <w:rPr>
          <w:color w:val="FF0000"/>
        </w:rPr>
        <w:t>Starns</w:t>
      </w:r>
      <w:proofErr w:type="spellEnd"/>
      <w:r w:rsidRPr="00EA37BF">
        <w:rPr>
          <w:color w:val="FF0000"/>
        </w:rPr>
        <w:t xml:space="preserve">, Hicks, Brown &amp; Martin, 2008). </w:t>
      </w:r>
    </w:p>
    <w:p w14:paraId="2A7E3E5A" w14:textId="2B200E8B" w:rsidR="00090C4A" w:rsidRDefault="00AA41A8">
      <w:pPr>
        <w:ind w:firstLine="720"/>
      </w:pPr>
      <w:r>
        <w:t>An influential example</w:t>
      </w:r>
      <w:del w:id="5" w:author="Jason Zhou" w:date="2020-01-31T12:25:00Z">
        <w:r w:rsidR="00EA37BF" w:rsidDel="00EB2D59">
          <w:delText xml:space="preserve"> </w:delText>
        </w:r>
      </w:del>
      <w:ins w:id="6" w:author="Jason Zhou" w:date="2020-01-31T12:24:00Z">
        <w:r w:rsidR="00EB2D59">
          <w:t xml:space="preserve"> of a </w:t>
        </w:r>
      </w:ins>
      <w:r>
        <w:t>dual-process model</w:t>
      </w:r>
      <w:del w:id="7" w:author="Jason Zhou" w:date="2020-01-31T12:24:00Z">
        <w:r w:rsidR="00EA37BF" w:rsidDel="00EB2D59">
          <w:delText>s</w:delText>
        </w:r>
      </w:del>
      <w:r w:rsidR="00EA37BF">
        <w:t xml:space="preserve"> in recognition memory is that</w:t>
      </w:r>
      <w:r>
        <w:t xml:space="preserve"> of </w:t>
      </w:r>
      <w:proofErr w:type="spellStart"/>
      <w:r>
        <w:t>Yonelinas</w:t>
      </w:r>
      <w:proofErr w:type="spellEnd"/>
      <w:r>
        <w:t xml:space="preserve"> (1994), in which episodic memory is assumed to involve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the fact that in recollection people either succeed or fail to retrieve information. While the amount of information above the threshold may vary, </w:t>
      </w:r>
      <w:proofErr w:type="spellStart"/>
      <w:r>
        <w:t>Yonelinas</w:t>
      </w:r>
      <w:proofErr w:type="spellEnd"/>
      <w:r>
        <w:t xml:space="preserve"> (1999) argues that there is a threshold below which there is no information retrieved.</w:t>
      </w:r>
    </w:p>
    <w:p w14:paraId="482ADC62" w14:textId="3721D3D7" w:rsidR="00090C4A" w:rsidRDefault="00AA41A8">
      <w:r>
        <w:t xml:space="preserve">        </w:t>
      </w:r>
      <w:r>
        <w:tab/>
        <w:t>Within a dual-process framework, performance on an item recognition task is assumed to comprise a mixture of both familiarity and recollection processes, in which targets that were studied will be more familiar than lures which were not (</w:t>
      </w:r>
      <w:proofErr w:type="spellStart"/>
      <w:r>
        <w:t>Yonelinas</w:t>
      </w:r>
      <w:proofErr w:type="spellEnd"/>
      <w:r>
        <w:t xml:space="preserve">, 1994). If successful, </w:t>
      </w:r>
      <w:r>
        <w:lastRenderedPageBreak/>
        <w:t xml:space="preserve">recollection enhances </w:t>
      </w:r>
      <w:r w:rsidR="00FF7FA4">
        <w:t>familiarity</w:t>
      </w:r>
      <w:r>
        <w:t xml:space="preserve"> by providing details of the study event. Critically, both targets and lures have some level of familiarity, and differ continuously in the degree to which they are familiar, but only targets can be recollected because they are associated with a study event. </w:t>
      </w:r>
      <w:r w:rsidR="00FF7FA4" w:rsidRPr="00FF7FA4">
        <w:rPr>
          <w:rFonts w:eastAsia="Arial"/>
          <w:color w:val="000000"/>
        </w:rPr>
        <w:t>Under the assumptions of the model, familiarity cannot be used to determine the source of items as it only consists of the strength at which items can be recalled, not the details of their associated study event</w:t>
      </w:r>
      <w:r w:rsidRPr="00FF7FA4">
        <w:t>.</w:t>
      </w:r>
      <w:r>
        <w:t xml:space="preserve"> Consequently, </w:t>
      </w:r>
      <w:proofErr w:type="spellStart"/>
      <w:r>
        <w:t>Yonelinas</w:t>
      </w:r>
      <w:proofErr w:type="spellEnd"/>
      <w:r>
        <w:t xml:space="preserve"> (1994) conceptualized source memory as a pure recollection process, in that a correct response depends only on successful recollection of contextual details of the study event.</w:t>
      </w:r>
    </w:p>
    <w:p w14:paraId="2F5585B4" w14:textId="61EF1418" w:rsidR="00090C4A" w:rsidRDefault="00AA41A8">
      <w:pPr>
        <w:ind w:firstLine="720"/>
      </w:pPr>
      <w:r>
        <w:t xml:space="preserve">Given that source memory is dependent on recollection in this way, and that recollection according to the dual-process model is </w:t>
      </w:r>
      <w:proofErr w:type="spellStart"/>
      <w:r>
        <w:t>thresholded</w:t>
      </w:r>
      <w:proofErr w:type="spellEnd"/>
      <w:r>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r w:rsidR="00FF7FA4">
        <w:t xml:space="preserve"> </w:t>
      </w:r>
      <w:r w:rsidR="00FF7FA4" w:rsidRPr="00FF7FA4">
        <w:rPr>
          <w:rFonts w:eastAsia="Arial"/>
          <w:color w:val="000000"/>
        </w:rPr>
        <w:t xml:space="preserve">Evidence for </w:t>
      </w:r>
      <w:proofErr w:type="spellStart"/>
      <w:r w:rsidR="00FF7FA4" w:rsidRPr="00FF7FA4">
        <w:rPr>
          <w:rFonts w:eastAsia="Arial"/>
          <w:color w:val="000000"/>
        </w:rPr>
        <w:t>thresholded</w:t>
      </w:r>
      <w:proofErr w:type="spellEnd"/>
      <w:r w:rsidR="00FF7FA4" w:rsidRPr="00FF7FA4">
        <w:rPr>
          <w:rFonts w:eastAsia="Arial"/>
          <w:color w:val="000000"/>
        </w:rPr>
        <w:t xml:space="preserve"> responding has been obtained almost exclusively from two-choice tasks</w:t>
      </w:r>
      <w:r w:rsidR="00FF7FA4">
        <w:rPr>
          <w:rFonts w:eastAsia="Arial"/>
          <w:color w:val="000000"/>
        </w:rPr>
        <w:t>.</w:t>
      </w:r>
    </w:p>
    <w:p w14:paraId="7EF705A8" w14:textId="77777777" w:rsidR="00090C4A" w:rsidRDefault="00AA41A8">
      <w:r>
        <w:t xml:space="preserve"> </w:t>
      </w:r>
    </w:p>
    <w:p w14:paraId="65A0F1DE" w14:textId="59784158" w:rsidR="00090C4A" w:rsidRDefault="00FF7FA4">
      <w:pPr>
        <w:pStyle w:val="Heading1"/>
      </w:pPr>
      <w:bookmarkStart w:id="8" w:name="_gt9qbmngfygl"/>
      <w:bookmarkEnd w:id="8"/>
      <w:r>
        <w:t>Two</w:t>
      </w:r>
      <w:r w:rsidR="00AA41A8">
        <w:t>-choice Tasks</w:t>
      </w:r>
    </w:p>
    <w:p w14:paraId="4455F5C4" w14:textId="45F2C599" w:rsidR="00090C4A" w:rsidRDefault="00AA41A8">
      <w:pPr>
        <w:ind w:firstLine="720"/>
      </w:pPr>
      <w:bookmarkStart w:id="9" w:name="_yz5bpd7gcqvf"/>
      <w:bookmarkEnd w:id="9"/>
      <w:r>
        <w:t>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commentRangeStart w:id="10"/>
      <w:r>
        <w:t>In a two-choice paradigm with two possible sources of information,</w:t>
      </w:r>
      <w:r w:rsidR="00696579">
        <w:t xml:space="preserve"> continuous and threshold models make divergent predictions about the shape of </w:t>
      </w:r>
      <w:ins w:id="11" w:author="Jason Zhou" w:date="2020-01-31T12:29:00Z">
        <w:r w:rsidR="00EB2D59">
          <w:t xml:space="preserve">source </w:t>
        </w:r>
      </w:ins>
      <w:r w:rsidR="00696579">
        <w:t>ROC curves.  The continuous model predicts a curvilinear ROC</w:t>
      </w:r>
      <w:r w:rsidR="00C5409A">
        <w:t>. This is because</w:t>
      </w:r>
      <w:r w:rsidR="00696579">
        <w:t xml:space="preserve"> each of </w:t>
      </w:r>
      <w:r w:rsidR="00696579">
        <w:lastRenderedPageBreak/>
        <w:t>the two sources is associated with a normally distributed memory strength, which overlap with each other.</w:t>
      </w:r>
      <w:r w:rsidR="00C5409A">
        <w:t xml:space="preserve"> A</w:t>
      </w:r>
      <w:r>
        <w:t>s the response criterion is varied, the ratio of hit rates to false alarms will be such that the resultant shape of the plot is curvilinear (</w:t>
      </w:r>
      <w:proofErr w:type="spellStart"/>
      <w:r>
        <w:t>Slotnick</w:t>
      </w:r>
      <w:proofErr w:type="spellEnd"/>
      <w:r>
        <w:t xml:space="preserve"> &amp; Dodson, 2005)</w:t>
      </w:r>
      <w:commentRangeEnd w:id="10"/>
      <w:r w:rsidR="004659F0">
        <w:rPr>
          <w:rStyle w:val="CommentReference"/>
        </w:rPr>
        <w:commentReference w:id="10"/>
      </w:r>
      <w:r>
        <w:t xml:space="preserve">. In contrast, in a </w:t>
      </w:r>
      <w:r w:rsidR="00C5409A">
        <w:t xml:space="preserve">threshold </w:t>
      </w:r>
      <w:r>
        <w:t xml:space="preserve">model, </w:t>
      </w:r>
      <w:r w:rsidR="00C5409A">
        <w:t xml:space="preserve">each source is associated with a memory strength threshold, and where </w:t>
      </w:r>
      <w:r>
        <w:t>the strength of the memory representation fails to meet either response threshold,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recollection process, also predicts linear source ROCs when familiarity is the same for both sources</w:t>
      </w:r>
      <w:ins w:id="12" w:author="Jason Zhou" w:date="2020-01-31T12:35:00Z">
        <w:r w:rsidR="00DE0383">
          <w:t xml:space="preserve">, </w:t>
        </w:r>
        <w:commentRangeStart w:id="13"/>
        <w:r w:rsidR="00DE0383">
          <w:t>while recognition ROCs are predicted to be curvilinear, as recognition is drive</w:t>
        </w:r>
      </w:ins>
      <w:ins w:id="14" w:author="Jason Zhou" w:date="2020-01-31T12:36:00Z">
        <w:r w:rsidR="00DE0383">
          <w:t>n by familiarity, which is continuous</w:t>
        </w:r>
      </w:ins>
      <w:r>
        <w:t xml:space="preserve"> (</w:t>
      </w:r>
      <w:proofErr w:type="spellStart"/>
      <w:r>
        <w:t>Yonelinas</w:t>
      </w:r>
      <w:proofErr w:type="spellEnd"/>
      <w:r>
        <w:t>, 1999).</w:t>
      </w:r>
      <w:ins w:id="15" w:author="Jason Zhou" w:date="2020-01-31T12:24:00Z">
        <w:r w:rsidR="00EB2D59">
          <w:t xml:space="preserve"> </w:t>
        </w:r>
      </w:ins>
      <w:proofErr w:type="spellStart"/>
      <w:ins w:id="16" w:author="Jason Zhou" w:date="2020-01-31T12:29:00Z">
        <w:r w:rsidR="00EB2D59">
          <w:t>Yonelinas</w:t>
        </w:r>
        <w:proofErr w:type="spellEnd"/>
        <w:r w:rsidR="00EB2D59">
          <w:t xml:space="preserve"> (1999) demonstrated </w:t>
        </w:r>
      </w:ins>
      <w:ins w:id="17" w:author="Jason Zhou" w:date="2020-01-31T12:36:00Z">
        <w:r w:rsidR="00DE0383">
          <w:t>this</w:t>
        </w:r>
      </w:ins>
      <w:ins w:id="18" w:author="Jason Zhou" w:date="2020-01-31T12:29:00Z">
        <w:r w:rsidR="00EB2D59">
          <w:t xml:space="preserve"> dissociation between the shapes of recognition and source memory in a two-alternative source judgment task</w:t>
        </w:r>
      </w:ins>
      <w:ins w:id="19" w:author="Jason Zhou" w:date="2020-01-31T12:31:00Z">
        <w:r w:rsidR="00DE0383">
          <w:t xml:space="preserve">, </w:t>
        </w:r>
      </w:ins>
      <w:ins w:id="20" w:author="Jason Zhou" w:date="2020-01-31T12:33:00Z">
        <w:r w:rsidR="00DE0383">
          <w:t xml:space="preserve">with </w:t>
        </w:r>
      </w:ins>
      <w:ins w:id="21" w:author="Jason Zhou" w:date="2020-01-31T12:32:00Z">
        <w:r w:rsidR="00DE0383">
          <w:t xml:space="preserve">curvilinear </w:t>
        </w:r>
      </w:ins>
      <w:ins w:id="22" w:author="Jason Zhou" w:date="2020-01-31T12:31:00Z">
        <w:r w:rsidR="00DE0383">
          <w:t>recognition</w:t>
        </w:r>
      </w:ins>
      <w:ins w:id="23" w:author="Jason Zhou" w:date="2020-01-31T12:32:00Z">
        <w:r w:rsidR="00DE0383">
          <w:t xml:space="preserve"> ROCs</w:t>
        </w:r>
      </w:ins>
      <w:ins w:id="24" w:author="Jason Zhou" w:date="2020-01-31T12:33:00Z">
        <w:r w:rsidR="00DE0383">
          <w:t xml:space="preserve"> </w:t>
        </w:r>
      </w:ins>
      <w:ins w:id="25" w:author="Jason Zhou" w:date="2020-01-31T12:34:00Z">
        <w:r w:rsidR="00DE0383">
          <w:t>and linear source ROCs.</w:t>
        </w:r>
      </w:ins>
      <w:ins w:id="26" w:author="Jason Zhou" w:date="2020-01-31T12:32:00Z">
        <w:r w:rsidR="00DE0383">
          <w:t xml:space="preserve"> </w:t>
        </w:r>
      </w:ins>
      <w:commentRangeEnd w:id="13"/>
      <w:ins w:id="27" w:author="Jason Zhou" w:date="2020-01-31T12:36:00Z">
        <w:r w:rsidR="00DE0383">
          <w:rPr>
            <w:rStyle w:val="CommentReference"/>
          </w:rPr>
          <w:commentReference w:id="13"/>
        </w:r>
      </w:ins>
    </w:p>
    <w:p w14:paraId="1A3BF1BB" w14:textId="77777777" w:rsidR="00090C4A" w:rsidRDefault="00AA41A8">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w:t>
      </w:r>
      <w:r>
        <w:lastRenderedPageBreak/>
        <w:t>of collapsing across all recognition confidence ratings, and was thus not evidence for a recollection threshold.</w:t>
      </w:r>
    </w:p>
    <w:p w14:paraId="08B54870" w14:textId="5B28BE98" w:rsidR="00090C4A" w:rsidRDefault="00AA41A8">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ins w:id="28" w:author="Jason Zhou" w:date="2020-01-30T05:32:00Z">
        <w:r w:rsidR="00696579">
          <w:rPr>
            <w:iCs/>
          </w:rPr>
          <w:t>,</w:t>
        </w:r>
      </w:ins>
      <w:r w:rsidR="00671C18">
        <w:rPr>
          <w:iCs/>
        </w:rPr>
        <w:t xml:space="preserve"> </w:t>
      </w:r>
      <w:r w:rsidR="00696579">
        <w:rPr>
          <w:iCs/>
        </w:rPr>
        <w:t>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A89853" w14:textId="4B21F5AA" w:rsidR="00090C4A" w:rsidRDefault="00AA41A8">
      <w:pPr>
        <w:pStyle w:val="Heading1"/>
        <w:keepNext w:val="0"/>
        <w:keepLines w:val="0"/>
        <w:spacing w:before="400" w:after="120"/>
      </w:pPr>
      <w:bookmarkStart w:id="29" w:name="_srka0y8anbc"/>
      <w:bookmarkEnd w:id="29"/>
      <w:r>
        <w:t>Continuous Report</w:t>
      </w:r>
      <w:r w:rsidR="00FF7FA4">
        <w:t xml:space="preserve"> Tasks</w:t>
      </w:r>
    </w:p>
    <w:p w14:paraId="37E8855D" w14:textId="4524B512" w:rsidR="00090C4A" w:rsidRDefault="00AA41A8">
      <w:pPr>
        <w:ind w:firstLine="720"/>
      </w:pPr>
      <w:r>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w:t>
      </w:r>
      <w:proofErr w:type="gramStart"/>
      <w:r>
        <w:t>for  a</w:t>
      </w:r>
      <w:proofErr w:type="gramEnd"/>
      <w:r>
        <w:t xml:space="preserve">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w:t>
      </w:r>
      <w:r>
        <w:lastRenderedPageBreak/>
        <w:t>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3DEB6900" w14:textId="12F4D907" w:rsidR="00C5409A" w:rsidRDefault="00AA41A8">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w:t>
      </w:r>
      <w:r w:rsidR="00C5409A" w:rsidRPr="00671C18">
        <w:rPr>
          <w:color w:val="FF0000"/>
        </w:rPr>
        <w:t xml:space="preserve">The von Mises distribution is a circular analogue of the </w:t>
      </w:r>
      <w:r w:rsidR="00AF0F14" w:rsidRPr="00671C18">
        <w:rPr>
          <w:color w:val="FF0000"/>
        </w:rPr>
        <w:t>Gaussian</w:t>
      </w:r>
      <w:r w:rsidR="00C5409A" w:rsidRPr="00671C18">
        <w:rPr>
          <w:color w:val="FF0000"/>
        </w:rPr>
        <w:t xml:space="preserve"> distribution and, like the </w:t>
      </w:r>
      <w:r w:rsidR="00AF0F14" w:rsidRPr="00671C18">
        <w:rPr>
          <w:color w:val="FF0000"/>
        </w:rPr>
        <w:t>Gaussian</w:t>
      </w:r>
      <w:r w:rsidR="00C5409A" w:rsidRPr="00671C18">
        <w:rPr>
          <w:color w:val="FF0000"/>
        </w:rPr>
        <w:t xml:space="preserve"> distribution, has a bell-shaped density function.</w:t>
      </w:r>
      <w:r w:rsidR="00C5409A">
        <w:t xml:space="preserve"> </w:t>
      </w:r>
      <w:r>
        <w:t xml:space="preserve">Items in memory are represented with high accuracy and responses to them follow a von Mises distribution; items not in memory lead to guessing and responses to them follow a uniform distribution.  </w:t>
      </w:r>
    </w:p>
    <w:p w14:paraId="6E511920" w14:textId="2083CCD0" w:rsidR="00090C4A" w:rsidRDefault="00AA41A8">
      <w:pPr>
        <w:ind w:firstLine="720"/>
      </w:pPr>
      <w:r>
        <w:t xml:space="preserve">Harlow and Donaldson (2013) took a similar approach in modelling performance in their source memory task, using a </w:t>
      </w:r>
      <w:r w:rsidR="00C5409A">
        <w:t>wrapped Cauchy</w:t>
      </w:r>
      <w:r>
        <w:t xml:space="preserve"> distribution to characterize the shape of the marginal distribution of response errors when items exceeded the retrieval threshold. </w:t>
      </w:r>
      <w:r w:rsidR="00C5409A" w:rsidRPr="00671C18">
        <w:rPr>
          <w:color w:val="FF0000"/>
        </w:rPr>
        <w:t xml:space="preserve">The wrapped Cauchy distribution differs from the von Mises distribution in that </w:t>
      </w:r>
      <w:r w:rsidR="00107A72" w:rsidRPr="00671C18">
        <w:rPr>
          <w:color w:val="FF0000"/>
        </w:rPr>
        <w:t>its shape is more leptokurtic,</w:t>
      </w:r>
      <w:r w:rsidR="00AF0F14" w:rsidRPr="00671C18">
        <w:rPr>
          <w:color w:val="FF0000"/>
        </w:rPr>
        <w:t xml:space="preserve"> with a higher peak and heavier tails. </w:t>
      </w:r>
      <w:r>
        <w:t xml:space="preserve"> </w:t>
      </w:r>
      <w:r w:rsidR="00671C18">
        <w:t xml:space="preserve">A </w:t>
      </w:r>
      <w:r w:rsidR="00C5409A">
        <w:t xml:space="preserve">mixture of a wrapped Cauchy </w:t>
      </w:r>
      <w:r>
        <w:t xml:space="preserve">distribution and a uniform distribution produces a high-peaked, heavy-tailed distribution (Harlow &amp; Donaldson, 2013). Harlow and Donaldson (2013) found that source accuracy data was better fit by the threshold model better than by its continuous counterpart, which </w:t>
      </w:r>
      <w:r w:rsidR="00C5409A">
        <w:t xml:space="preserve">assumes that all </w:t>
      </w:r>
      <w:r w:rsidR="00C5409A">
        <w:lastRenderedPageBreak/>
        <w:t>responses follow a single wrapped Cauchy distribution,</w:t>
      </w:r>
      <w:r>
        <w:t xml:space="preserve"> predicts that responses made with moderate memory strength would result in  a wider spread of responses around the true location without a uniformly distributed guessing component.</w:t>
      </w:r>
    </w:p>
    <w:p w14:paraId="383DC062" w14:textId="77777777" w:rsidR="00090C4A" w:rsidRDefault="00AA41A8">
      <w:pPr>
        <w:pStyle w:val="Heading2"/>
      </w:pPr>
      <w:bookmarkStart w:id="30" w:name="_wqg886cyig06"/>
      <w:bookmarkEnd w:id="30"/>
      <w:r>
        <w:t>Source Memory for Unrecognized Items</w:t>
      </w:r>
    </w:p>
    <w:p w14:paraId="54313B5E" w14:textId="0F476CF2" w:rsidR="00FF7FA4" w:rsidRDefault="00AA41A8" w:rsidP="009D56FB">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w:t>
      </w:r>
      <w:r w:rsidR="009D56FB">
        <w:t>a limitation of their experimental design was that</w:t>
      </w:r>
      <w:r w:rsidR="00954F64">
        <w:t xml:space="preserve"> </w:t>
      </w:r>
      <w:r w:rsidR="00954F64" w:rsidRPr="00671C18">
        <w:rPr>
          <w:color w:val="FF0000"/>
        </w:rPr>
        <w:t>participants’ source judgments for items were not conditioned on their confidence in a separate item recognition decision</w:t>
      </w:r>
      <w:r w:rsidR="00954F64">
        <w:t xml:space="preserve">. </w:t>
      </w:r>
      <w:proofErr w:type="spellStart"/>
      <w:r>
        <w:t>Slotnick</w:t>
      </w:r>
      <w:proofErr w:type="spellEnd"/>
      <w:r>
        <w:t xml:space="preserve"> and Dodson (2005</w:t>
      </w:r>
      <w:proofErr w:type="gramStart"/>
      <w:r>
        <w:t>)  showed</w:t>
      </w:r>
      <w:proofErr w:type="gramEnd"/>
      <w:r>
        <w:t xml:space="preserve"> how source</w:t>
      </w:r>
      <w:r w:rsidR="00AD22FB">
        <w:t xml:space="preserve"> </w:t>
      </w:r>
      <w:r>
        <w:t>memory ROC shapes depend on recognition confidence in the two-choice paradigm,</w:t>
      </w:r>
      <w:r w:rsidR="006913A6">
        <w:t xml:space="preserve"> in that unrecognized items have no source discriminability, </w:t>
      </w:r>
      <w:r>
        <w:t xml:space="preserve">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w:t>
      </w:r>
      <w:r w:rsidR="00B2598D">
        <w:t xml:space="preserve"> </w:t>
      </w:r>
      <w:r w:rsidR="00B2598D" w:rsidRPr="00B2598D">
        <w:rPr>
          <w:color w:val="FF0000"/>
        </w:rPr>
        <w:t>using a multivariate signal detection model in the style of Banks (2002</w:t>
      </w:r>
      <w:r w:rsidR="00B2598D">
        <w:t>)</w:t>
      </w:r>
      <w:r w:rsidR="00AD22FB">
        <w:t xml:space="preserve"> and showed that unrecognized items have no source discriminability</w:t>
      </w:r>
      <w:r>
        <w:t xml:space="preserve">. Their findings mirror those of </w:t>
      </w:r>
      <w:proofErr w:type="spellStart"/>
      <w:r w:rsidR="004659F0">
        <w:t>S</w:t>
      </w:r>
      <w:r>
        <w:t>lotnick</w:t>
      </w:r>
      <w:proofErr w:type="spellEnd"/>
      <w:r>
        <w:t xml:space="preserve"> and Dodson (2005) who found that source performance was at chance for items recognised with low confidence. </w:t>
      </w:r>
      <w:r w:rsidR="009D56FB">
        <w:rPr>
          <w:rFonts w:eastAsia="Arial"/>
          <w:color w:val="000000"/>
        </w:rPr>
        <w:t xml:space="preserve">Additionally, </w:t>
      </w:r>
      <w:proofErr w:type="spellStart"/>
      <w:r w:rsidR="00FF7FA4" w:rsidRPr="00FF7FA4">
        <w:rPr>
          <w:rFonts w:eastAsia="Arial"/>
          <w:color w:val="000000"/>
        </w:rPr>
        <w:t>Hautus</w:t>
      </w:r>
      <w:proofErr w:type="spellEnd"/>
      <w:r w:rsidR="00FF7FA4" w:rsidRPr="00FF7FA4">
        <w:rPr>
          <w:rFonts w:eastAsia="Arial"/>
          <w:color w:val="000000"/>
        </w:rPr>
        <w:t xml:space="preserve"> </w:t>
      </w:r>
      <w:r w:rsidR="00FF7FA4">
        <w:rPr>
          <w:rFonts w:eastAsia="Arial"/>
          <w:color w:val="000000"/>
        </w:rPr>
        <w:t>et al. (2008)</w:t>
      </w:r>
      <w:r w:rsidR="00FF7FA4" w:rsidRPr="00FF7FA4">
        <w:rPr>
          <w:rFonts w:eastAsia="Arial"/>
          <w:color w:val="000000"/>
        </w:rPr>
        <w:t xml:space="preserve"> found that the decrease in performance with decreasing confidence was too abrupt to be captured by a continuous model. Th</w:t>
      </w:r>
      <w:r w:rsidR="00FF7FA4">
        <w:rPr>
          <w:rFonts w:eastAsia="Arial"/>
          <w:color w:val="000000"/>
        </w:rPr>
        <w:t>e</w:t>
      </w:r>
      <w:r w:rsidR="00FF7FA4" w:rsidRPr="00FF7FA4">
        <w:rPr>
          <w:rFonts w:eastAsia="Arial"/>
          <w:color w:val="000000"/>
        </w:rPr>
        <w:t xml:space="preserve"> abrupt shift to chance performance was, however, able to be captured by a model with a guessing process.</w:t>
      </w:r>
      <w:r w:rsidR="00FF7FA4" w:rsidRPr="009D56FB">
        <w:rPr>
          <w:rFonts w:eastAsia="Arial"/>
          <w:color w:val="FF0000"/>
        </w:rPr>
        <w:t xml:space="preserve"> </w:t>
      </w:r>
    </w:p>
    <w:p w14:paraId="4E3D6BB9" w14:textId="76EF44A3" w:rsidR="00090C4A" w:rsidRDefault="00AA41A8" w:rsidP="004659F0">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w:t>
      </w:r>
      <w:r>
        <w:lastRenderedPageBreak/>
        <w:t xml:space="preserve">blocks, </w:t>
      </w:r>
      <w:proofErr w:type="spellStart"/>
      <w:r>
        <w:t>Osth</w:t>
      </w:r>
      <w:proofErr w:type="spellEnd"/>
      <w:r>
        <w:t>, Fox, McKague, Heathcote, and Dennis (2018) observed reliable source memory for unrecognized items, but discriminability was still low (</w:t>
      </w:r>
      <w:r>
        <w:rPr>
          <w:i/>
        </w:rPr>
        <w:t>d’</w:t>
      </w:r>
      <w:r>
        <w:t xml:space="preserve"> ~ .1). </w:t>
      </w:r>
    </w:p>
    <w:p w14:paraId="255A8169" w14:textId="27809525" w:rsidR="00090C4A" w:rsidRDefault="00AA41A8">
      <w:pPr>
        <w:ind w:firstLine="720"/>
      </w:pPr>
      <w:r>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w:t>
      </w:r>
      <w:r w:rsidR="00F12FF6">
        <w:t>d.</w:t>
      </w:r>
      <w:r>
        <w:t xml:space="preserve"> In the context of the findings of Harlow and Donaldson (2013), </w:t>
      </w:r>
      <w:r w:rsidR="00F12FF6" w:rsidRPr="00F12FF6">
        <w:rPr>
          <w:color w:val="FF0000"/>
        </w:rPr>
        <w:t xml:space="preserve">this </w:t>
      </w:r>
      <w:r w:rsidRPr="00F12FF6">
        <w:rPr>
          <w:color w:val="FF0000"/>
        </w:rPr>
        <w:t xml:space="preserve">account </w:t>
      </w:r>
      <w:r w:rsidR="00F12FF6" w:rsidRPr="00F12FF6">
        <w:rPr>
          <w:color w:val="FF0000"/>
        </w:rPr>
        <w:t xml:space="preserve">of apparent guessing behavior </w:t>
      </w:r>
      <w:r w:rsidRPr="00F12FF6">
        <w:rPr>
          <w:color w:val="FF0000"/>
        </w:rPr>
        <w:t>predicts that if unrecognized items are excluded</w:t>
      </w:r>
      <w:r>
        <w:t xml:space="preserve">, the heavy tails in the error distribution will disappear, and that a continuous model will be preferred in account for source performance. </w:t>
      </w:r>
      <w:r w:rsidR="004659F0">
        <w:t xml:space="preserve">An aim </w:t>
      </w:r>
      <w:r>
        <w:t>of our study was therefore to investigate a continuous-report measure of source-memory performance conditional on the accuracy of previous recognition judgments.</w:t>
      </w:r>
      <w:r w:rsidR="00AD22FB">
        <w:t xml:space="preserve"> In order to do this, we must consider the mapping between retrieved information and an observed response through the lens of a decision model.</w:t>
      </w:r>
    </w:p>
    <w:p w14:paraId="1C234D86" w14:textId="4ECD8AEE" w:rsidR="00090C4A" w:rsidRDefault="00AD22FB">
      <w:pPr>
        <w:pStyle w:val="Heading1"/>
        <w:keepNext w:val="0"/>
        <w:keepLines w:val="0"/>
        <w:spacing w:before="400" w:after="120"/>
      </w:pPr>
      <w:bookmarkStart w:id="31" w:name="_gxcmt29elagg"/>
      <w:bookmarkEnd w:id="31"/>
      <w:r>
        <w:t xml:space="preserve">Insights from Models of </w:t>
      </w:r>
      <w:r w:rsidR="00AA41A8">
        <w:t>Decision-Making</w:t>
      </w:r>
    </w:p>
    <w:p w14:paraId="155B2218" w14:textId="6E4AE15A" w:rsidR="00AD22FB" w:rsidRDefault="00AA41A8">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w:t>
      </w:r>
      <w:r w:rsidR="00F12FF6">
        <w:t xml:space="preserve"> (Ratcliff, 1978)</w:t>
      </w:r>
      <w:r>
        <w:t xml:space="preserve">. </w:t>
      </w:r>
      <w:commentRangeStart w:id="32"/>
      <w:r w:rsidR="00AD22FB" w:rsidRPr="00AD22FB">
        <w:rPr>
          <w:color w:val="FF0000"/>
        </w:rPr>
        <w:t>Critically, both the decision outcome and the latency of the decision offer insight into the decision-making process</w:t>
      </w:r>
      <w:commentRangeEnd w:id="32"/>
      <w:r w:rsidR="00AD22FB">
        <w:rPr>
          <w:rStyle w:val="CommentReference"/>
        </w:rPr>
        <w:commentReference w:id="32"/>
      </w:r>
      <w:r w:rsidR="00AD22FB">
        <w:t xml:space="preserve">. </w:t>
      </w:r>
      <w:r>
        <w:t xml:space="preserve">Much of the existing body of source memory research, particularly in the continuous report paradigm, lacks an explicit account of properties of the </w:t>
      </w:r>
      <w:commentRangeStart w:id="33"/>
      <w:r>
        <w:t>decision process</w:t>
      </w:r>
      <w:commentRangeEnd w:id="33"/>
      <w:r>
        <w:commentReference w:id="33"/>
      </w:r>
      <w:r>
        <w:t>. Past research in the recognition memory literature has shown that when  the properties of decision processes</w:t>
      </w:r>
      <w:r w:rsidR="00AD22FB">
        <w:t xml:space="preserve"> as well as response latencies</w:t>
      </w:r>
      <w:r>
        <w:t xml:space="preserve"> are taken into account,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w:t>
      </w:r>
      <w:r>
        <w:lastRenderedPageBreak/>
        <w:t xml:space="preserve">2012; </w:t>
      </w:r>
      <w:proofErr w:type="spellStart"/>
      <w:r>
        <w:t>Osth</w:t>
      </w:r>
      <w:proofErr w:type="spellEnd"/>
      <w:r>
        <w:t xml:space="preserve">, Bora, Dennis, &amp; Heathcote, 2017; </w:t>
      </w:r>
      <w:proofErr w:type="spellStart"/>
      <w:r w:rsidR="00AD22FB">
        <w:t>Osth</w:t>
      </w:r>
      <w:proofErr w:type="spellEnd"/>
      <w:r w:rsidR="00AD22FB">
        <w:t xml:space="preserve"> &amp; Farrell, 2019; </w:t>
      </w:r>
      <w:r>
        <w:t xml:space="preserve">Ratcliff &amp; </w:t>
      </w:r>
      <w:proofErr w:type="spellStart"/>
      <w:r>
        <w:t>Starns</w:t>
      </w:r>
      <w:proofErr w:type="spellEnd"/>
      <w:r>
        <w:t>, 2013</w:t>
      </w:r>
      <w:r w:rsidR="00AD22FB">
        <w:t xml:space="preserve">; </w:t>
      </w:r>
      <w:proofErr w:type="spellStart"/>
      <w:r w:rsidR="00AD22FB">
        <w:t>Starns</w:t>
      </w:r>
      <w:proofErr w:type="spellEnd"/>
      <w:r w:rsidR="00AD22FB">
        <w:t xml:space="preserve">, Ratcliff, &amp; </w:t>
      </w:r>
      <w:proofErr w:type="spellStart"/>
      <w:r w:rsidR="00AD22FB">
        <w:t>McKoon</w:t>
      </w:r>
      <w:proofErr w:type="spellEnd"/>
      <w:r w:rsidR="00AD22FB">
        <w:t>, 2012</w:t>
      </w:r>
      <w:r>
        <w:t xml:space="preserve">). </w:t>
      </w:r>
    </w:p>
    <w:p w14:paraId="1161BFE3" w14:textId="61D3533D" w:rsidR="00090C4A" w:rsidRDefault="00AA41A8">
      <w:pPr>
        <w:ind w:firstLine="720"/>
      </w:pPr>
      <w:r>
        <w:t xml:space="preserve">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xml:space="preserve">, 2016). Diffusion models have also been used extensively in the past to model memory retrieval, and more recent research has proposed a general theory of memory and decision-making in which decisions about stimuli within </w:t>
      </w:r>
      <w:r w:rsidR="00AD22FB">
        <w:t xml:space="preserve">recognition memory and </w:t>
      </w:r>
      <w:r>
        <w:t>visual working memory are made using a diffusion process (</w:t>
      </w:r>
      <w:proofErr w:type="spellStart"/>
      <w:r w:rsidR="00AD22FB">
        <w:t>Osth</w:t>
      </w:r>
      <w:proofErr w:type="spellEnd"/>
      <w:r w:rsidR="006C7CFC">
        <w:t xml:space="preserve">, Jansson, Dennis, &amp; Heathcote, 2018; </w:t>
      </w:r>
      <w:r>
        <w:t>Smith &amp; Ratcliff, 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Default="00AA41A8">
      <w:pPr>
        <w:keepNext/>
        <w:ind w:firstLine="720"/>
      </w:pPr>
      <w:r>
        <w:rPr>
          <w:noProof/>
          <w:lang w:eastAsia="en-US"/>
        </w:rPr>
        <w:lastRenderedPageBreak/>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7D61F139" w:rsidR="00090C4A" w:rsidRDefault="00AA41A8">
      <w:pPr>
        <w:pStyle w:val="Caption"/>
      </w:pPr>
      <w:r>
        <w:rPr>
          <w:i w:val="0"/>
          <w:color w:val="auto"/>
          <w:sz w:val="24"/>
          <w:szCs w:val="24"/>
        </w:rPr>
        <w:t xml:space="preserve">Figure </w:t>
      </w:r>
      <w:r w:rsidR="008E0583">
        <w:rPr>
          <w:i w:val="0"/>
          <w:color w:val="auto"/>
          <w:sz w:val="24"/>
          <w:szCs w:val="24"/>
        </w:rPr>
        <w:fldChar w:fldCharType="begin"/>
      </w:r>
      <w:r w:rsidR="008E0583">
        <w:rPr>
          <w:i w:val="0"/>
          <w:color w:val="auto"/>
          <w:sz w:val="24"/>
          <w:szCs w:val="24"/>
        </w:rPr>
        <w:instrText xml:space="preserve"> SEQ Figure \* ARABIC </w:instrText>
      </w:r>
      <w:r w:rsidR="008E0583">
        <w:rPr>
          <w:i w:val="0"/>
          <w:color w:val="auto"/>
          <w:sz w:val="24"/>
          <w:szCs w:val="24"/>
        </w:rPr>
        <w:fldChar w:fldCharType="separate"/>
      </w:r>
      <w:r w:rsidR="00FE3BB6">
        <w:rPr>
          <w:i w:val="0"/>
          <w:noProof/>
          <w:color w:val="auto"/>
          <w:sz w:val="24"/>
          <w:szCs w:val="24"/>
        </w:rPr>
        <w:t>1</w:t>
      </w:r>
      <w:r w:rsidR="008E0583">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7E3EDEF" w14:textId="77777777" w:rsidR="00090C4A" w:rsidRDefault="00090C4A"/>
    <w:p w14:paraId="2E2BCB15" w14:textId="77777777" w:rsidR="00090C4A" w:rsidRDefault="00AA41A8">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0D96A936" w14:textId="726F26D8" w:rsidR="006C7CFC" w:rsidRDefault="00AA41A8" w:rsidP="006C7CFC">
      <w:pPr>
        <w:ind w:firstLine="720"/>
      </w:pPr>
      <w:r>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t xml:space="preserve">. </w:t>
      </w:r>
      <w:r>
        <w:t xml:space="preserve">In contrast, when the evidence is weak, it will accumulate more slowly, leading to slower responses, and be less likely to reach the correct boundary before the error boundary, leading to lower accuracy. </w:t>
      </w:r>
      <w:r w:rsidR="006C7CFC">
        <w:t>W</w:t>
      </w:r>
      <w:r>
        <w:t>hen</w:t>
      </w:r>
      <w:r w:rsidR="006C7CFC">
        <w:t xml:space="preserve"> the</w:t>
      </w:r>
      <w:r>
        <w:t xml:space="preserve"> drift rate varies between trials, leading to a mixture of strong and weak evidence, then the mean RT for correct responses will be shorter than mean RT for errors</w:t>
      </w:r>
      <w:r w:rsidR="006C7CFC">
        <w:t xml:space="preserve">. This is because most error responses come from trials with low drift rates, which have slow RTs, while most correct responses come from trials with high drift rates, which have fast RTs. </w:t>
      </w:r>
      <w:r w:rsidR="00F12FF6">
        <w:t xml:space="preserve">Without this variability, correct and error RT distributions will be the same; it is only when drift rates vary between trials that the model predicts this slow error pattern. </w:t>
      </w:r>
      <w:r w:rsidR="006C7CFC">
        <w:t>T</w:t>
      </w:r>
      <w:commentRangeStart w:id="34"/>
      <w:r>
        <w:t xml:space="preserve">his phenomenon, known as a </w:t>
      </w:r>
      <w:r>
        <w:rPr>
          <w:i/>
        </w:rPr>
        <w:t xml:space="preserve">slow error </w:t>
      </w:r>
      <w:r>
        <w:t>pattern,</w:t>
      </w:r>
      <w:r>
        <w:rPr>
          <w:i/>
        </w:rPr>
        <w:t xml:space="preserve"> </w:t>
      </w:r>
      <w:r>
        <w:t>has been reliably observed when decision making is difficult (Ratcliff et al., 2016).</w:t>
      </w:r>
      <w:r w:rsidR="006C7CFC">
        <w:t xml:space="preserve"> </w:t>
      </w:r>
      <w:commentRangeEnd w:id="34"/>
      <w:r w:rsidR="006C7CFC">
        <w:rPr>
          <w:rStyle w:val="CommentReference"/>
        </w:rPr>
        <w:commentReference w:id="34"/>
      </w:r>
      <w:r w:rsidR="006C7CFC">
        <w:t xml:space="preserve"> </w:t>
      </w:r>
    </w:p>
    <w:p w14:paraId="58B6A286" w14:textId="127BE9BD" w:rsidR="00090C4A" w:rsidRDefault="00AA41A8">
      <w:pPr>
        <w:ind w:firstLine="720"/>
      </w:pPr>
      <w:r>
        <w:t xml:space="preserve"> The circular diffusion model, of Smith (2016) extend</w:t>
      </w:r>
      <w:r w:rsidR="006C7CFC">
        <w:t>s</w:t>
      </w:r>
      <w:r>
        <w:t xml:space="preserve">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t>
      </w:r>
      <w:r>
        <w:lastRenderedPageBreak/>
        <w:t>while the point at which the evidence accumulation process exits the circle determines the response outcome.</w:t>
      </w:r>
    </w:p>
    <w:p w14:paraId="7185E1FE" w14:textId="77777777" w:rsidR="00090C4A" w:rsidRDefault="00090C4A">
      <w:pPr>
        <w:ind w:firstLine="720"/>
      </w:pPr>
    </w:p>
    <w:p w14:paraId="383BBC05" w14:textId="77777777" w:rsidR="00090C4A" w:rsidRDefault="00AA41A8">
      <w:pPr>
        <w:keepNext/>
        <w:jc w:val="center"/>
      </w:pPr>
      <w:r>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ins w:id="35" w:author="Unknown Author" w:date="2019-04-13T14:55:00Z">
        <w:r>
          <w:t xml:space="preserve"> </w:t>
        </w:r>
        <w:proofErr w:type="spellStart"/>
        <w:r>
          <w:rPr>
            <w:rStyle w:val="math"/>
            <w:color w:val="00000A"/>
          </w:rPr>
          <w:t>X</w:t>
        </w:r>
        <w:r>
          <w:rPr>
            <w:rStyle w:val="tgc"/>
            <w:color w:val="00000A"/>
          </w:rPr>
          <w:t>θ</w:t>
        </w:r>
      </w:ins>
      <w:proofErr w:type="spellEnd"/>
    </w:p>
    <w:p w14:paraId="757152E0" w14:textId="2D322029" w:rsidR="00090C4A" w:rsidRDefault="00AA41A8">
      <w:pPr>
        <w:pStyle w:val="Caption"/>
        <w:rPr>
          <w:i w:val="0"/>
          <w:iCs w:val="0"/>
          <w:color w:val="auto"/>
          <w:sz w:val="24"/>
          <w:szCs w:val="24"/>
        </w:rPr>
      </w:pPr>
      <w:r>
        <w:rPr>
          <w:i w:val="0"/>
          <w:color w:val="00000A"/>
          <w:sz w:val="24"/>
          <w:szCs w:val="24"/>
        </w:rPr>
        <w:t xml:space="preserve">Figure 2. Circular diffusion model of continuous report. Evidence is accumulated by a two-dimensional Wiener diffusion on the interior of a disk, whose bounding circle, of radius </w:t>
      </w:r>
      <w:r>
        <w:rPr>
          <w:color w:val="00000A"/>
          <w:sz w:val="24"/>
          <w:szCs w:val="24"/>
        </w:rPr>
        <w:t>a,</w:t>
      </w:r>
      <w:r>
        <w:rPr>
          <w:i w:val="0"/>
          <w:iCs w:val="0"/>
          <w:color w:val="00000A"/>
          <w:sz w:val="24"/>
          <w:szCs w:val="24"/>
        </w:rPr>
        <w:t xml:space="preserve"> represents the decision criterion. Evidence is accumulated starting at the origin until the process hits the bounding circle. The hitting point, </w:t>
      </w:r>
      <w:del w:id="36" w:author="Jason Zhou" w:date="2020-01-30T14:56:00Z">
        <w:r w:rsidDel="00107A72">
          <w:rPr>
            <w:i w:val="0"/>
            <w:iCs w:val="0"/>
            <w:color w:val="00000A"/>
            <w:sz w:val="24"/>
            <w:szCs w:val="24"/>
          </w:rPr>
          <w:delText xml:space="preserve"> </w:delText>
        </w:r>
      </w:del>
      <w:proofErr w:type="spellStart"/>
      <w:r>
        <w:rPr>
          <w:rStyle w:val="math"/>
          <w:i w:val="0"/>
          <w:iCs w:val="0"/>
          <w:color w:val="00000A"/>
          <w:sz w:val="24"/>
          <w:szCs w:val="24"/>
        </w:rPr>
        <w:t>X</w:t>
      </w:r>
      <w:r>
        <w:rPr>
          <w:rStyle w:val="tgc"/>
          <w:i w:val="0"/>
          <w:iCs w:val="0"/>
          <w:color w:val="00000A"/>
          <w:sz w:val="24"/>
          <w:szCs w:val="24"/>
          <w:vertAlign w:val="subscript"/>
        </w:rPr>
        <w:t>θ</w:t>
      </w:r>
      <w:proofErr w:type="spellEnd"/>
      <w:r>
        <w:rPr>
          <w:rStyle w:val="tgc"/>
          <w:i w:val="0"/>
          <w:iCs w:val="0"/>
          <w:color w:val="00000A"/>
          <w:sz w:val="24"/>
          <w:szCs w:val="24"/>
        </w:rPr>
        <w:t xml:space="preserve">, is the decision outcome and the hitting time, </w:t>
      </w:r>
      <w:proofErr w:type="spellStart"/>
      <w:proofErr w:type="gramStart"/>
      <w:r>
        <w:rPr>
          <w:rStyle w:val="math"/>
          <w:i w:val="0"/>
          <w:iCs w:val="0"/>
          <w:color w:val="00000A"/>
          <w:sz w:val="24"/>
          <w:szCs w:val="24"/>
        </w:rPr>
        <w:t>T</w:t>
      </w:r>
      <w:r>
        <w:rPr>
          <w:rStyle w:val="math"/>
          <w:i w:val="0"/>
          <w:iCs w:val="0"/>
          <w:color w:val="00000A"/>
          <w:sz w:val="24"/>
          <w:szCs w:val="24"/>
          <w:vertAlign w:val="subscript"/>
        </w:rPr>
        <w:t>a</w:t>
      </w:r>
      <w:r>
        <w:rPr>
          <w:rStyle w:val="math"/>
          <w:i w:val="0"/>
          <w:iCs w:val="0"/>
          <w:color w:val="00000A"/>
          <w:sz w:val="24"/>
          <w:szCs w:val="24"/>
        </w:rPr>
        <w:t>,is</w:t>
      </w:r>
      <w:proofErr w:type="spellEnd"/>
      <w:proofErr w:type="gramEnd"/>
      <w:r>
        <w:rPr>
          <w:rStyle w:val="math"/>
          <w:i w:val="0"/>
          <w:iCs w:val="0"/>
          <w:color w:val="00000A"/>
          <w:sz w:val="24"/>
          <w:szCs w:val="24"/>
        </w:rPr>
        <w:t xml:space="preserve"> the decision time. The drift rate is vector-valued and consists of two components, </w:t>
      </w:r>
      <w:r>
        <w:rPr>
          <w:rStyle w:val="tgc"/>
          <w:i w:val="0"/>
          <w:color w:val="00000A"/>
          <w:sz w:val="24"/>
          <w:szCs w:val="24"/>
        </w:rPr>
        <w:t>(μ</w:t>
      </w:r>
      <w:r>
        <w:rPr>
          <w:rStyle w:val="tgc"/>
          <w:i w:val="0"/>
          <w:color w:val="00000A"/>
          <w:sz w:val="24"/>
          <w:szCs w:val="24"/>
          <w:vertAlign w:val="subscript"/>
        </w:rPr>
        <w:t xml:space="preserve">1, </w:t>
      </w:r>
      <w:r>
        <w:rPr>
          <w:rStyle w:val="tgc"/>
          <w:i w:val="0"/>
          <w:color w:val="00000A"/>
          <w:sz w:val="24"/>
          <w:szCs w:val="24"/>
        </w:rPr>
        <w:t>μ</w:t>
      </w:r>
      <w:r>
        <w:rPr>
          <w:rStyle w:val="tgc"/>
          <w:i w:val="0"/>
          <w:color w:val="00000A"/>
          <w:sz w:val="24"/>
          <w:szCs w:val="24"/>
          <w:vertAlign w:val="subscript"/>
        </w:rPr>
        <w:t>2</w:t>
      </w:r>
      <w:r>
        <w:rPr>
          <w:rStyle w:val="tgc"/>
          <w:i w:val="0"/>
          <w:color w:val="00000A"/>
          <w:sz w:val="24"/>
          <w:szCs w:val="24"/>
        </w:rPr>
        <w:t xml:space="preserve">), which jointly specify its magnitude and direction. In polar coordinates the magnitude is represented by the drift norm </w:t>
      </w:r>
      <w:r>
        <w:rPr>
          <w:rStyle w:val="math"/>
          <w:i w:val="0"/>
          <w:color w:val="00000A"/>
          <w:sz w:val="24"/>
          <w:szCs w:val="24"/>
        </w:rPr>
        <w:t>||</w:t>
      </w:r>
      <w:r>
        <w:rPr>
          <w:rStyle w:val="tgc"/>
          <w:i w:val="0"/>
          <w:color w:val="00000A"/>
          <w:sz w:val="24"/>
          <w:szCs w:val="24"/>
        </w:rPr>
        <w:t>μ</w:t>
      </w:r>
      <w:r>
        <w:rPr>
          <w:rStyle w:val="math"/>
          <w:i w:val="0"/>
          <w:color w:val="00000A"/>
          <w:sz w:val="24"/>
          <w:szCs w:val="24"/>
        </w:rPr>
        <w:t xml:space="preserve">|| and direction is represented by the phase angle </w:t>
      </w:r>
      <w:proofErr w:type="spellStart"/>
      <w:r>
        <w:rPr>
          <w:rStyle w:val="tgc"/>
          <w:i w:val="0"/>
          <w:color w:val="00000A"/>
          <w:sz w:val="24"/>
          <w:szCs w:val="24"/>
        </w:rPr>
        <w:t>θ</w:t>
      </w:r>
      <w:r>
        <w:rPr>
          <w:rStyle w:val="tgc"/>
          <w:i w:val="0"/>
          <w:color w:val="00000A"/>
          <w:sz w:val="24"/>
          <w:szCs w:val="24"/>
          <w:vertAlign w:val="subscript"/>
        </w:rPr>
        <w:t>μ</w:t>
      </w:r>
      <w:proofErr w:type="spellEnd"/>
      <w:r>
        <w:rPr>
          <w:rStyle w:val="tgc"/>
          <w:i w:val="0"/>
          <w:color w:val="00000A"/>
          <w:sz w:val="24"/>
          <w:szCs w:val="24"/>
        </w:rPr>
        <w:t xml:space="preserve"> The noisy sample path represents evidence accumulation on a single experimental </w:t>
      </w:r>
      <w:proofErr w:type="spellStart"/>
      <w:proofErr w:type="gramStart"/>
      <w:r>
        <w:rPr>
          <w:rStyle w:val="tgc"/>
          <w:i w:val="0"/>
          <w:color w:val="00000A"/>
          <w:sz w:val="24"/>
          <w:szCs w:val="24"/>
        </w:rPr>
        <w:t>trial.</w:t>
      </w:r>
      <w:r>
        <w:rPr>
          <w:rStyle w:val="math"/>
          <w:i w:val="0"/>
          <w:color w:val="00000A"/>
          <w:sz w:val="24"/>
          <w:szCs w:val="24"/>
        </w:rPr>
        <w:t>From</w:t>
      </w:r>
      <w:proofErr w:type="spellEnd"/>
      <w:proofErr w:type="gramEnd"/>
      <w:r>
        <w:rPr>
          <w:rStyle w:val="math"/>
          <w:i w:val="0"/>
          <w:color w:val="00000A"/>
          <w:sz w:val="24"/>
          <w:szCs w:val="24"/>
        </w:rPr>
        <w:t xml:space="preserve"> P. L. Smith (2016</w:t>
      </w:r>
      <w:ins w:id="37" w:author="Jason Zhou" w:date="2020-01-21T10:49:00Z">
        <w:r w:rsidR="00F12FF6">
          <w:rPr>
            <w:rStyle w:val="math"/>
            <w:i w:val="0"/>
            <w:color w:val="00000A"/>
            <w:sz w:val="24"/>
            <w:szCs w:val="24"/>
          </w:rPr>
          <w:t>)</w:t>
        </w:r>
      </w:ins>
      <w:del w:id="38" w:author="Jason Zhou" w:date="2020-01-21T10:49:00Z">
        <w:r w:rsidDel="00F12FF6">
          <w:rPr>
            <w:rStyle w:val="math"/>
            <w:i w:val="0"/>
            <w:color w:val="00000A"/>
            <w:sz w:val="24"/>
            <w:szCs w:val="24"/>
          </w:rPr>
          <w:delText>0</w:delText>
        </w:r>
      </w:del>
      <w:r>
        <w:rPr>
          <w:rStyle w:val="math"/>
          <w:i w:val="0"/>
          <w:color w:val="00000A"/>
          <w:sz w:val="24"/>
          <w:szCs w:val="24"/>
        </w:rPr>
        <w:t>. “Diffusion theory of decision making in continuous report</w:t>
      </w:r>
      <w:proofErr w:type="gramStart"/>
      <w:r>
        <w:rPr>
          <w:rStyle w:val="math"/>
          <w:i w:val="0"/>
          <w:color w:val="00000A"/>
          <w:sz w:val="24"/>
          <w:szCs w:val="24"/>
        </w:rPr>
        <w:t xml:space="preserve">’ </w:t>
      </w:r>
      <w:r>
        <w:rPr>
          <w:rStyle w:val="math"/>
          <w:i w:val="0"/>
          <w:color w:val="auto"/>
          <w:sz w:val="24"/>
          <w:szCs w:val="24"/>
        </w:rPr>
        <w:t xml:space="preserve"> </w:t>
      </w:r>
      <w:r>
        <w:rPr>
          <w:iCs w:val="0"/>
          <w:color w:val="auto"/>
          <w:sz w:val="24"/>
          <w:szCs w:val="24"/>
        </w:rPr>
        <w:t>Psychological</w:t>
      </w:r>
      <w:proofErr w:type="gramEnd"/>
      <w:r>
        <w:rPr>
          <w:iCs w:val="0"/>
          <w:color w:val="auto"/>
          <w:sz w:val="24"/>
          <w:szCs w:val="24"/>
        </w:rPr>
        <w:t xml:space="preserve">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04C3D19" w14:textId="77777777" w:rsidR="006C7CFC" w:rsidRPr="006C7CFC" w:rsidRDefault="006C7CFC" w:rsidP="006C7CFC"/>
    <w:p w14:paraId="17856386" w14:textId="4E525D01" w:rsidR="00090C4A" w:rsidRDefault="00AA41A8">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w:t>
      </w:r>
      <w:r>
        <w:lastRenderedPageBreak/>
        <w:t xml:space="preserve">predicts that accurate responses will be faster than inaccurate responses. When there is </w:t>
      </w:r>
      <w:proofErr w:type="spellStart"/>
      <w:r>
        <w:t>across</w:t>
      </w:r>
      <w:proofErr w:type="spellEnd"/>
      <w:r>
        <w:t>-trial variability in decision criterion, represented by variability in the diameter of the bounding circle, the model predicts that accurate responses will be slower than inaccurate responses. These properties are continuous counterparts of the slow</w:t>
      </w:r>
      <w:r w:rsidR="006C7CFC">
        <w:t xml:space="preserve"> </w:t>
      </w:r>
      <w:r>
        <w:t>error and fast</w:t>
      </w:r>
      <w:r w:rsidR="006C7CFC">
        <w:t xml:space="preserve"> </w:t>
      </w:r>
      <w:r>
        <w:t xml:space="preserve">error properties predicted by the two-choice diffusion model with </w:t>
      </w:r>
      <w:proofErr w:type="spellStart"/>
      <w:r>
        <w:t>across</w:t>
      </w:r>
      <w:proofErr w:type="spellEnd"/>
      <w:r>
        <w:t>-trial variability in drift rate and starting point, respectively.</w:t>
      </w:r>
    </w:p>
    <w:p w14:paraId="7347C0CD" w14:textId="6C2CE210" w:rsidR="00AA41A8" w:rsidRDefault="00AA41A8" w:rsidP="00AA41A8">
      <w:pPr>
        <w:ind w:firstLine="720"/>
        <w:rPr>
          <w:rStyle w:val="math"/>
          <w:color w:val="00000A"/>
        </w:rPr>
      </w:pPr>
      <w:r>
        <w:t>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w:t>
      </w:r>
      <w:r w:rsidR="006C7CFC">
        <w:t xml:space="preserve"> P</w:t>
      </w:r>
      <w:r>
        <w:t xml:space="preserve">recision is the inverse of variance: high precision represents low variance and vice versa. The </w:t>
      </w:r>
      <w:r w:rsidR="00227DC2">
        <w:t xml:space="preserve">von Mises </w:t>
      </w:r>
      <w:r>
        <w:t xml:space="preserve">precision predicted by the circular diffusion model is jointly a function of the drift norm, </w:t>
      </w:r>
      <w:r>
        <w:rPr>
          <w:rStyle w:val="math"/>
          <w:color w:val="00000A"/>
        </w:rPr>
        <w:t>||</w:t>
      </w:r>
      <w:r>
        <w:rPr>
          <w:rStyle w:val="tgc"/>
          <w:color w:val="00000A"/>
        </w:rPr>
        <w:t>μ</w:t>
      </w:r>
      <w:r>
        <w:rPr>
          <w:rStyle w:val="math"/>
          <w:color w:val="00000A"/>
        </w:rPr>
        <w:t xml:space="preserve">||, the decision criterion, </w:t>
      </w:r>
      <w:r w:rsidR="009A7BCC" w:rsidRPr="004659F0">
        <w:rPr>
          <w:rStyle w:val="math"/>
          <w:i/>
          <w:color w:val="00000A"/>
        </w:rPr>
        <w:t>a</w:t>
      </w:r>
      <w:r>
        <w:rPr>
          <w:rStyle w:val="math"/>
          <w:color w:val="00000A"/>
        </w:rPr>
        <w:t>, and the noise in the evidence accumulation process, σ</w:t>
      </w:r>
      <w:r w:rsidR="009A7BCC" w:rsidRPr="004659F0">
        <w:rPr>
          <w:rStyle w:val="math"/>
          <w:color w:val="00000A"/>
          <w:vertAlign w:val="superscript"/>
        </w:rPr>
        <w:t>2</w:t>
      </w:r>
      <w:r>
        <w:rPr>
          <w:rStyle w:val="math"/>
          <w:color w:val="00000A"/>
        </w:rPr>
        <w:t>. Specifically,</w:t>
      </w:r>
      <w:r>
        <w:rPr>
          <w:rStyle w:val="math"/>
          <w:color w:val="00000A"/>
        </w:rPr>
        <w:br/>
      </w:r>
      <m:oMathPara>
        <m:oMath>
          <m:r>
            <w:rPr>
              <w:rStyle w:val="math"/>
              <w:rFonts w:ascii="Cambria Math" w:hAnsi="Cambria Math" w:cs="Cambria Math"/>
              <w:color w:val="00000A"/>
            </w:rPr>
            <m:t>κ</m:t>
          </m:r>
          <m:r>
            <m:rPr>
              <m:sty m:val="p"/>
            </m:rPr>
            <w:rPr>
              <w:rStyle w:val="math"/>
              <w:rFonts w:ascii="Cambria Math" w:hAnsi="Cambria Math" w:cs="Cambria Math"/>
              <w:color w:val="00000A"/>
            </w:rPr>
            <m:t>=</m:t>
          </m:r>
          <m:f>
            <m:fPr>
              <m:ctrlPr>
                <w:rPr>
                  <w:rStyle w:val="math"/>
                  <w:rFonts w:ascii="Cambria Math" w:hAnsi="Cambria Math"/>
                  <w:i/>
                  <w:color w:val="00000A"/>
                </w:rPr>
              </m:ctrlPr>
            </m:fPr>
            <m:num>
              <m:r>
                <w:rPr>
                  <w:rStyle w:val="math"/>
                  <w:rFonts w:ascii="Cambria Math" w:hAnsi="Cambria Math"/>
                  <w:color w:val="00000A"/>
                </w:rPr>
                <m:t>a</m:t>
              </m:r>
              <m:r>
                <w:rPr>
                  <w:rStyle w:val="math"/>
                  <w:rFonts w:ascii="Cambria Math" w:hAnsi="Cambria Math" w:cs="Cambria Math"/>
                  <w:color w:val="00000A"/>
                </w:rPr>
                <m:t>‖</m:t>
              </m:r>
              <m:r>
                <w:rPr>
                  <w:rStyle w:val="math"/>
                  <w:rFonts w:ascii="Cambria Math" w:hAnsi="Cambria Math"/>
                  <w:color w:val="00000A"/>
                </w:rPr>
                <m:t>μ</m:t>
              </m:r>
              <m:r>
                <w:rPr>
                  <w:rStyle w:val="math"/>
                  <w:rFonts w:ascii="Cambria Math" w:hAnsi="Cambria Math" w:cs="Cambria Math"/>
                  <w:color w:val="00000A"/>
                </w:rPr>
                <m:t>‖</m:t>
              </m:r>
            </m:num>
            <m:den>
              <m:sSup>
                <m:sSupPr>
                  <m:ctrlPr>
                    <w:rPr>
                      <w:rStyle w:val="math"/>
                      <w:rFonts w:ascii="Cambria Math" w:hAnsi="Cambria Math"/>
                      <w:i/>
                      <w:color w:val="00000A"/>
                    </w:rPr>
                  </m:ctrlPr>
                </m:sSupPr>
                <m:e>
                  <m:r>
                    <w:rPr>
                      <w:rStyle w:val="math"/>
                      <w:rFonts w:ascii="Cambria Math" w:hAnsi="Cambria Math"/>
                      <w:color w:val="00000A"/>
                    </w:rPr>
                    <m:t>σ</m:t>
                  </m:r>
                </m:e>
                <m:sup>
                  <m:r>
                    <w:rPr>
                      <w:rStyle w:val="math"/>
                      <w:rFonts w:ascii="Cambria Math" w:hAnsi="Cambria Math"/>
                      <w:color w:val="00000A"/>
                    </w:rPr>
                    <m:t>2</m:t>
                  </m:r>
                </m:sup>
              </m:sSup>
            </m:den>
          </m:f>
          <m:r>
            <w:rPr>
              <w:rStyle w:val="math"/>
              <w:rFonts w:ascii="Cambria Math" w:hAnsi="Cambria Math"/>
              <w:color w:val="00000A"/>
            </w:rPr>
            <m:t>.</m:t>
          </m:r>
        </m:oMath>
      </m:oMathPara>
    </w:p>
    <w:p w14:paraId="1CDDD5C9" w14:textId="0B001994" w:rsidR="00CD4FD5" w:rsidRDefault="004A18F5" w:rsidP="00587029">
      <w:r>
        <w:t xml:space="preserve">In words, this equation says that precision is equal to the quality of the information in the stimulus, represented by the drift norm, multiplied by the amount of evidence required for a </w:t>
      </w:r>
      <w:r w:rsidR="008C3FF5">
        <w:t xml:space="preserve">response, represented </w:t>
      </w:r>
      <w:r>
        <w:t>by the decision criterion, divided by the noisiness of the evidence accumulation process.</w:t>
      </w:r>
      <w:r w:rsidR="00A76759">
        <w:t xml:space="preserve"> </w:t>
      </w:r>
      <w:commentRangeStart w:id="39"/>
      <w:r w:rsidR="00CD4FD5" w:rsidRPr="00CD4FD5">
        <w:rPr>
          <w:color w:val="FF0000"/>
        </w:rPr>
        <w:t xml:space="preserve">This relationship between precision, strength of evidence and the decision criterion is a key feature of the circular diffusion model which motivates our application of the model to the source memory task. </w:t>
      </w:r>
      <w:commentRangeEnd w:id="39"/>
      <w:r w:rsidR="00CD4FD5">
        <w:rPr>
          <w:rStyle w:val="CommentReference"/>
        </w:rPr>
        <w:commentReference w:id="39"/>
      </w:r>
      <w:r w:rsidR="00CD4FD5">
        <w:t>Analysis of precision without consideration of RTs miss a critical decision effect in this relationship</w:t>
      </w:r>
    </w:p>
    <w:p w14:paraId="5A721BD7" w14:textId="1F7AE35D" w:rsidR="00090C4A" w:rsidRDefault="00AA41A8" w:rsidP="00EB0A4D">
      <w:pPr>
        <w:ind w:firstLine="720"/>
      </w:pPr>
      <w:r>
        <w:t xml:space="preserve">An important </w:t>
      </w:r>
      <w:r w:rsidR="008C3FF5">
        <w:t xml:space="preserve">property </w:t>
      </w:r>
      <w:r>
        <w:t xml:space="preserve">of the </w:t>
      </w:r>
      <w:commentRangeStart w:id="40"/>
      <w:r>
        <w:t>circular diffusion model</w:t>
      </w:r>
      <w:commentRangeEnd w:id="40"/>
      <w:r>
        <w:commentReference w:id="40"/>
      </w:r>
      <w:r>
        <w:t xml:space="preserve"> for this study is that, while a fixed drift rate </w:t>
      </w:r>
      <w:r w:rsidR="008C3FF5">
        <w:t xml:space="preserve">predicts </w:t>
      </w:r>
      <w:r>
        <w:t xml:space="preserve">a von Mises </w:t>
      </w:r>
      <w:r w:rsidR="008C3FF5">
        <w:t xml:space="preserve">error distribution, </w:t>
      </w:r>
      <w:r>
        <w:t xml:space="preserve">the introduction of trial-to-trial variability in </w:t>
      </w:r>
      <w:r>
        <w:lastRenderedPageBreak/>
        <w:t xml:space="preserve">drift rate </w:t>
      </w:r>
      <w:r w:rsidR="000F3604">
        <w:t>leads to</w:t>
      </w:r>
      <w:r w:rsidR="008C3FF5">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t xml:space="preserve">and low precision, respectively. Mixtures of high and low precision von Mises distributions lead to peaked, heavy-tailed distributions like those found experimentally (van den Berg, </w:t>
      </w:r>
      <w:proofErr w:type="spellStart"/>
      <w:r w:rsidR="0060411C">
        <w:t>Awh</w:t>
      </w:r>
      <w:proofErr w:type="spellEnd"/>
      <w:r w:rsidR="0060411C">
        <w:t xml:space="preserve">, &amp; Ma, 2014).  </w:t>
      </w:r>
      <w:r w:rsidR="00EB0A4D">
        <w:t xml:space="preserve">Harlow and Donaldson interpreted these kinds of distributions as evidence of </w:t>
      </w:r>
      <w:r>
        <w:t>an underlying memory retrieval threshold.</w:t>
      </w:r>
      <w:r w:rsidR="00CD4FD5">
        <w:t xml:space="preserve"> </w:t>
      </w:r>
      <w:r w:rsidR="00CD4FD5" w:rsidRPr="00CD4FD5">
        <w:rPr>
          <w:color w:val="FF0000"/>
        </w:rPr>
        <w:t xml:space="preserve">We propose that instead, it is possible that </w:t>
      </w:r>
      <w:proofErr w:type="gramStart"/>
      <w:r w:rsidR="00CD4FD5" w:rsidRPr="00CD4FD5">
        <w:rPr>
          <w:color w:val="FF0000"/>
        </w:rPr>
        <w:t>heavy-tails</w:t>
      </w:r>
      <w:proofErr w:type="gramEnd"/>
      <w:r w:rsidR="00CD4FD5" w:rsidRPr="00CD4FD5">
        <w:rPr>
          <w:color w:val="FF0000"/>
        </w:rPr>
        <w:t xml:space="preserve"> reflect a continuous mixture of trials with high and low drift rate.</w:t>
      </w:r>
    </w:p>
    <w:p w14:paraId="66A2F878" w14:textId="77777777" w:rsidR="00090C4A" w:rsidRDefault="00AA41A8">
      <w:pPr>
        <w:pStyle w:val="Heading1"/>
        <w:keepNext w:val="0"/>
        <w:keepLines w:val="0"/>
        <w:spacing w:before="400" w:after="120"/>
      </w:pPr>
      <w:bookmarkStart w:id="41" w:name="_rssa32cjxjce"/>
      <w:bookmarkEnd w:id="41"/>
      <w:r>
        <w:t>The Current Study</w:t>
      </w:r>
    </w:p>
    <w:p w14:paraId="15230CFB" w14:textId="6767DB91" w:rsidR="00090C4A" w:rsidRDefault="00AA41A8" w:rsidP="00647399">
      <w:pPr>
        <w:rPr>
          <w:color w:val="000000" w:themeColor="text1"/>
        </w:rPr>
      </w:pPr>
      <w:r>
        <w:tab/>
      </w:r>
      <w:r>
        <w:rPr>
          <w:color w:val="000000" w:themeColor="text1"/>
        </w:rPr>
        <w:t xml:space="preserve">There are two aims in the current study. The first is to </w:t>
      </w:r>
      <w:r w:rsidR="001414C6">
        <w:rPr>
          <w:color w:val="000000" w:themeColor="text1"/>
        </w:rPr>
        <w:t xml:space="preserve">investigate whether </w:t>
      </w:r>
      <w:r>
        <w:rPr>
          <w:color w:val="000000" w:themeColor="text1"/>
        </w:rPr>
        <w:t>the heavy</w:t>
      </w:r>
      <w:r w:rsidR="001414C6">
        <w:rPr>
          <w:color w:val="000000" w:themeColor="text1"/>
        </w:rPr>
        <w:t xml:space="preserve">-tailed distributions found by </w:t>
      </w:r>
      <w:r>
        <w:rPr>
          <w:color w:val="000000" w:themeColor="text1"/>
        </w:rPr>
        <w:t xml:space="preserve">Harlow and Donaldson (2013) </w:t>
      </w:r>
      <w:r w:rsidR="00F12FF6">
        <w:rPr>
          <w:color w:val="000000" w:themeColor="text1"/>
        </w:rPr>
        <w:t>could have been</w:t>
      </w:r>
      <w:r w:rsidR="001414C6">
        <w:rPr>
          <w:color w:val="000000" w:themeColor="text1"/>
        </w:rPr>
        <w:t xml:space="preserve"> the result of </w:t>
      </w:r>
      <w:r>
        <w:rPr>
          <w:color w:val="000000" w:themeColor="text1"/>
        </w:rPr>
        <w:t xml:space="preserve">source guessing for unrecognized items. </w:t>
      </w:r>
      <w:r w:rsidR="001414C6">
        <w:rPr>
          <w:color w:val="000000" w:themeColor="text1"/>
        </w:rPr>
        <w:t>We did this by investigating source memory performance condition</w:t>
      </w:r>
      <w:r w:rsidR="00A85504">
        <w:rPr>
          <w:color w:val="000000" w:themeColor="text1"/>
        </w:rPr>
        <w:t>al</w:t>
      </w:r>
      <w:r w:rsidR="001414C6">
        <w:rPr>
          <w:color w:val="000000" w:themeColor="text1"/>
        </w:rPr>
        <w:t xml:space="preserve"> on confidence in the recognition task. If heavy-tailed distributions of errors are due to source guessing </w:t>
      </w:r>
      <w:r w:rsidR="00A85504">
        <w:rPr>
          <w:color w:val="000000" w:themeColor="text1"/>
        </w:rPr>
        <w:t>on unrecognized items, then they should be eliminated on trials on which recognition confidence is high.</w:t>
      </w:r>
    </w:p>
    <w:p w14:paraId="16B7905C" w14:textId="5C19146D" w:rsidR="00EF3B3E" w:rsidRPr="00EF3B3E" w:rsidRDefault="00EF3B3E" w:rsidP="00EF3B3E">
      <w:pPr>
        <w:widowControl w:val="0"/>
        <w:ind w:firstLine="720"/>
        <w:rPr>
          <w:rFonts w:eastAsia="Arial"/>
          <w:color w:val="000000"/>
        </w:rPr>
      </w:pPr>
      <w:r>
        <w:rPr>
          <w:rFonts w:eastAsia="Arial"/>
          <w:color w:val="000000"/>
        </w:rPr>
        <w:t>Our s</w:t>
      </w:r>
      <w:r w:rsidRPr="00EF3B3E">
        <w:rPr>
          <w:rFonts w:eastAsia="Arial"/>
          <w:color w:val="000000"/>
        </w:rPr>
        <w:t xml:space="preserve">econd </w:t>
      </w:r>
      <w:r>
        <w:rPr>
          <w:rFonts w:eastAsia="Arial"/>
          <w:color w:val="000000"/>
        </w:rPr>
        <w:t xml:space="preserve">aim </w:t>
      </w:r>
      <w:r w:rsidRPr="00EF3B3E">
        <w:rPr>
          <w:rFonts w:eastAsia="Arial"/>
          <w:color w:val="000000"/>
        </w:rPr>
        <w:t>is to model with circular diffusion model to determine the extent to which RTs constrain the results. Using the circular diffusion model provides an elaborated account of the decision-making process, and accounts for performance in continuous report source memory tasks without requiring a retrieval threshold mechanism. In doing so, we aim to provide an account of both response times and response error distributions in such a task.</w:t>
      </w:r>
    </w:p>
    <w:p w14:paraId="5BAFC686" w14:textId="1C109C8C" w:rsidR="00EF3B3E" w:rsidRDefault="00EF3B3E" w:rsidP="00FD7333">
      <w:pPr>
        <w:ind w:firstLine="720"/>
        <w:rPr>
          <w:color w:val="000000" w:themeColor="text1"/>
        </w:rPr>
      </w:pPr>
      <w:r>
        <w:rPr>
          <w:color w:val="000000" w:themeColor="text1"/>
        </w:rPr>
        <w:t xml:space="preserve">Our experimental task also included a manipulation of the imageability and concreteness of the stimulus words, as rated on the MRC Psycholinguistic Database. Harlow and Donaldson </w:t>
      </w:r>
      <w:r>
        <w:rPr>
          <w:color w:val="000000" w:themeColor="text1"/>
        </w:rPr>
        <w:lastRenderedPageBreak/>
        <w:t xml:space="preserve">(2013)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 </w:t>
      </w:r>
      <w:r w:rsidRPr="00EF3B3E">
        <w:rPr>
          <w:color w:val="FF0000"/>
        </w:rPr>
        <w:t>This experimental manipulation was intended to allow us to examine the effect of these stimuli attributes on source judgements, however, we did not observe a difference between these conditions. We fit models to each condition separately but in the interests of presentability, data and model predictions are averaged in the figures displayed in this paper.</w:t>
      </w:r>
    </w:p>
    <w:p w14:paraId="5C577C48" w14:textId="77777777" w:rsidR="00090C4A" w:rsidRDefault="00AA41A8">
      <w:pPr>
        <w:pStyle w:val="Heading1"/>
        <w:keepNext w:val="0"/>
        <w:keepLines w:val="0"/>
        <w:spacing w:before="480"/>
        <w:jc w:val="center"/>
      </w:pPr>
      <w:bookmarkStart w:id="42" w:name="_eawqgxqap5js"/>
      <w:bookmarkStart w:id="43" w:name="_p20i55x987we"/>
      <w:bookmarkEnd w:id="42"/>
      <w:bookmarkEnd w:id="43"/>
      <w:r>
        <w:t>Method</w:t>
      </w:r>
    </w:p>
    <w:p w14:paraId="2347BD69" w14:textId="77777777" w:rsidR="00090C4A" w:rsidRDefault="00AA41A8">
      <w:pPr>
        <w:pStyle w:val="Heading2"/>
      </w:pPr>
      <w:bookmarkStart w:id="44" w:name="_18qzotez331d"/>
      <w:bookmarkEnd w:id="44"/>
      <w:r>
        <w:t>Stimuli and apparatus</w:t>
      </w:r>
    </w:p>
    <w:p w14:paraId="123A242A" w14:textId="14EFFED6" w:rsidR="00090C4A" w:rsidRDefault="00AA41A8">
      <w:r>
        <w:t xml:space="preserve">    </w:t>
      </w:r>
      <w:r>
        <w:tab/>
        <w:t xml:space="preserve">Stimuli were presented on a 20’’ Dell 2009W LDC Monitor, set with a screen refresh rate of 60 Hz. Software written in MATLAB </w:t>
      </w:r>
      <w:r w:rsidR="00F12FF6">
        <w:t xml:space="preserve">using </w:t>
      </w:r>
      <w:proofErr w:type="spellStart"/>
      <w:r w:rsidR="00F12FF6">
        <w:t>PsychToolbox</w:t>
      </w:r>
      <w:proofErr w:type="spellEnd"/>
      <w:r w:rsidR="00F12FF6">
        <w:t xml:space="preserve"> </w:t>
      </w:r>
      <w:r>
        <w:t>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Default="00AA41A8">
      <w:pPr>
        <w:pStyle w:val="Heading2"/>
      </w:pPr>
      <w:bookmarkStart w:id="45" w:name="_xpawz2834hng"/>
      <w:bookmarkEnd w:id="45"/>
      <w:r>
        <w:t>Participants</w:t>
      </w:r>
    </w:p>
    <w:p w14:paraId="599BF7E0" w14:textId="77777777" w:rsidR="00090C4A" w:rsidRDefault="00AA41A8">
      <w:r>
        <w:t xml:space="preserve">    </w:t>
      </w:r>
      <w:r>
        <w:tab/>
        <w:t xml:space="preserve">Twenty participants were recruited online through the University of Melbourne SONA system. Each participant was expected to complete four 60-minute sessions, for which they were paid $12 at the completion of each session. One participant who did not complete all four </w:t>
      </w:r>
      <w:r>
        <w:lastRenderedPageBreak/>
        <w:t>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4F812DEE" w14:textId="080DED36" w:rsidR="00090C4A" w:rsidRDefault="00AF065B">
      <w:pPr>
        <w:pStyle w:val="Heading2"/>
      </w:pPr>
      <w:bookmarkStart w:id="46" w:name="_p894letv0pt3"/>
      <w:bookmarkEnd w:id="46"/>
      <w:r>
        <w:t>Procedure</w:t>
      </w:r>
    </w:p>
    <w:p w14:paraId="0FCFC3CD" w14:textId="73AFCC63" w:rsidR="00090C4A" w:rsidRDefault="00AA41A8">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w:t>
      </w:r>
      <w:r w:rsidR="00F12FF6">
        <w:t xml:space="preserve">. </w:t>
      </w:r>
      <w:r>
        <w:t>In the study phase, participants were presented with a black cross on a dark gr</w:t>
      </w:r>
      <w:r w:rsidR="004659F0">
        <w:t>a</w:t>
      </w:r>
      <w:r>
        <w:t xml:space="preserve">y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w:t>
      </w:r>
      <w:r w:rsidR="000F5D4F">
        <w:t xml:space="preserve">for </w:t>
      </w:r>
      <w:r>
        <w:t xml:space="preserve">1500 </w:t>
      </w:r>
      <w:proofErr w:type="spellStart"/>
      <w:r>
        <w:t>ms.</w:t>
      </w:r>
      <w:proofErr w:type="spellEnd"/>
      <w:r>
        <w:t xml:space="preserve"> To ensure </w:t>
      </w:r>
      <w:r w:rsidR="000F5D4F">
        <w:t xml:space="preserve">that participants attended to the </w:t>
      </w:r>
      <w:r>
        <w:t xml:space="preserve">source information, </w:t>
      </w:r>
      <w:r w:rsidR="000F5D4F">
        <w:t xml:space="preserve">they were </w:t>
      </w:r>
      <w:r w:rsidR="00F12FF6">
        <w:t xml:space="preserve">instructed </w:t>
      </w:r>
      <w:r w:rsidR="000F5D4F">
        <w:t xml:space="preserve">to indicate the previous location of the cross on the blank target circle </w:t>
      </w:r>
      <w:r>
        <w:t xml:space="preserve">using a computer mouse. Responses made within 6 degrees of the true target location were classified as </w:t>
      </w:r>
      <w:r w:rsidR="001F2733">
        <w:t xml:space="preserve">attended </w:t>
      </w:r>
      <w:r>
        <w:t>and advanced participants to the next item. Responses further away were deemed</w:t>
      </w:r>
      <w:r w:rsidR="001F2733">
        <w:t xml:space="preserve"> unattended</w:t>
      </w:r>
      <w:r>
        <w:t xml:space="preserve"> and the words “TRY AGAIN” was displayed for 1000 </w:t>
      </w:r>
      <w:proofErr w:type="spellStart"/>
      <w:r>
        <w:t>ms</w:t>
      </w:r>
      <w:proofErr w:type="spellEnd"/>
      <w:r>
        <w:t xml:space="preserve">, </w:t>
      </w:r>
      <w:r w:rsidR="001F2733">
        <w:t xml:space="preserve">then </w:t>
      </w:r>
      <w:r>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Default="00AA41A8">
      <w:r>
        <w:rPr>
          <w:noProof/>
          <w:lang w:eastAsia="en-US"/>
        </w:rPr>
        <w:lastRenderedPageBreak/>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Default="00AA41A8">
      <w:pPr>
        <w:pStyle w:val="Caption"/>
      </w:pPr>
      <w:r>
        <w:rPr>
          <w:i w:val="0"/>
          <w:color w:val="00000A"/>
          <w:sz w:val="24"/>
          <w:szCs w:val="24"/>
        </w:rPr>
        <w:t xml:space="preserve">Figure 3. Schematic of display presented to the participant in one trial in each phase of the experiment. </w:t>
      </w:r>
      <w:r w:rsidR="001F2733">
        <w:rPr>
          <w:i w:val="0"/>
          <w:color w:val="00000A"/>
          <w:sz w:val="24"/>
          <w:szCs w:val="24"/>
        </w:rPr>
        <w:t xml:space="preserve">There was also </w:t>
      </w:r>
      <w:r>
        <w:rPr>
          <w:i w:val="0"/>
          <w:color w:val="00000A"/>
          <w:sz w:val="24"/>
          <w:szCs w:val="24"/>
        </w:rPr>
        <w:t>an arithmetic distractor task between the encoding and recognition phases of the block</w:t>
      </w:r>
      <w:r w:rsidR="001F2733">
        <w:rPr>
          <w:i w:val="0"/>
          <w:color w:val="00000A"/>
          <w:sz w:val="24"/>
          <w:szCs w:val="24"/>
        </w:rPr>
        <w:t>, which is not depicted in the figure</w:t>
      </w:r>
      <w:r>
        <w:rPr>
          <w:i w:val="0"/>
          <w:color w:val="00000A"/>
          <w:sz w:val="24"/>
          <w:szCs w:val="24"/>
        </w:rPr>
        <w:t xml:space="preserve">. </w:t>
      </w:r>
      <w:r w:rsidR="00B40867">
        <w:rPr>
          <w:i w:val="0"/>
          <w:color w:val="00000A"/>
          <w:sz w:val="24"/>
          <w:szCs w:val="24"/>
        </w:rPr>
        <w:t>T</w:t>
      </w:r>
      <w:r>
        <w:rPr>
          <w:i w:val="0"/>
          <w:color w:val="00000A"/>
          <w:sz w:val="24"/>
          <w:szCs w:val="24"/>
        </w:rPr>
        <w:t xml:space="preserve">he mouse cursor </w:t>
      </w:r>
      <w:r w:rsidR="00B40867">
        <w:rPr>
          <w:i w:val="0"/>
          <w:color w:val="00000A"/>
          <w:sz w:val="24"/>
          <w:szCs w:val="24"/>
        </w:rPr>
        <w:t xml:space="preserve">is shown in the center of </w:t>
      </w:r>
      <w:r>
        <w:rPr>
          <w:i w:val="0"/>
          <w:color w:val="00000A"/>
          <w:sz w:val="24"/>
          <w:szCs w:val="24"/>
        </w:rPr>
        <w:t xml:space="preserve">the “Source Task” panel </w:t>
      </w:r>
      <w:r w:rsidR="00B40867">
        <w:rPr>
          <w:i w:val="0"/>
          <w:color w:val="00000A"/>
          <w:sz w:val="24"/>
          <w:szCs w:val="24"/>
        </w:rPr>
        <w:t xml:space="preserve">to illustrate the procedure. </w:t>
      </w:r>
      <w:r>
        <w:rPr>
          <w:i w:val="0"/>
          <w:color w:val="00000A"/>
          <w:sz w:val="24"/>
          <w:szCs w:val="24"/>
        </w:rPr>
        <w:t xml:space="preserve"> </w:t>
      </w:r>
      <w:r w:rsidR="00B40867">
        <w:rPr>
          <w:i w:val="0"/>
          <w:color w:val="00000A"/>
          <w:sz w:val="24"/>
          <w:szCs w:val="24"/>
        </w:rPr>
        <w:t xml:space="preserve">In the actual experiment, </w:t>
      </w:r>
      <w:r>
        <w:rPr>
          <w:i w:val="0"/>
          <w:color w:val="00000A"/>
          <w:sz w:val="24"/>
          <w:szCs w:val="24"/>
        </w:rPr>
        <w:t>cursor was hidden from the participant and replaced with a red dot with a diameter of four pixels.</w:t>
      </w:r>
    </w:p>
    <w:p w14:paraId="2AC73438" w14:textId="77777777" w:rsidR="00FD7333" w:rsidRDefault="00FD7333">
      <w:pPr>
        <w:pStyle w:val="Heading1"/>
        <w:keepNext w:val="0"/>
        <w:keepLines w:val="0"/>
        <w:spacing w:before="480"/>
        <w:jc w:val="center"/>
      </w:pPr>
      <w:bookmarkStart w:id="47" w:name="_sr9cuqhx14rq"/>
      <w:bookmarkEnd w:id="47"/>
    </w:p>
    <w:p w14:paraId="6183A549" w14:textId="445277B5" w:rsidR="00090C4A" w:rsidRDefault="00AA41A8">
      <w:pPr>
        <w:pStyle w:val="Heading1"/>
        <w:keepNext w:val="0"/>
        <w:keepLines w:val="0"/>
        <w:spacing w:before="480"/>
        <w:jc w:val="center"/>
      </w:pPr>
      <w:r>
        <w:t>Results</w:t>
      </w:r>
    </w:p>
    <w:p w14:paraId="1268C387" w14:textId="15AEF067" w:rsidR="00090C4A" w:rsidRDefault="00AA41A8" w:rsidP="00F706D9">
      <w:pPr>
        <w:ind w:firstLine="720"/>
      </w:pPr>
      <w:r>
        <w:t xml:space="preserve">The results are presented in five parts. First, we </w:t>
      </w:r>
      <w:r w:rsidR="005314C7">
        <w:t xml:space="preserve">ascertain whether individual </w:t>
      </w:r>
      <w:r>
        <w:t xml:space="preserve">participants’ responses in the source retrieval task </w:t>
      </w:r>
      <w:r w:rsidR="00F12FF6">
        <w:t>were</w:t>
      </w:r>
      <w:r w:rsidR="005314C7">
        <w:t xml:space="preserve"> </w:t>
      </w:r>
      <w:r>
        <w:t xml:space="preserve">above chance. As responses were </w:t>
      </w:r>
      <w:r w:rsidR="00F12FF6">
        <w:t xml:space="preserve">made on a </w:t>
      </w:r>
      <w:r>
        <w:t>continuous</w:t>
      </w:r>
      <w:r w:rsidR="00F12FF6">
        <w:t xml:space="preserve"> scale</w:t>
      </w:r>
      <w:r>
        <w:t>, above</w:t>
      </w:r>
      <w:r w:rsidR="005314C7">
        <w:t>-</w:t>
      </w:r>
      <w:r>
        <w:t xml:space="preserve">chance performance translates into a deviation from uniformity in responding. </w:t>
      </w:r>
      <w:r w:rsidR="005314C7">
        <w:t xml:space="preserve">We did this in order </w:t>
      </w:r>
      <w:r>
        <w:t xml:space="preserve">to distinguish </w:t>
      </w:r>
      <w:r w:rsidR="005314C7">
        <w:t>participants who were responding at chance from th</w:t>
      </w:r>
      <w:r w:rsidR="00FB6099">
        <w:t xml:space="preserve">ose who showed better-than-chance source memory performance. </w:t>
      </w:r>
      <w:r>
        <w:t xml:space="preserve">Second, we </w:t>
      </w:r>
      <w:r w:rsidR="00FB6099">
        <w:t xml:space="preserve">investigate source memory judgments conditioned on the prior recognition response and </w:t>
      </w:r>
      <w:r>
        <w:t xml:space="preserve">show that conditioning source responding on successful recognition does not </w:t>
      </w:r>
      <w:r w:rsidR="004659F0">
        <w:t>fully account for the heavy</w:t>
      </w:r>
      <w:r w:rsidR="00CA792F">
        <w:t xml:space="preserve"> tails </w:t>
      </w:r>
      <w:r>
        <w:t xml:space="preserve">in the distribution </w:t>
      </w:r>
      <w:r w:rsidR="00F706D9">
        <w:t xml:space="preserve">of </w:t>
      </w:r>
      <w:r>
        <w:t xml:space="preserve">source </w:t>
      </w:r>
      <w:r w:rsidR="00F706D9">
        <w:t xml:space="preserve">memory </w:t>
      </w:r>
      <w:r>
        <w:t xml:space="preserve">accuracy. Third, we fit the Zhang and Luck (2008) mixture model to </w:t>
      </w:r>
      <w:r w:rsidR="00F706D9">
        <w:t xml:space="preserve">the </w:t>
      </w:r>
      <w:r>
        <w:t xml:space="preserve">marginal </w:t>
      </w:r>
      <w:r w:rsidR="00F706D9">
        <w:t xml:space="preserve">distributions of </w:t>
      </w:r>
      <w:r>
        <w:t>response accuracy, conditioned on recognition</w:t>
      </w:r>
      <w:r w:rsidR="00F706D9">
        <w:t xml:space="preserve"> performance</w:t>
      </w:r>
      <w:r>
        <w:t xml:space="preserve">, and </w:t>
      </w:r>
      <w:r w:rsidR="00F706D9">
        <w:t xml:space="preserve">show </w:t>
      </w:r>
      <w:r>
        <w:t xml:space="preserve">that recognition affects the precision of </w:t>
      </w:r>
      <w:r w:rsidR="00F706D9">
        <w:t xml:space="preserve">the </w:t>
      </w:r>
      <w:r>
        <w:t xml:space="preserve">source information </w:t>
      </w:r>
      <w:r w:rsidR="00F706D9">
        <w:t xml:space="preserve">that is </w:t>
      </w:r>
      <w:r>
        <w:t>retrieved and not the proportion of guess</w:t>
      </w:r>
      <w:r w:rsidR="00F706D9">
        <w:t>ing</w:t>
      </w:r>
      <w:r>
        <w:t xml:space="preserve"> responses. F</w:t>
      </w:r>
      <w:r w:rsidR="00F12FF6">
        <w:t>inally</w:t>
      </w:r>
      <w:r>
        <w:t xml:space="preserve">, </w:t>
      </w:r>
      <w:r w:rsidR="00F706D9">
        <w:t xml:space="preserve">we present fits of versions </w:t>
      </w:r>
      <w:r>
        <w:t xml:space="preserve">the circular diffusion model </w:t>
      </w:r>
      <w:r w:rsidR="00F706D9">
        <w:t>to the joint distributions of RT and accuracy</w:t>
      </w:r>
      <w:r w:rsidR="00F12FF6">
        <w:t xml:space="preserve">. </w:t>
      </w:r>
      <w:r w:rsidR="00F12FF6" w:rsidRPr="00671C18">
        <w:rPr>
          <w:color w:val="FF0000"/>
        </w:rPr>
        <w:t>This analysis generalizes the Zhang and Luck (2008) mixture model analysis to account for both speed and accuracy</w:t>
      </w:r>
      <w:r w:rsidR="00F12FF6">
        <w:t>.</w:t>
      </w:r>
    </w:p>
    <w:p w14:paraId="5821DBFF" w14:textId="77777777" w:rsidR="00090C4A" w:rsidRDefault="00AA41A8">
      <w:pPr>
        <w:rPr>
          <w:b/>
        </w:rPr>
      </w:pPr>
      <w:r>
        <w:rPr>
          <w:b/>
        </w:rPr>
        <w:lastRenderedPageBreak/>
        <w:t>Data Screening</w:t>
      </w:r>
    </w:p>
    <w:p w14:paraId="28EAEA80" w14:textId="65DCB6D8" w:rsidR="00090C4A" w:rsidRDefault="00AA41A8" w:rsidP="00C22BAA">
      <w:r>
        <w:t xml:space="preserve">        </w:t>
      </w:r>
      <w:r>
        <w:tab/>
        <w:t xml:space="preserve">Preliminary inspection of the data suggested that </w:t>
      </w:r>
      <w:r w:rsidR="00BE1173">
        <w:t xml:space="preserve">some </w:t>
      </w:r>
      <w:r>
        <w:t>participants perform</w:t>
      </w:r>
      <w:r w:rsidR="00A15EE7">
        <w:t>ed</w:t>
      </w:r>
      <w:r>
        <w:t xml:space="preserve"> the source retrieval task with very low accuracy. A Rayleigh test for uniformity identified</w:t>
      </w:r>
      <w:r>
        <w:rPr>
          <w:color w:val="FF0000"/>
        </w:rPr>
        <w:t xml:space="preserve"> two </w:t>
      </w:r>
      <w:r>
        <w:t xml:space="preserve">participants whose data </w:t>
      </w:r>
      <w:r w:rsidR="00F12FF6">
        <w:t xml:space="preserve">showed no </w:t>
      </w:r>
      <w:r>
        <w:t xml:space="preserve">evidence for a departure from uniformity in at least one condition, </w:t>
      </w:r>
      <w:r w:rsidR="00F12FF6">
        <w:t xml:space="preserve">which can be interpreted </w:t>
      </w:r>
      <w:r>
        <w:t>as completely random responding (</w:t>
      </w:r>
      <w:r>
        <w:rPr>
          <w:color w:val="FF0000"/>
        </w:rPr>
        <w:t>Table X;</w:t>
      </w:r>
      <w:r>
        <w:t xml:space="preserve"> Fisher, 1993). These participants will be referred to as a </w:t>
      </w:r>
      <w:r>
        <w:rPr>
          <w:i/>
        </w:rPr>
        <w:t xml:space="preserve">low response accuracy </w:t>
      </w:r>
      <w:r>
        <w:t>subgroup</w:t>
      </w:r>
      <w:r w:rsidR="00F12FF6">
        <w:t>.</w:t>
      </w:r>
      <w:r>
        <w:t xml:space="preserve"> </w:t>
      </w:r>
      <w:r w:rsidR="00F12FF6">
        <w:t xml:space="preserve">We identify this subgroup with </w:t>
      </w:r>
      <w:r>
        <w:t xml:space="preserve">the expectation that the data from the remaining </w:t>
      </w:r>
      <w:r>
        <w:rPr>
          <w:i/>
        </w:rPr>
        <w:t xml:space="preserve">high response accuracy </w:t>
      </w:r>
      <w:r>
        <w:t>group will be more diagnostic for the purposes of distinguishing between the models.</w:t>
      </w:r>
    </w:p>
    <w:tbl>
      <w:tblPr>
        <w:tblStyle w:val="3"/>
        <w:tblW w:w="9139" w:type="dxa"/>
        <w:tblInd w:w="100" w:type="dxa"/>
        <w:tblBorders>
          <w:bottom w:val="single" w:sz="8" w:space="0" w:color="000000"/>
          <w:insideH w:val="single" w:sz="8" w:space="0" w:color="000000"/>
        </w:tblBorders>
        <w:tblLook w:val="0600" w:firstRow="0" w:lastRow="0" w:firstColumn="0" w:lastColumn="0" w:noHBand="1" w:noVBand="1"/>
      </w:tblPr>
      <w:tblGrid>
        <w:gridCol w:w="5867"/>
        <w:gridCol w:w="3272"/>
      </w:tblGrid>
      <w:tr w:rsidR="00C22BAA" w14:paraId="6F069C22" w14:textId="77777777" w:rsidTr="00C22BAA">
        <w:trPr>
          <w:trHeight w:val="132"/>
        </w:trPr>
        <w:tc>
          <w:tcPr>
            <w:tcW w:w="9139" w:type="dxa"/>
            <w:gridSpan w:val="2"/>
            <w:tcBorders>
              <w:bottom w:val="single" w:sz="8" w:space="0" w:color="000000"/>
            </w:tcBorders>
            <w:shd w:val="clear" w:color="auto" w:fill="auto"/>
          </w:tcPr>
          <w:p w14:paraId="4DD723EF" w14:textId="77777777" w:rsidR="00C22BAA" w:rsidRDefault="00C22BAA" w:rsidP="00C22BAA">
            <w:pPr>
              <w:spacing w:line="276" w:lineRule="auto"/>
              <w:ind w:left="100"/>
            </w:pPr>
            <w:r>
              <w:t>Table X</w:t>
            </w:r>
          </w:p>
          <w:p w14:paraId="07FC243B" w14:textId="518A58E5" w:rsidR="00C22BAA" w:rsidRDefault="00C22BAA" w:rsidP="00C22BAA">
            <w:pPr>
              <w:spacing w:line="276" w:lineRule="auto"/>
              <w:ind w:left="100"/>
              <w:rPr>
                <w:i/>
              </w:rPr>
            </w:pPr>
            <w:r>
              <w:t>Rayleigh Test for Uniformity for Source Memory Response Error</w:t>
            </w:r>
          </w:p>
        </w:tc>
      </w:tr>
      <w:tr w:rsidR="00C22BAA" w14:paraId="06ED5D3F" w14:textId="77777777" w:rsidTr="00C22BAA">
        <w:trPr>
          <w:trHeight w:val="132"/>
        </w:trPr>
        <w:tc>
          <w:tcPr>
            <w:tcW w:w="5867" w:type="dxa"/>
            <w:tcBorders>
              <w:bottom w:val="single" w:sz="8" w:space="0" w:color="000000"/>
            </w:tcBorders>
            <w:shd w:val="clear" w:color="auto" w:fill="auto"/>
          </w:tcPr>
          <w:p w14:paraId="0E059093" w14:textId="77777777" w:rsidR="00C22BAA" w:rsidRDefault="00C22BAA" w:rsidP="00C22BAA">
            <w:pPr>
              <w:spacing w:line="240" w:lineRule="auto"/>
              <w:ind w:left="101"/>
              <w:jc w:val="center"/>
            </w:pPr>
            <w:r>
              <w:t>Participant</w:t>
            </w:r>
          </w:p>
        </w:tc>
        <w:tc>
          <w:tcPr>
            <w:tcW w:w="3271" w:type="dxa"/>
            <w:tcBorders>
              <w:bottom w:val="single" w:sz="8" w:space="0" w:color="000000"/>
            </w:tcBorders>
            <w:shd w:val="clear" w:color="auto" w:fill="auto"/>
          </w:tcPr>
          <w:p w14:paraId="2D0A806B" w14:textId="77777777" w:rsidR="00C22BAA" w:rsidRDefault="00C22BAA" w:rsidP="00C22BAA">
            <w:pPr>
              <w:spacing w:line="240" w:lineRule="auto"/>
              <w:ind w:left="101"/>
              <w:jc w:val="center"/>
              <w:rPr>
                <w:i/>
              </w:rPr>
            </w:pPr>
            <w:r>
              <w:rPr>
                <w:i/>
              </w:rPr>
              <w:t>p</w:t>
            </w:r>
          </w:p>
        </w:tc>
      </w:tr>
      <w:tr w:rsidR="00C22BAA" w14:paraId="28BBB559" w14:textId="77777777" w:rsidTr="00C22BAA">
        <w:trPr>
          <w:trHeight w:val="232"/>
        </w:trPr>
        <w:tc>
          <w:tcPr>
            <w:tcW w:w="5867" w:type="dxa"/>
            <w:tcBorders>
              <w:bottom w:val="nil"/>
            </w:tcBorders>
            <w:shd w:val="clear" w:color="auto" w:fill="auto"/>
          </w:tcPr>
          <w:p w14:paraId="5B1EDB3A" w14:textId="77777777" w:rsidR="00C22BAA" w:rsidRDefault="00C22BAA" w:rsidP="00C22BAA">
            <w:pPr>
              <w:spacing w:line="240" w:lineRule="auto"/>
              <w:ind w:left="101"/>
              <w:jc w:val="center"/>
            </w:pPr>
            <w:r>
              <w:t>1</w:t>
            </w:r>
          </w:p>
        </w:tc>
        <w:tc>
          <w:tcPr>
            <w:tcW w:w="3271" w:type="dxa"/>
            <w:tcBorders>
              <w:bottom w:val="nil"/>
            </w:tcBorders>
            <w:shd w:val="clear" w:color="auto" w:fill="auto"/>
          </w:tcPr>
          <w:p w14:paraId="612D7A5A" w14:textId="77777777" w:rsidR="00C22BAA" w:rsidRDefault="00C22BAA" w:rsidP="00C22BAA">
            <w:pPr>
              <w:spacing w:line="240" w:lineRule="auto"/>
              <w:ind w:left="101"/>
              <w:jc w:val="center"/>
            </w:pPr>
            <w:r>
              <w:t>.87*</w:t>
            </w:r>
          </w:p>
        </w:tc>
      </w:tr>
      <w:tr w:rsidR="00C22BAA" w14:paraId="7D67E1B7" w14:textId="77777777" w:rsidTr="00C22BAA">
        <w:trPr>
          <w:trHeight w:val="232"/>
        </w:trPr>
        <w:tc>
          <w:tcPr>
            <w:tcW w:w="5867" w:type="dxa"/>
            <w:tcBorders>
              <w:top w:val="nil"/>
              <w:bottom w:val="nil"/>
            </w:tcBorders>
            <w:shd w:val="clear" w:color="auto" w:fill="auto"/>
          </w:tcPr>
          <w:p w14:paraId="4428EB54" w14:textId="77777777" w:rsidR="00C22BAA" w:rsidRDefault="00C22BAA" w:rsidP="00C22BAA">
            <w:pPr>
              <w:spacing w:line="240" w:lineRule="auto"/>
              <w:ind w:left="101"/>
              <w:jc w:val="center"/>
            </w:pPr>
            <w:r>
              <w:t>2</w:t>
            </w:r>
          </w:p>
        </w:tc>
        <w:tc>
          <w:tcPr>
            <w:tcW w:w="3271" w:type="dxa"/>
            <w:tcBorders>
              <w:top w:val="nil"/>
              <w:bottom w:val="nil"/>
            </w:tcBorders>
            <w:shd w:val="clear" w:color="auto" w:fill="auto"/>
          </w:tcPr>
          <w:p w14:paraId="466720F3" w14:textId="77777777" w:rsidR="00C22BAA" w:rsidRDefault="00C22BAA" w:rsidP="00C22BAA">
            <w:pPr>
              <w:spacing w:line="240" w:lineRule="auto"/>
              <w:ind w:left="101"/>
              <w:jc w:val="center"/>
            </w:pPr>
            <w:r>
              <w:t>&lt;.01</w:t>
            </w:r>
          </w:p>
        </w:tc>
      </w:tr>
      <w:tr w:rsidR="00C22BAA" w14:paraId="3A1F8550" w14:textId="77777777" w:rsidTr="00C22BAA">
        <w:trPr>
          <w:trHeight w:val="225"/>
        </w:trPr>
        <w:tc>
          <w:tcPr>
            <w:tcW w:w="5867" w:type="dxa"/>
            <w:tcBorders>
              <w:top w:val="nil"/>
              <w:bottom w:val="nil"/>
            </w:tcBorders>
            <w:shd w:val="clear" w:color="auto" w:fill="auto"/>
          </w:tcPr>
          <w:p w14:paraId="154B28B6" w14:textId="77777777" w:rsidR="00C22BAA" w:rsidRDefault="00C22BAA" w:rsidP="00C22BAA">
            <w:pPr>
              <w:spacing w:line="240" w:lineRule="auto"/>
              <w:ind w:left="101"/>
              <w:jc w:val="center"/>
            </w:pPr>
            <w:r>
              <w:t>3</w:t>
            </w:r>
          </w:p>
        </w:tc>
        <w:tc>
          <w:tcPr>
            <w:tcW w:w="3271" w:type="dxa"/>
            <w:tcBorders>
              <w:top w:val="nil"/>
              <w:bottom w:val="nil"/>
            </w:tcBorders>
            <w:shd w:val="clear" w:color="auto" w:fill="auto"/>
          </w:tcPr>
          <w:p w14:paraId="76A1D970" w14:textId="77777777" w:rsidR="00C22BAA" w:rsidRDefault="00C22BAA" w:rsidP="00C22BAA">
            <w:pPr>
              <w:spacing w:line="240" w:lineRule="auto"/>
              <w:ind w:left="101"/>
              <w:jc w:val="center"/>
            </w:pPr>
            <w:r>
              <w:t>&lt;.01</w:t>
            </w:r>
          </w:p>
        </w:tc>
      </w:tr>
      <w:tr w:rsidR="00C22BAA" w14:paraId="60635102" w14:textId="77777777" w:rsidTr="00C22BAA">
        <w:trPr>
          <w:trHeight w:val="232"/>
        </w:trPr>
        <w:tc>
          <w:tcPr>
            <w:tcW w:w="5867" w:type="dxa"/>
            <w:tcBorders>
              <w:top w:val="nil"/>
              <w:bottom w:val="nil"/>
            </w:tcBorders>
            <w:shd w:val="clear" w:color="auto" w:fill="auto"/>
          </w:tcPr>
          <w:p w14:paraId="664A2FFE" w14:textId="77777777" w:rsidR="00C22BAA" w:rsidRDefault="00C22BAA" w:rsidP="00C22BAA">
            <w:pPr>
              <w:spacing w:line="240" w:lineRule="auto"/>
              <w:ind w:left="101"/>
              <w:jc w:val="center"/>
            </w:pPr>
            <w:r>
              <w:t>4</w:t>
            </w:r>
          </w:p>
        </w:tc>
        <w:tc>
          <w:tcPr>
            <w:tcW w:w="3271" w:type="dxa"/>
            <w:tcBorders>
              <w:top w:val="nil"/>
              <w:bottom w:val="nil"/>
            </w:tcBorders>
            <w:shd w:val="clear" w:color="auto" w:fill="auto"/>
          </w:tcPr>
          <w:p w14:paraId="33911870" w14:textId="77777777" w:rsidR="00C22BAA" w:rsidRDefault="00C22BAA" w:rsidP="00C22BAA">
            <w:pPr>
              <w:spacing w:line="240" w:lineRule="auto"/>
              <w:ind w:left="101"/>
              <w:jc w:val="center"/>
            </w:pPr>
            <w:r>
              <w:t>&lt;.01</w:t>
            </w:r>
          </w:p>
        </w:tc>
      </w:tr>
      <w:tr w:rsidR="00C22BAA" w14:paraId="3D72B00D" w14:textId="77777777" w:rsidTr="00C22BAA">
        <w:trPr>
          <w:trHeight w:val="232"/>
        </w:trPr>
        <w:tc>
          <w:tcPr>
            <w:tcW w:w="5867" w:type="dxa"/>
            <w:tcBorders>
              <w:top w:val="nil"/>
              <w:bottom w:val="nil"/>
            </w:tcBorders>
            <w:shd w:val="clear" w:color="auto" w:fill="auto"/>
          </w:tcPr>
          <w:p w14:paraId="5D27AF23" w14:textId="77777777" w:rsidR="00C22BAA" w:rsidRDefault="00C22BAA" w:rsidP="00C22BAA">
            <w:pPr>
              <w:spacing w:line="240" w:lineRule="auto"/>
              <w:ind w:left="101"/>
              <w:jc w:val="center"/>
            </w:pPr>
            <w:r>
              <w:t>5</w:t>
            </w:r>
          </w:p>
        </w:tc>
        <w:tc>
          <w:tcPr>
            <w:tcW w:w="3271" w:type="dxa"/>
            <w:tcBorders>
              <w:top w:val="nil"/>
              <w:bottom w:val="nil"/>
            </w:tcBorders>
            <w:shd w:val="clear" w:color="auto" w:fill="auto"/>
          </w:tcPr>
          <w:p w14:paraId="2540AE7D" w14:textId="77777777" w:rsidR="00C22BAA" w:rsidRDefault="00C22BAA" w:rsidP="00C22BAA">
            <w:pPr>
              <w:spacing w:line="240" w:lineRule="auto"/>
              <w:ind w:left="101"/>
              <w:jc w:val="center"/>
            </w:pPr>
            <w:r>
              <w:t>&lt;.01</w:t>
            </w:r>
          </w:p>
        </w:tc>
      </w:tr>
      <w:tr w:rsidR="00C22BAA" w14:paraId="1CC75ABF" w14:textId="77777777" w:rsidTr="00C22BAA">
        <w:trPr>
          <w:trHeight w:val="232"/>
        </w:trPr>
        <w:tc>
          <w:tcPr>
            <w:tcW w:w="5867" w:type="dxa"/>
            <w:tcBorders>
              <w:top w:val="nil"/>
              <w:bottom w:val="nil"/>
            </w:tcBorders>
            <w:shd w:val="clear" w:color="auto" w:fill="auto"/>
          </w:tcPr>
          <w:p w14:paraId="73D8B6DD" w14:textId="77777777" w:rsidR="00C22BAA" w:rsidRDefault="00C22BAA" w:rsidP="00C22BAA">
            <w:pPr>
              <w:spacing w:line="240" w:lineRule="auto"/>
              <w:ind w:left="101"/>
              <w:jc w:val="center"/>
            </w:pPr>
            <w:r>
              <w:t>6</w:t>
            </w:r>
          </w:p>
        </w:tc>
        <w:tc>
          <w:tcPr>
            <w:tcW w:w="3271" w:type="dxa"/>
            <w:tcBorders>
              <w:top w:val="nil"/>
              <w:bottom w:val="nil"/>
            </w:tcBorders>
            <w:shd w:val="clear" w:color="auto" w:fill="auto"/>
          </w:tcPr>
          <w:p w14:paraId="10BF7A66" w14:textId="77777777" w:rsidR="00C22BAA" w:rsidRDefault="00C22BAA" w:rsidP="00C22BAA">
            <w:pPr>
              <w:spacing w:line="240" w:lineRule="auto"/>
              <w:ind w:left="101"/>
              <w:jc w:val="center"/>
            </w:pPr>
            <w:r>
              <w:t>&lt;.01</w:t>
            </w:r>
          </w:p>
        </w:tc>
      </w:tr>
      <w:tr w:rsidR="00C22BAA" w14:paraId="5D0D44E0" w14:textId="77777777" w:rsidTr="00C22BAA">
        <w:trPr>
          <w:trHeight w:val="225"/>
        </w:trPr>
        <w:tc>
          <w:tcPr>
            <w:tcW w:w="5867" w:type="dxa"/>
            <w:tcBorders>
              <w:top w:val="nil"/>
              <w:bottom w:val="nil"/>
            </w:tcBorders>
            <w:shd w:val="clear" w:color="auto" w:fill="auto"/>
          </w:tcPr>
          <w:p w14:paraId="26F11400" w14:textId="77777777" w:rsidR="00C22BAA" w:rsidRDefault="00C22BAA" w:rsidP="00C22BAA">
            <w:pPr>
              <w:spacing w:line="240" w:lineRule="auto"/>
              <w:ind w:left="101"/>
              <w:jc w:val="center"/>
            </w:pPr>
            <w:r>
              <w:t>7</w:t>
            </w:r>
          </w:p>
        </w:tc>
        <w:tc>
          <w:tcPr>
            <w:tcW w:w="3271" w:type="dxa"/>
            <w:tcBorders>
              <w:top w:val="nil"/>
              <w:bottom w:val="nil"/>
            </w:tcBorders>
            <w:shd w:val="clear" w:color="auto" w:fill="auto"/>
          </w:tcPr>
          <w:p w14:paraId="4F1B154F" w14:textId="77777777" w:rsidR="00C22BAA" w:rsidRDefault="00C22BAA" w:rsidP="00C22BAA">
            <w:pPr>
              <w:spacing w:line="240" w:lineRule="auto"/>
              <w:ind w:left="101"/>
              <w:jc w:val="center"/>
            </w:pPr>
            <w:r>
              <w:t>&lt;.01</w:t>
            </w:r>
          </w:p>
        </w:tc>
      </w:tr>
      <w:tr w:rsidR="00C22BAA" w14:paraId="7A143913" w14:textId="77777777" w:rsidTr="00C22BAA">
        <w:trPr>
          <w:trHeight w:val="232"/>
        </w:trPr>
        <w:tc>
          <w:tcPr>
            <w:tcW w:w="5867" w:type="dxa"/>
            <w:tcBorders>
              <w:top w:val="nil"/>
              <w:bottom w:val="nil"/>
            </w:tcBorders>
            <w:shd w:val="clear" w:color="auto" w:fill="auto"/>
          </w:tcPr>
          <w:p w14:paraId="611822A9" w14:textId="77777777" w:rsidR="00C22BAA" w:rsidRDefault="00C22BAA" w:rsidP="00C22BAA">
            <w:pPr>
              <w:spacing w:line="240" w:lineRule="auto"/>
              <w:ind w:left="101"/>
              <w:jc w:val="center"/>
            </w:pPr>
            <w:r>
              <w:t>8</w:t>
            </w:r>
          </w:p>
        </w:tc>
        <w:tc>
          <w:tcPr>
            <w:tcW w:w="3271" w:type="dxa"/>
            <w:tcBorders>
              <w:top w:val="nil"/>
              <w:bottom w:val="nil"/>
            </w:tcBorders>
            <w:shd w:val="clear" w:color="auto" w:fill="auto"/>
          </w:tcPr>
          <w:p w14:paraId="0E80B108" w14:textId="77777777" w:rsidR="00C22BAA" w:rsidRDefault="00C22BAA" w:rsidP="00C22BAA">
            <w:pPr>
              <w:spacing w:line="240" w:lineRule="auto"/>
              <w:ind w:left="101"/>
              <w:jc w:val="center"/>
            </w:pPr>
            <w:r>
              <w:t>&lt;.01</w:t>
            </w:r>
          </w:p>
        </w:tc>
      </w:tr>
      <w:tr w:rsidR="00C22BAA" w14:paraId="0D0E5368" w14:textId="77777777" w:rsidTr="00C22BAA">
        <w:trPr>
          <w:trHeight w:val="232"/>
        </w:trPr>
        <w:tc>
          <w:tcPr>
            <w:tcW w:w="5867" w:type="dxa"/>
            <w:tcBorders>
              <w:top w:val="nil"/>
              <w:bottom w:val="nil"/>
            </w:tcBorders>
            <w:shd w:val="clear" w:color="auto" w:fill="auto"/>
          </w:tcPr>
          <w:p w14:paraId="74DE7E71" w14:textId="77777777" w:rsidR="00C22BAA" w:rsidRDefault="00C22BAA" w:rsidP="00C22BAA">
            <w:pPr>
              <w:spacing w:line="240" w:lineRule="auto"/>
              <w:ind w:left="101"/>
              <w:jc w:val="center"/>
            </w:pPr>
            <w:r>
              <w:t>9</w:t>
            </w:r>
          </w:p>
        </w:tc>
        <w:tc>
          <w:tcPr>
            <w:tcW w:w="3271" w:type="dxa"/>
            <w:tcBorders>
              <w:top w:val="nil"/>
              <w:bottom w:val="nil"/>
            </w:tcBorders>
            <w:shd w:val="clear" w:color="auto" w:fill="auto"/>
          </w:tcPr>
          <w:p w14:paraId="6D2A5BBD" w14:textId="77777777" w:rsidR="00C22BAA" w:rsidRDefault="00C22BAA" w:rsidP="00C22BAA">
            <w:pPr>
              <w:spacing w:line="240" w:lineRule="auto"/>
              <w:ind w:left="101"/>
              <w:jc w:val="center"/>
            </w:pPr>
            <w:r>
              <w:t>.01</w:t>
            </w:r>
          </w:p>
        </w:tc>
      </w:tr>
      <w:tr w:rsidR="00C22BAA" w14:paraId="7BEE210D" w14:textId="77777777" w:rsidTr="00C22BAA">
        <w:trPr>
          <w:trHeight w:val="232"/>
        </w:trPr>
        <w:tc>
          <w:tcPr>
            <w:tcW w:w="5867" w:type="dxa"/>
            <w:tcBorders>
              <w:top w:val="nil"/>
              <w:bottom w:val="nil"/>
            </w:tcBorders>
            <w:shd w:val="clear" w:color="auto" w:fill="auto"/>
          </w:tcPr>
          <w:p w14:paraId="79A26610" w14:textId="77777777" w:rsidR="00C22BAA" w:rsidRDefault="00C22BAA" w:rsidP="00C22BAA">
            <w:pPr>
              <w:spacing w:line="240" w:lineRule="auto"/>
              <w:ind w:left="101"/>
              <w:jc w:val="center"/>
            </w:pPr>
            <w:r>
              <w:t>10</w:t>
            </w:r>
          </w:p>
        </w:tc>
        <w:tc>
          <w:tcPr>
            <w:tcW w:w="3271" w:type="dxa"/>
            <w:tcBorders>
              <w:top w:val="nil"/>
              <w:bottom w:val="nil"/>
            </w:tcBorders>
            <w:shd w:val="clear" w:color="auto" w:fill="auto"/>
          </w:tcPr>
          <w:p w14:paraId="391529B7" w14:textId="77777777" w:rsidR="00C22BAA" w:rsidRDefault="00C22BAA" w:rsidP="00C22BAA">
            <w:pPr>
              <w:spacing w:line="240" w:lineRule="auto"/>
              <w:ind w:left="101"/>
              <w:jc w:val="center"/>
            </w:pPr>
            <w:r>
              <w:t>&lt;.01</w:t>
            </w:r>
          </w:p>
        </w:tc>
      </w:tr>
      <w:tr w:rsidR="00C22BAA" w14:paraId="46A9B2DA" w14:textId="77777777" w:rsidTr="00C22BAA">
        <w:trPr>
          <w:trHeight w:val="225"/>
        </w:trPr>
        <w:tc>
          <w:tcPr>
            <w:tcW w:w="5867" w:type="dxa"/>
            <w:tcBorders>
              <w:top w:val="nil"/>
              <w:bottom w:val="nil"/>
            </w:tcBorders>
            <w:shd w:val="clear" w:color="auto" w:fill="auto"/>
          </w:tcPr>
          <w:p w14:paraId="7976EC2D" w14:textId="77777777" w:rsidR="00C22BAA" w:rsidRDefault="00C22BAA" w:rsidP="00C22BAA">
            <w:pPr>
              <w:spacing w:line="240" w:lineRule="auto"/>
              <w:ind w:left="101"/>
              <w:jc w:val="center"/>
            </w:pPr>
            <w:r>
              <w:t>11</w:t>
            </w:r>
          </w:p>
        </w:tc>
        <w:tc>
          <w:tcPr>
            <w:tcW w:w="3271" w:type="dxa"/>
            <w:tcBorders>
              <w:top w:val="nil"/>
              <w:bottom w:val="nil"/>
            </w:tcBorders>
            <w:shd w:val="clear" w:color="auto" w:fill="auto"/>
          </w:tcPr>
          <w:p w14:paraId="1C6E185F" w14:textId="77777777" w:rsidR="00C22BAA" w:rsidRDefault="00C22BAA" w:rsidP="00C22BAA">
            <w:pPr>
              <w:spacing w:line="240" w:lineRule="auto"/>
              <w:ind w:left="101"/>
              <w:jc w:val="center"/>
            </w:pPr>
            <w:r>
              <w:t>&lt;.01</w:t>
            </w:r>
          </w:p>
        </w:tc>
      </w:tr>
      <w:tr w:rsidR="00C22BAA" w14:paraId="0AACFB7F" w14:textId="77777777" w:rsidTr="00C22BAA">
        <w:trPr>
          <w:trHeight w:val="232"/>
        </w:trPr>
        <w:tc>
          <w:tcPr>
            <w:tcW w:w="5867" w:type="dxa"/>
            <w:tcBorders>
              <w:top w:val="nil"/>
              <w:bottom w:val="nil"/>
            </w:tcBorders>
            <w:shd w:val="clear" w:color="auto" w:fill="auto"/>
          </w:tcPr>
          <w:p w14:paraId="773F33D4" w14:textId="77777777" w:rsidR="00C22BAA" w:rsidRDefault="00C22BAA" w:rsidP="00C22BAA">
            <w:pPr>
              <w:spacing w:line="240" w:lineRule="auto"/>
              <w:ind w:left="101"/>
              <w:jc w:val="center"/>
            </w:pPr>
            <w:r>
              <w:t>12</w:t>
            </w:r>
          </w:p>
        </w:tc>
        <w:tc>
          <w:tcPr>
            <w:tcW w:w="3271" w:type="dxa"/>
            <w:tcBorders>
              <w:top w:val="nil"/>
              <w:bottom w:val="nil"/>
            </w:tcBorders>
            <w:shd w:val="clear" w:color="auto" w:fill="auto"/>
          </w:tcPr>
          <w:p w14:paraId="727B9917" w14:textId="77777777" w:rsidR="00C22BAA" w:rsidRDefault="00C22BAA" w:rsidP="00C22BAA">
            <w:pPr>
              <w:spacing w:line="240" w:lineRule="auto"/>
              <w:ind w:left="101"/>
              <w:jc w:val="center"/>
            </w:pPr>
            <w:r>
              <w:t>&lt;.01</w:t>
            </w:r>
          </w:p>
        </w:tc>
      </w:tr>
      <w:tr w:rsidR="00C22BAA" w14:paraId="72733170" w14:textId="77777777" w:rsidTr="00C22BAA">
        <w:trPr>
          <w:trHeight w:val="232"/>
        </w:trPr>
        <w:tc>
          <w:tcPr>
            <w:tcW w:w="5867" w:type="dxa"/>
            <w:tcBorders>
              <w:top w:val="nil"/>
              <w:bottom w:val="nil"/>
            </w:tcBorders>
            <w:shd w:val="clear" w:color="auto" w:fill="auto"/>
          </w:tcPr>
          <w:p w14:paraId="2938FF98" w14:textId="77777777" w:rsidR="00C22BAA" w:rsidRDefault="00C22BAA" w:rsidP="00C22BAA">
            <w:pPr>
              <w:spacing w:line="240" w:lineRule="auto"/>
              <w:ind w:left="101"/>
              <w:jc w:val="center"/>
            </w:pPr>
            <w:r>
              <w:t>13</w:t>
            </w:r>
          </w:p>
        </w:tc>
        <w:tc>
          <w:tcPr>
            <w:tcW w:w="3271" w:type="dxa"/>
            <w:tcBorders>
              <w:top w:val="nil"/>
              <w:bottom w:val="nil"/>
            </w:tcBorders>
            <w:shd w:val="clear" w:color="auto" w:fill="auto"/>
          </w:tcPr>
          <w:p w14:paraId="71E17C87" w14:textId="77777777" w:rsidR="00C22BAA" w:rsidRDefault="00C22BAA" w:rsidP="00C22BAA">
            <w:pPr>
              <w:spacing w:line="240" w:lineRule="auto"/>
              <w:ind w:left="101"/>
              <w:jc w:val="center"/>
            </w:pPr>
            <w:r>
              <w:t>.24*</w:t>
            </w:r>
          </w:p>
        </w:tc>
      </w:tr>
      <w:tr w:rsidR="00C22BAA" w14:paraId="46ED6BA5" w14:textId="77777777" w:rsidTr="00C22BAA">
        <w:trPr>
          <w:trHeight w:val="232"/>
        </w:trPr>
        <w:tc>
          <w:tcPr>
            <w:tcW w:w="5867" w:type="dxa"/>
            <w:tcBorders>
              <w:top w:val="nil"/>
              <w:bottom w:val="nil"/>
            </w:tcBorders>
            <w:shd w:val="clear" w:color="auto" w:fill="auto"/>
          </w:tcPr>
          <w:p w14:paraId="483C9331" w14:textId="77777777" w:rsidR="00C22BAA" w:rsidRDefault="00C22BAA" w:rsidP="00C22BAA">
            <w:pPr>
              <w:spacing w:line="240" w:lineRule="auto"/>
              <w:ind w:left="101"/>
              <w:jc w:val="center"/>
            </w:pPr>
            <w:r>
              <w:t>15</w:t>
            </w:r>
          </w:p>
        </w:tc>
        <w:tc>
          <w:tcPr>
            <w:tcW w:w="3271" w:type="dxa"/>
            <w:tcBorders>
              <w:top w:val="nil"/>
              <w:bottom w:val="nil"/>
            </w:tcBorders>
            <w:shd w:val="clear" w:color="auto" w:fill="auto"/>
          </w:tcPr>
          <w:p w14:paraId="0F478CB3" w14:textId="77777777" w:rsidR="00C22BAA" w:rsidRDefault="00C22BAA" w:rsidP="00C22BAA">
            <w:pPr>
              <w:spacing w:line="240" w:lineRule="auto"/>
              <w:ind w:left="101"/>
              <w:jc w:val="center"/>
            </w:pPr>
            <w:r>
              <w:t>.04</w:t>
            </w:r>
          </w:p>
        </w:tc>
      </w:tr>
      <w:tr w:rsidR="00C22BAA" w14:paraId="5C0A4408" w14:textId="77777777" w:rsidTr="00C22BAA">
        <w:trPr>
          <w:trHeight w:val="225"/>
        </w:trPr>
        <w:tc>
          <w:tcPr>
            <w:tcW w:w="5867" w:type="dxa"/>
            <w:tcBorders>
              <w:top w:val="nil"/>
              <w:bottom w:val="nil"/>
            </w:tcBorders>
            <w:shd w:val="clear" w:color="auto" w:fill="auto"/>
          </w:tcPr>
          <w:p w14:paraId="1D4770C3" w14:textId="77777777" w:rsidR="00C22BAA" w:rsidRDefault="00C22BAA" w:rsidP="00C22BAA">
            <w:pPr>
              <w:spacing w:line="240" w:lineRule="auto"/>
              <w:ind w:left="101"/>
              <w:jc w:val="center"/>
            </w:pPr>
            <w:r>
              <w:t>16</w:t>
            </w:r>
          </w:p>
        </w:tc>
        <w:tc>
          <w:tcPr>
            <w:tcW w:w="3271" w:type="dxa"/>
            <w:tcBorders>
              <w:top w:val="nil"/>
              <w:bottom w:val="nil"/>
            </w:tcBorders>
            <w:shd w:val="clear" w:color="auto" w:fill="auto"/>
          </w:tcPr>
          <w:p w14:paraId="7C7628DB" w14:textId="77777777" w:rsidR="00C22BAA" w:rsidRDefault="00C22BAA" w:rsidP="00C22BAA">
            <w:pPr>
              <w:spacing w:line="240" w:lineRule="auto"/>
              <w:ind w:left="101"/>
              <w:jc w:val="center"/>
            </w:pPr>
            <w:r>
              <w:t>&lt;.01</w:t>
            </w:r>
          </w:p>
        </w:tc>
      </w:tr>
      <w:tr w:rsidR="00C22BAA" w14:paraId="51DD6317" w14:textId="77777777" w:rsidTr="00C22BAA">
        <w:trPr>
          <w:trHeight w:val="232"/>
        </w:trPr>
        <w:tc>
          <w:tcPr>
            <w:tcW w:w="5867" w:type="dxa"/>
            <w:tcBorders>
              <w:top w:val="nil"/>
              <w:bottom w:val="nil"/>
            </w:tcBorders>
            <w:shd w:val="clear" w:color="auto" w:fill="auto"/>
          </w:tcPr>
          <w:p w14:paraId="10E0C518" w14:textId="77777777" w:rsidR="00C22BAA" w:rsidRDefault="00C22BAA" w:rsidP="00C22BAA">
            <w:pPr>
              <w:spacing w:line="240" w:lineRule="auto"/>
              <w:ind w:left="101"/>
              <w:jc w:val="center"/>
            </w:pPr>
            <w:r>
              <w:lastRenderedPageBreak/>
              <w:t>17</w:t>
            </w:r>
          </w:p>
        </w:tc>
        <w:tc>
          <w:tcPr>
            <w:tcW w:w="3271" w:type="dxa"/>
            <w:tcBorders>
              <w:top w:val="nil"/>
              <w:bottom w:val="nil"/>
            </w:tcBorders>
            <w:shd w:val="clear" w:color="auto" w:fill="auto"/>
          </w:tcPr>
          <w:p w14:paraId="0A0DE380" w14:textId="77777777" w:rsidR="00C22BAA" w:rsidRDefault="00C22BAA" w:rsidP="00C22BAA">
            <w:pPr>
              <w:spacing w:line="240" w:lineRule="auto"/>
              <w:ind w:left="101"/>
              <w:jc w:val="center"/>
            </w:pPr>
            <w:r>
              <w:t>&lt;.01</w:t>
            </w:r>
          </w:p>
        </w:tc>
      </w:tr>
      <w:tr w:rsidR="00C22BAA" w14:paraId="0FE81BB1" w14:textId="77777777" w:rsidTr="00C22BAA">
        <w:trPr>
          <w:trHeight w:val="232"/>
        </w:trPr>
        <w:tc>
          <w:tcPr>
            <w:tcW w:w="5867" w:type="dxa"/>
            <w:tcBorders>
              <w:top w:val="nil"/>
              <w:bottom w:val="nil"/>
            </w:tcBorders>
            <w:shd w:val="clear" w:color="auto" w:fill="auto"/>
          </w:tcPr>
          <w:p w14:paraId="352F4F09" w14:textId="77777777" w:rsidR="00C22BAA" w:rsidRDefault="00C22BAA" w:rsidP="00C22BAA">
            <w:pPr>
              <w:spacing w:line="240" w:lineRule="auto"/>
              <w:ind w:left="101"/>
              <w:jc w:val="center"/>
            </w:pPr>
            <w:r>
              <w:t>18</w:t>
            </w:r>
          </w:p>
        </w:tc>
        <w:tc>
          <w:tcPr>
            <w:tcW w:w="3271" w:type="dxa"/>
            <w:tcBorders>
              <w:top w:val="nil"/>
              <w:bottom w:val="nil"/>
            </w:tcBorders>
            <w:shd w:val="clear" w:color="auto" w:fill="auto"/>
          </w:tcPr>
          <w:p w14:paraId="284F93DC" w14:textId="77777777" w:rsidR="00C22BAA" w:rsidRDefault="00C22BAA" w:rsidP="00C22BAA">
            <w:pPr>
              <w:spacing w:line="240" w:lineRule="auto"/>
              <w:ind w:left="101"/>
              <w:jc w:val="center"/>
            </w:pPr>
            <w:r>
              <w:t>&lt;.01</w:t>
            </w:r>
          </w:p>
        </w:tc>
      </w:tr>
      <w:tr w:rsidR="00C22BAA" w14:paraId="41DAAFBA" w14:textId="77777777" w:rsidTr="00C22BAA">
        <w:trPr>
          <w:trHeight w:val="232"/>
        </w:trPr>
        <w:tc>
          <w:tcPr>
            <w:tcW w:w="5867" w:type="dxa"/>
            <w:tcBorders>
              <w:top w:val="nil"/>
              <w:bottom w:val="nil"/>
            </w:tcBorders>
            <w:shd w:val="clear" w:color="auto" w:fill="auto"/>
          </w:tcPr>
          <w:p w14:paraId="567B14B0" w14:textId="77777777" w:rsidR="00C22BAA" w:rsidRDefault="00C22BAA" w:rsidP="00C22BAA">
            <w:pPr>
              <w:spacing w:line="240" w:lineRule="auto"/>
              <w:ind w:left="101"/>
              <w:jc w:val="center"/>
            </w:pPr>
            <w:r>
              <w:t>19</w:t>
            </w:r>
          </w:p>
        </w:tc>
        <w:tc>
          <w:tcPr>
            <w:tcW w:w="3271" w:type="dxa"/>
            <w:tcBorders>
              <w:top w:val="nil"/>
              <w:bottom w:val="nil"/>
            </w:tcBorders>
            <w:shd w:val="clear" w:color="auto" w:fill="auto"/>
          </w:tcPr>
          <w:p w14:paraId="7F1E20BB" w14:textId="77777777" w:rsidR="00C22BAA" w:rsidRDefault="00C22BAA" w:rsidP="00C22BAA">
            <w:pPr>
              <w:spacing w:line="240" w:lineRule="auto"/>
              <w:ind w:left="101"/>
              <w:jc w:val="center"/>
            </w:pPr>
            <w:r>
              <w:t>&lt;.01</w:t>
            </w:r>
          </w:p>
        </w:tc>
      </w:tr>
      <w:tr w:rsidR="00C22BAA" w14:paraId="4E4BC572" w14:textId="77777777" w:rsidTr="00C22BAA">
        <w:trPr>
          <w:trHeight w:val="225"/>
        </w:trPr>
        <w:tc>
          <w:tcPr>
            <w:tcW w:w="5867" w:type="dxa"/>
            <w:tcBorders>
              <w:top w:val="nil"/>
              <w:bottom w:val="single" w:sz="8" w:space="0" w:color="000000"/>
            </w:tcBorders>
            <w:shd w:val="clear" w:color="auto" w:fill="auto"/>
          </w:tcPr>
          <w:p w14:paraId="7D944DE8" w14:textId="77777777" w:rsidR="00C22BAA" w:rsidRDefault="00C22BAA" w:rsidP="00C22BAA">
            <w:pPr>
              <w:spacing w:line="240" w:lineRule="auto"/>
              <w:ind w:left="101"/>
              <w:jc w:val="center"/>
            </w:pPr>
            <w:r>
              <w:t>20</w:t>
            </w:r>
          </w:p>
        </w:tc>
        <w:tc>
          <w:tcPr>
            <w:tcW w:w="3271" w:type="dxa"/>
            <w:tcBorders>
              <w:top w:val="nil"/>
              <w:bottom w:val="single" w:sz="8" w:space="0" w:color="000000"/>
            </w:tcBorders>
            <w:shd w:val="clear" w:color="auto" w:fill="auto"/>
          </w:tcPr>
          <w:p w14:paraId="18855648" w14:textId="77777777" w:rsidR="00C22BAA" w:rsidRDefault="00C22BAA" w:rsidP="00C22BAA">
            <w:pPr>
              <w:spacing w:line="240" w:lineRule="auto"/>
              <w:ind w:left="101"/>
              <w:jc w:val="center"/>
            </w:pPr>
            <w:r>
              <w:t>&lt;.01</w:t>
            </w:r>
          </w:p>
        </w:tc>
      </w:tr>
    </w:tbl>
    <w:p w14:paraId="4BE29695" w14:textId="77777777" w:rsidR="00090C4A" w:rsidRDefault="00AA41A8">
      <w:r>
        <w:t xml:space="preserve">* </w:t>
      </w:r>
      <w:r>
        <w:rPr>
          <w:i/>
        </w:rPr>
        <w:t xml:space="preserve">p </w:t>
      </w:r>
      <w:r>
        <w:t>values greater than 0.05, indicating no evidence of a departure from uniformity for participants 1 and 13.</w:t>
      </w:r>
    </w:p>
    <w:p w14:paraId="4EB7A8BF" w14:textId="77777777" w:rsidR="00090C4A" w:rsidRDefault="00AA41A8">
      <w:pPr>
        <w:pStyle w:val="Heading2"/>
        <w:ind w:firstLine="0"/>
      </w:pPr>
      <w:bookmarkStart w:id="48" w:name="_xjgqmvyaccak"/>
      <w:bookmarkEnd w:id="48"/>
      <w:r>
        <w:t>Source Memory for Unrecognized Items</w:t>
      </w:r>
    </w:p>
    <w:p w14:paraId="302A1005" w14:textId="17F3414E" w:rsidR="00C22BAA" w:rsidRDefault="00DC4729" w:rsidP="00C22BAA">
      <w:pPr>
        <w:ind w:firstLine="720"/>
      </w:pPr>
      <w:r>
        <w:t>The d</w:t>
      </w:r>
      <w:r w:rsidR="00AA41A8">
        <w:t>ata for each participant w</w:t>
      </w:r>
      <w:r>
        <w:t>ere</w:t>
      </w:r>
      <w:r w:rsidR="00AA41A8">
        <w:t xml:space="preserve"> split into three categories </w:t>
      </w:r>
      <w:proofErr w:type="gramStart"/>
      <w:r w:rsidR="00AA41A8">
        <w:t>on the basis of</w:t>
      </w:r>
      <w:proofErr w:type="gramEnd"/>
      <w:r w:rsidR="00AA41A8">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r w:rsidR="00C22BAA">
        <w:t xml:space="preserve">. Figure 4 shows the frequency of response errors across all participants grouped according to these categories of confidence in the recognition </w:t>
      </w:r>
      <w:r w:rsidR="00C22BAA">
        <w:lastRenderedPageBreak/>
        <w:t>phase.</w:t>
      </w:r>
      <w:r w:rsidR="00C22BAA">
        <w:rPr>
          <w:noProof/>
          <w:lang w:eastAsia="en-US"/>
        </w:rPr>
        <w:drawing>
          <wp:inline distT="0" distB="0" distL="0" distR="8890" wp14:anchorId="418F301E" wp14:editId="2D35D447">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p>
    <w:p w14:paraId="58B56276" w14:textId="77777777" w:rsidR="00C22BAA" w:rsidRDefault="00C22BAA" w:rsidP="00C22BAA">
      <w:pPr>
        <w:pStyle w:val="Caption"/>
        <w:rPr>
          <w:i w:val="0"/>
          <w:color w:val="00000A"/>
          <w:sz w:val="24"/>
          <w:szCs w:val="24"/>
        </w:rPr>
      </w:pPr>
      <w:r>
        <w:rPr>
          <w:i w:val="0"/>
          <w:color w:val="00000A"/>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F589395" w14:textId="77777777" w:rsidR="00C22BAA" w:rsidRDefault="00C22BAA" w:rsidP="00C22BAA"/>
    <w:p w14:paraId="5E34E14B" w14:textId="1A7FFC2D" w:rsidR="00090C4A" w:rsidRDefault="00DC4729">
      <w:pPr>
        <w:ind w:firstLine="720"/>
      </w:pPr>
      <w:commentRangeStart w:id="49"/>
      <w:r>
        <w:t xml:space="preserve">The results of </w:t>
      </w:r>
      <w:r w:rsidR="00AA41A8">
        <w:t>Rayleigh tests</w:t>
      </w:r>
      <w:r>
        <w:t xml:space="preserve"> of uniformity of </w:t>
      </w:r>
      <w:r w:rsidR="00AA41A8">
        <w:t xml:space="preserve">source responses for unrecognized </w:t>
      </w:r>
      <w:r>
        <w:t xml:space="preserve">items </w:t>
      </w:r>
      <w:r w:rsidR="00AA41A8">
        <w:t xml:space="preserve">are displayed in Table </w:t>
      </w:r>
      <w:r w:rsidR="00C22BAA">
        <w:t>4</w:t>
      </w:r>
      <w:r w:rsidR="00AA41A8">
        <w:t>. The</w:t>
      </w:r>
      <w:r w:rsidR="00CA792F">
        <w:t xml:space="preserve"> </w:t>
      </w:r>
      <w:r w:rsidR="00F63156">
        <w:t xml:space="preserve">distributions of these </w:t>
      </w:r>
      <w:r w:rsidR="00AA41A8">
        <w:t xml:space="preserve">responses were uniform </w:t>
      </w:r>
      <w:r w:rsidR="00F63156">
        <w:t xml:space="preserve">for </w:t>
      </w:r>
      <w:r w:rsidR="00AA41A8">
        <w:t>all participants, indicat</w:t>
      </w:r>
      <w:r w:rsidR="00F63156">
        <w:t xml:space="preserve">ing </w:t>
      </w:r>
      <w:r w:rsidR="00AA41A8">
        <w:t>that no source memory was present when recognition confidence was low</w:t>
      </w:r>
      <w:commentRangeEnd w:id="49"/>
      <w:r w:rsidR="00CA792F">
        <w:rPr>
          <w:rStyle w:val="CommentReference"/>
        </w:rPr>
        <w:commentReference w:id="49"/>
      </w:r>
      <w:r w:rsidR="00AA41A8">
        <w:t>.</w:t>
      </w:r>
    </w:p>
    <w:tbl>
      <w:tblPr>
        <w:tblStyle w:val="2"/>
        <w:tblW w:w="9319" w:type="dxa"/>
        <w:tblInd w:w="100" w:type="dxa"/>
        <w:tblBorders>
          <w:bottom w:val="single" w:sz="8" w:space="0" w:color="000000"/>
          <w:insideH w:val="single" w:sz="8" w:space="0" w:color="000000"/>
        </w:tblBorders>
        <w:tblLook w:val="0600" w:firstRow="0" w:lastRow="0" w:firstColumn="0" w:lastColumn="0" w:noHBand="1" w:noVBand="1"/>
      </w:tblPr>
      <w:tblGrid>
        <w:gridCol w:w="5074"/>
        <w:gridCol w:w="4245"/>
      </w:tblGrid>
      <w:tr w:rsidR="00C22BAA" w14:paraId="0E8D3C07" w14:textId="77777777" w:rsidTr="00C22BAA">
        <w:trPr>
          <w:trHeight w:val="122"/>
        </w:trPr>
        <w:tc>
          <w:tcPr>
            <w:tcW w:w="9319" w:type="dxa"/>
            <w:gridSpan w:val="2"/>
            <w:tcBorders>
              <w:bottom w:val="single" w:sz="8" w:space="0" w:color="000000"/>
            </w:tcBorders>
            <w:shd w:val="clear" w:color="auto" w:fill="auto"/>
          </w:tcPr>
          <w:p w14:paraId="3F534F2B" w14:textId="33B53359" w:rsidR="00C22BAA" w:rsidRDefault="00C22BAA" w:rsidP="00C22BAA">
            <w:pPr>
              <w:spacing w:line="240" w:lineRule="auto"/>
              <w:ind w:left="100"/>
            </w:pPr>
            <w:r>
              <w:lastRenderedPageBreak/>
              <w:t>Table 4</w:t>
            </w:r>
          </w:p>
          <w:p w14:paraId="574BB5E0" w14:textId="7A10F145" w:rsidR="00C22BAA" w:rsidRDefault="00C22BAA" w:rsidP="00C22BAA">
            <w:pPr>
              <w:spacing w:line="240" w:lineRule="auto"/>
              <w:ind w:left="101"/>
              <w:rPr>
                <w:i/>
              </w:rPr>
            </w:pPr>
            <w:r>
              <w:t>Rayleigh Test on Source Memory for Unrecognized Items</w:t>
            </w:r>
          </w:p>
        </w:tc>
      </w:tr>
      <w:tr w:rsidR="00C22BAA" w14:paraId="31CEB4A3" w14:textId="77777777" w:rsidTr="00C22BAA">
        <w:trPr>
          <w:trHeight w:val="122"/>
        </w:trPr>
        <w:tc>
          <w:tcPr>
            <w:tcW w:w="5074" w:type="dxa"/>
            <w:tcBorders>
              <w:bottom w:val="single" w:sz="8" w:space="0" w:color="000000"/>
            </w:tcBorders>
            <w:shd w:val="clear" w:color="auto" w:fill="auto"/>
          </w:tcPr>
          <w:p w14:paraId="6970AD3A" w14:textId="77777777" w:rsidR="00C22BAA" w:rsidRDefault="00C22BAA" w:rsidP="00C22BAA">
            <w:pPr>
              <w:spacing w:line="240" w:lineRule="auto"/>
              <w:ind w:left="101"/>
              <w:jc w:val="center"/>
            </w:pPr>
            <w:r>
              <w:t>Participant</w:t>
            </w:r>
          </w:p>
        </w:tc>
        <w:tc>
          <w:tcPr>
            <w:tcW w:w="4245" w:type="dxa"/>
            <w:tcBorders>
              <w:bottom w:val="single" w:sz="8" w:space="0" w:color="000000"/>
            </w:tcBorders>
            <w:shd w:val="clear" w:color="auto" w:fill="auto"/>
          </w:tcPr>
          <w:p w14:paraId="331117E7" w14:textId="77777777" w:rsidR="00C22BAA" w:rsidRDefault="00C22BAA" w:rsidP="00C22BAA">
            <w:pPr>
              <w:spacing w:line="240" w:lineRule="auto"/>
              <w:ind w:left="101"/>
              <w:jc w:val="center"/>
              <w:rPr>
                <w:i/>
              </w:rPr>
            </w:pPr>
            <w:r>
              <w:rPr>
                <w:i/>
              </w:rPr>
              <w:t>p</w:t>
            </w:r>
          </w:p>
        </w:tc>
      </w:tr>
      <w:tr w:rsidR="00C22BAA" w14:paraId="01A83AC0" w14:textId="77777777" w:rsidTr="00C22BAA">
        <w:trPr>
          <w:trHeight w:hRule="exact" w:val="350"/>
        </w:trPr>
        <w:tc>
          <w:tcPr>
            <w:tcW w:w="5074" w:type="dxa"/>
            <w:tcBorders>
              <w:bottom w:val="nil"/>
            </w:tcBorders>
            <w:shd w:val="clear" w:color="auto" w:fill="auto"/>
          </w:tcPr>
          <w:p w14:paraId="61F4A223" w14:textId="77777777" w:rsidR="00C22BAA" w:rsidRDefault="00C22BAA" w:rsidP="00C22BAA">
            <w:pPr>
              <w:spacing w:line="240" w:lineRule="auto"/>
              <w:ind w:left="101"/>
              <w:jc w:val="center"/>
            </w:pPr>
            <w:r>
              <w:t>1</w:t>
            </w:r>
          </w:p>
        </w:tc>
        <w:tc>
          <w:tcPr>
            <w:tcW w:w="4245" w:type="dxa"/>
            <w:tcBorders>
              <w:bottom w:val="nil"/>
            </w:tcBorders>
            <w:shd w:val="clear" w:color="auto" w:fill="auto"/>
          </w:tcPr>
          <w:p w14:paraId="03EEF7E2" w14:textId="77777777" w:rsidR="00C22BAA" w:rsidRDefault="00C22BAA" w:rsidP="00C22BAA">
            <w:pPr>
              <w:spacing w:line="240" w:lineRule="auto"/>
              <w:ind w:left="101"/>
              <w:jc w:val="center"/>
            </w:pPr>
            <w:r>
              <w:t>0.46</w:t>
            </w:r>
          </w:p>
        </w:tc>
      </w:tr>
      <w:tr w:rsidR="00C22BAA" w14:paraId="1848E1FF" w14:textId="77777777" w:rsidTr="00C22BAA">
        <w:trPr>
          <w:trHeight w:hRule="exact" w:val="350"/>
        </w:trPr>
        <w:tc>
          <w:tcPr>
            <w:tcW w:w="5074" w:type="dxa"/>
            <w:tcBorders>
              <w:top w:val="nil"/>
              <w:bottom w:val="nil"/>
            </w:tcBorders>
            <w:shd w:val="clear" w:color="auto" w:fill="auto"/>
          </w:tcPr>
          <w:p w14:paraId="2DE285B7" w14:textId="77777777" w:rsidR="00C22BAA" w:rsidRDefault="00C22BAA" w:rsidP="00C22BAA">
            <w:pPr>
              <w:spacing w:line="240" w:lineRule="auto"/>
              <w:ind w:left="101"/>
              <w:jc w:val="center"/>
            </w:pPr>
            <w:r>
              <w:t>2</w:t>
            </w:r>
          </w:p>
        </w:tc>
        <w:tc>
          <w:tcPr>
            <w:tcW w:w="4245" w:type="dxa"/>
            <w:tcBorders>
              <w:top w:val="nil"/>
              <w:bottom w:val="nil"/>
            </w:tcBorders>
            <w:shd w:val="clear" w:color="auto" w:fill="auto"/>
          </w:tcPr>
          <w:p w14:paraId="6FA7ED56" w14:textId="77777777" w:rsidR="00C22BAA" w:rsidRDefault="00C22BAA" w:rsidP="00C22BAA">
            <w:pPr>
              <w:spacing w:line="240" w:lineRule="auto"/>
              <w:ind w:left="101"/>
              <w:jc w:val="center"/>
            </w:pPr>
            <w:r>
              <w:t>0.38</w:t>
            </w:r>
          </w:p>
        </w:tc>
      </w:tr>
      <w:tr w:rsidR="00C22BAA" w14:paraId="2B8BECEB" w14:textId="77777777" w:rsidTr="00C22BAA">
        <w:trPr>
          <w:trHeight w:hRule="exact" w:val="350"/>
        </w:trPr>
        <w:tc>
          <w:tcPr>
            <w:tcW w:w="5074" w:type="dxa"/>
            <w:tcBorders>
              <w:top w:val="nil"/>
              <w:bottom w:val="nil"/>
            </w:tcBorders>
            <w:shd w:val="clear" w:color="auto" w:fill="auto"/>
          </w:tcPr>
          <w:p w14:paraId="3F12C0E3" w14:textId="77777777" w:rsidR="00C22BAA" w:rsidRDefault="00C22BAA" w:rsidP="00C22BAA">
            <w:pPr>
              <w:spacing w:line="240" w:lineRule="auto"/>
              <w:ind w:left="101"/>
              <w:jc w:val="center"/>
            </w:pPr>
            <w:r>
              <w:t>3</w:t>
            </w:r>
          </w:p>
        </w:tc>
        <w:tc>
          <w:tcPr>
            <w:tcW w:w="4245" w:type="dxa"/>
            <w:tcBorders>
              <w:top w:val="nil"/>
              <w:bottom w:val="nil"/>
            </w:tcBorders>
            <w:shd w:val="clear" w:color="auto" w:fill="auto"/>
          </w:tcPr>
          <w:p w14:paraId="0F1B7609" w14:textId="77777777" w:rsidR="00C22BAA" w:rsidRDefault="00C22BAA" w:rsidP="00C22BAA">
            <w:pPr>
              <w:spacing w:line="240" w:lineRule="auto"/>
              <w:ind w:left="101"/>
              <w:jc w:val="center"/>
            </w:pPr>
            <w:r>
              <w:t>0.16</w:t>
            </w:r>
          </w:p>
        </w:tc>
      </w:tr>
      <w:tr w:rsidR="00C22BAA" w14:paraId="589A3355" w14:textId="77777777" w:rsidTr="00C22BAA">
        <w:trPr>
          <w:trHeight w:hRule="exact" w:val="350"/>
        </w:trPr>
        <w:tc>
          <w:tcPr>
            <w:tcW w:w="5074" w:type="dxa"/>
            <w:tcBorders>
              <w:top w:val="nil"/>
              <w:bottom w:val="nil"/>
            </w:tcBorders>
            <w:shd w:val="clear" w:color="auto" w:fill="auto"/>
          </w:tcPr>
          <w:p w14:paraId="320CCF4F" w14:textId="77777777" w:rsidR="00C22BAA" w:rsidRDefault="00C22BAA" w:rsidP="00C22BAA">
            <w:pPr>
              <w:spacing w:line="240" w:lineRule="auto"/>
              <w:ind w:left="101"/>
              <w:jc w:val="center"/>
            </w:pPr>
            <w:r>
              <w:t>4</w:t>
            </w:r>
          </w:p>
        </w:tc>
        <w:tc>
          <w:tcPr>
            <w:tcW w:w="4245" w:type="dxa"/>
            <w:tcBorders>
              <w:top w:val="nil"/>
              <w:bottom w:val="nil"/>
            </w:tcBorders>
            <w:shd w:val="clear" w:color="auto" w:fill="auto"/>
          </w:tcPr>
          <w:p w14:paraId="4E601F36" w14:textId="77777777" w:rsidR="00C22BAA" w:rsidRDefault="00C22BAA" w:rsidP="00C22BAA">
            <w:pPr>
              <w:spacing w:line="240" w:lineRule="auto"/>
              <w:ind w:left="101"/>
              <w:jc w:val="center"/>
            </w:pPr>
            <w:r>
              <w:t>0.48</w:t>
            </w:r>
          </w:p>
        </w:tc>
      </w:tr>
      <w:tr w:rsidR="00C22BAA" w14:paraId="5F0796AE" w14:textId="77777777" w:rsidTr="00C22BAA">
        <w:trPr>
          <w:trHeight w:hRule="exact" w:val="350"/>
        </w:trPr>
        <w:tc>
          <w:tcPr>
            <w:tcW w:w="5074" w:type="dxa"/>
            <w:tcBorders>
              <w:top w:val="nil"/>
              <w:bottom w:val="nil"/>
            </w:tcBorders>
            <w:shd w:val="clear" w:color="auto" w:fill="auto"/>
          </w:tcPr>
          <w:p w14:paraId="2EB0201E" w14:textId="77777777" w:rsidR="00C22BAA" w:rsidRDefault="00C22BAA" w:rsidP="00C22BAA">
            <w:pPr>
              <w:spacing w:line="240" w:lineRule="auto"/>
              <w:ind w:left="101"/>
              <w:jc w:val="center"/>
            </w:pPr>
            <w:r>
              <w:t>5</w:t>
            </w:r>
          </w:p>
        </w:tc>
        <w:tc>
          <w:tcPr>
            <w:tcW w:w="4245" w:type="dxa"/>
            <w:tcBorders>
              <w:top w:val="nil"/>
              <w:bottom w:val="nil"/>
            </w:tcBorders>
            <w:shd w:val="clear" w:color="auto" w:fill="auto"/>
          </w:tcPr>
          <w:p w14:paraId="1121F6D9" w14:textId="77777777" w:rsidR="00C22BAA" w:rsidRDefault="00C22BAA" w:rsidP="00C22BAA">
            <w:pPr>
              <w:spacing w:line="240" w:lineRule="auto"/>
              <w:ind w:left="101"/>
              <w:jc w:val="center"/>
            </w:pPr>
            <w:r>
              <w:t>0.96</w:t>
            </w:r>
          </w:p>
        </w:tc>
      </w:tr>
      <w:tr w:rsidR="00C22BAA" w14:paraId="3D84030A" w14:textId="77777777" w:rsidTr="00C22BAA">
        <w:trPr>
          <w:trHeight w:hRule="exact" w:val="350"/>
        </w:trPr>
        <w:tc>
          <w:tcPr>
            <w:tcW w:w="5074" w:type="dxa"/>
            <w:tcBorders>
              <w:top w:val="nil"/>
              <w:bottom w:val="nil"/>
            </w:tcBorders>
            <w:shd w:val="clear" w:color="auto" w:fill="auto"/>
          </w:tcPr>
          <w:p w14:paraId="412C85BA" w14:textId="77777777" w:rsidR="00C22BAA" w:rsidRDefault="00C22BAA" w:rsidP="00C22BAA">
            <w:pPr>
              <w:spacing w:line="240" w:lineRule="auto"/>
              <w:ind w:left="101"/>
              <w:jc w:val="center"/>
            </w:pPr>
            <w:r>
              <w:t>6</w:t>
            </w:r>
          </w:p>
        </w:tc>
        <w:tc>
          <w:tcPr>
            <w:tcW w:w="4245" w:type="dxa"/>
            <w:tcBorders>
              <w:top w:val="nil"/>
              <w:bottom w:val="nil"/>
            </w:tcBorders>
            <w:shd w:val="clear" w:color="auto" w:fill="auto"/>
          </w:tcPr>
          <w:p w14:paraId="465B7428" w14:textId="77777777" w:rsidR="00C22BAA" w:rsidRDefault="00C22BAA" w:rsidP="00C22BAA">
            <w:pPr>
              <w:spacing w:line="240" w:lineRule="auto"/>
              <w:ind w:left="101"/>
              <w:jc w:val="center"/>
            </w:pPr>
            <w:r>
              <w:t>0.30</w:t>
            </w:r>
          </w:p>
        </w:tc>
      </w:tr>
      <w:tr w:rsidR="00C22BAA" w14:paraId="64EA7118" w14:textId="77777777" w:rsidTr="00C22BAA">
        <w:trPr>
          <w:trHeight w:hRule="exact" w:val="350"/>
        </w:trPr>
        <w:tc>
          <w:tcPr>
            <w:tcW w:w="5074" w:type="dxa"/>
            <w:tcBorders>
              <w:top w:val="nil"/>
              <w:bottom w:val="nil"/>
            </w:tcBorders>
            <w:shd w:val="clear" w:color="auto" w:fill="auto"/>
          </w:tcPr>
          <w:p w14:paraId="0C756EAD" w14:textId="77777777" w:rsidR="00C22BAA" w:rsidRDefault="00C22BAA" w:rsidP="00C22BAA">
            <w:pPr>
              <w:spacing w:line="240" w:lineRule="auto"/>
              <w:ind w:left="101"/>
              <w:jc w:val="center"/>
            </w:pPr>
            <w:r>
              <w:t>7</w:t>
            </w:r>
          </w:p>
        </w:tc>
        <w:tc>
          <w:tcPr>
            <w:tcW w:w="4245" w:type="dxa"/>
            <w:tcBorders>
              <w:top w:val="nil"/>
              <w:bottom w:val="nil"/>
            </w:tcBorders>
            <w:shd w:val="clear" w:color="auto" w:fill="auto"/>
          </w:tcPr>
          <w:p w14:paraId="42C04381" w14:textId="77777777" w:rsidR="00C22BAA" w:rsidRDefault="00C22BAA" w:rsidP="00C22BAA">
            <w:pPr>
              <w:spacing w:line="240" w:lineRule="auto"/>
              <w:ind w:left="101"/>
              <w:jc w:val="center"/>
            </w:pPr>
            <w:r>
              <w:t>0.75</w:t>
            </w:r>
          </w:p>
        </w:tc>
      </w:tr>
      <w:tr w:rsidR="00C22BAA" w14:paraId="314F882E" w14:textId="77777777" w:rsidTr="00C22BAA">
        <w:trPr>
          <w:trHeight w:hRule="exact" w:val="350"/>
        </w:trPr>
        <w:tc>
          <w:tcPr>
            <w:tcW w:w="5074" w:type="dxa"/>
            <w:tcBorders>
              <w:top w:val="nil"/>
              <w:bottom w:val="nil"/>
            </w:tcBorders>
            <w:shd w:val="clear" w:color="auto" w:fill="auto"/>
          </w:tcPr>
          <w:p w14:paraId="11019FA1" w14:textId="77777777" w:rsidR="00C22BAA" w:rsidRDefault="00C22BAA" w:rsidP="00C22BAA">
            <w:pPr>
              <w:spacing w:line="240" w:lineRule="auto"/>
              <w:ind w:left="101"/>
              <w:jc w:val="center"/>
            </w:pPr>
            <w:r>
              <w:t>8</w:t>
            </w:r>
          </w:p>
        </w:tc>
        <w:tc>
          <w:tcPr>
            <w:tcW w:w="4245" w:type="dxa"/>
            <w:tcBorders>
              <w:top w:val="nil"/>
              <w:bottom w:val="nil"/>
            </w:tcBorders>
            <w:shd w:val="clear" w:color="auto" w:fill="auto"/>
          </w:tcPr>
          <w:p w14:paraId="1F98505B" w14:textId="77777777" w:rsidR="00C22BAA" w:rsidRDefault="00C22BAA" w:rsidP="00C22BAA">
            <w:pPr>
              <w:spacing w:line="240" w:lineRule="auto"/>
              <w:ind w:left="101"/>
              <w:jc w:val="center"/>
            </w:pPr>
            <w:r>
              <w:t>0.17</w:t>
            </w:r>
          </w:p>
        </w:tc>
      </w:tr>
      <w:tr w:rsidR="00C22BAA" w14:paraId="6221E039" w14:textId="77777777" w:rsidTr="00C22BAA">
        <w:trPr>
          <w:trHeight w:hRule="exact" w:val="350"/>
        </w:trPr>
        <w:tc>
          <w:tcPr>
            <w:tcW w:w="5074" w:type="dxa"/>
            <w:tcBorders>
              <w:top w:val="nil"/>
              <w:bottom w:val="nil"/>
            </w:tcBorders>
            <w:shd w:val="clear" w:color="auto" w:fill="auto"/>
          </w:tcPr>
          <w:p w14:paraId="53280D60" w14:textId="77777777" w:rsidR="00C22BAA" w:rsidRDefault="00C22BAA" w:rsidP="00C22BAA">
            <w:pPr>
              <w:spacing w:line="240" w:lineRule="auto"/>
              <w:ind w:left="101"/>
              <w:jc w:val="center"/>
            </w:pPr>
            <w:r>
              <w:t>9</w:t>
            </w:r>
          </w:p>
        </w:tc>
        <w:tc>
          <w:tcPr>
            <w:tcW w:w="4245" w:type="dxa"/>
            <w:tcBorders>
              <w:top w:val="nil"/>
              <w:bottom w:val="nil"/>
            </w:tcBorders>
            <w:shd w:val="clear" w:color="auto" w:fill="auto"/>
          </w:tcPr>
          <w:p w14:paraId="0C98EF52" w14:textId="77777777" w:rsidR="00C22BAA" w:rsidRDefault="00C22BAA" w:rsidP="00C22BAA">
            <w:pPr>
              <w:spacing w:line="240" w:lineRule="auto"/>
              <w:ind w:left="101"/>
              <w:jc w:val="center"/>
            </w:pPr>
            <w:r>
              <w:t>0.80</w:t>
            </w:r>
          </w:p>
        </w:tc>
      </w:tr>
      <w:tr w:rsidR="00C22BAA" w14:paraId="670DE3CF" w14:textId="77777777" w:rsidTr="00C22BAA">
        <w:trPr>
          <w:trHeight w:hRule="exact" w:val="350"/>
        </w:trPr>
        <w:tc>
          <w:tcPr>
            <w:tcW w:w="5074" w:type="dxa"/>
            <w:tcBorders>
              <w:top w:val="nil"/>
              <w:bottom w:val="nil"/>
            </w:tcBorders>
            <w:shd w:val="clear" w:color="auto" w:fill="auto"/>
          </w:tcPr>
          <w:p w14:paraId="48A3D6D4" w14:textId="77777777" w:rsidR="00C22BAA" w:rsidRDefault="00C22BAA" w:rsidP="00C22BAA">
            <w:pPr>
              <w:spacing w:line="240" w:lineRule="auto"/>
              <w:ind w:left="101"/>
              <w:jc w:val="center"/>
            </w:pPr>
            <w:r>
              <w:t>10</w:t>
            </w:r>
          </w:p>
        </w:tc>
        <w:tc>
          <w:tcPr>
            <w:tcW w:w="4245" w:type="dxa"/>
            <w:tcBorders>
              <w:top w:val="nil"/>
              <w:bottom w:val="nil"/>
            </w:tcBorders>
            <w:shd w:val="clear" w:color="auto" w:fill="auto"/>
          </w:tcPr>
          <w:p w14:paraId="4216281E" w14:textId="61857B14" w:rsidR="00C22BAA" w:rsidRDefault="00C22BAA" w:rsidP="00C22BAA">
            <w:pPr>
              <w:spacing w:line="240" w:lineRule="auto"/>
              <w:ind w:left="101"/>
              <w:jc w:val="center"/>
            </w:pPr>
            <w:r>
              <w:t>0.07</w:t>
            </w:r>
          </w:p>
        </w:tc>
      </w:tr>
      <w:tr w:rsidR="00C22BAA" w14:paraId="15F75221" w14:textId="77777777" w:rsidTr="00C22BAA">
        <w:trPr>
          <w:trHeight w:hRule="exact" w:val="350"/>
        </w:trPr>
        <w:tc>
          <w:tcPr>
            <w:tcW w:w="5074" w:type="dxa"/>
            <w:tcBorders>
              <w:top w:val="nil"/>
              <w:bottom w:val="nil"/>
            </w:tcBorders>
            <w:shd w:val="clear" w:color="auto" w:fill="auto"/>
          </w:tcPr>
          <w:p w14:paraId="1AE95F08" w14:textId="77777777" w:rsidR="00C22BAA" w:rsidRDefault="00C22BAA" w:rsidP="00C22BAA">
            <w:pPr>
              <w:spacing w:line="240" w:lineRule="auto"/>
              <w:ind w:left="101"/>
              <w:jc w:val="center"/>
            </w:pPr>
            <w:r>
              <w:t>11</w:t>
            </w:r>
          </w:p>
        </w:tc>
        <w:tc>
          <w:tcPr>
            <w:tcW w:w="4245" w:type="dxa"/>
            <w:tcBorders>
              <w:top w:val="nil"/>
              <w:bottom w:val="nil"/>
            </w:tcBorders>
            <w:shd w:val="clear" w:color="auto" w:fill="auto"/>
          </w:tcPr>
          <w:p w14:paraId="50061F9B" w14:textId="55A439B3" w:rsidR="00C22BAA" w:rsidRDefault="00C22BAA" w:rsidP="00C22BAA">
            <w:pPr>
              <w:spacing w:line="240" w:lineRule="auto"/>
              <w:ind w:left="101"/>
              <w:jc w:val="center"/>
            </w:pPr>
            <w:r>
              <w:t>0.01</w:t>
            </w:r>
            <w:ins w:id="50" w:author="Jason Zhou" w:date="2020-01-30T14:58:00Z">
              <w:r w:rsidR="00107A72">
                <w:t>*</w:t>
              </w:r>
            </w:ins>
          </w:p>
        </w:tc>
      </w:tr>
      <w:tr w:rsidR="00C22BAA" w14:paraId="5EFA60FF" w14:textId="77777777" w:rsidTr="00C22BAA">
        <w:trPr>
          <w:trHeight w:hRule="exact" w:val="350"/>
        </w:trPr>
        <w:tc>
          <w:tcPr>
            <w:tcW w:w="5074" w:type="dxa"/>
            <w:tcBorders>
              <w:top w:val="nil"/>
              <w:bottom w:val="nil"/>
            </w:tcBorders>
            <w:shd w:val="clear" w:color="auto" w:fill="auto"/>
          </w:tcPr>
          <w:p w14:paraId="4C168724" w14:textId="77777777" w:rsidR="00C22BAA" w:rsidRDefault="00C22BAA" w:rsidP="00C22BAA">
            <w:pPr>
              <w:spacing w:line="240" w:lineRule="auto"/>
              <w:ind w:left="101"/>
              <w:jc w:val="center"/>
            </w:pPr>
            <w:r>
              <w:t>12</w:t>
            </w:r>
          </w:p>
        </w:tc>
        <w:tc>
          <w:tcPr>
            <w:tcW w:w="4245" w:type="dxa"/>
            <w:tcBorders>
              <w:top w:val="nil"/>
              <w:bottom w:val="nil"/>
            </w:tcBorders>
            <w:shd w:val="clear" w:color="auto" w:fill="auto"/>
          </w:tcPr>
          <w:p w14:paraId="3F70A1C2" w14:textId="77777777" w:rsidR="00C22BAA" w:rsidRDefault="00C22BAA" w:rsidP="00C22BAA">
            <w:pPr>
              <w:spacing w:line="240" w:lineRule="auto"/>
              <w:ind w:left="101"/>
              <w:jc w:val="center"/>
            </w:pPr>
            <w:r>
              <w:t>0.40</w:t>
            </w:r>
          </w:p>
        </w:tc>
      </w:tr>
      <w:tr w:rsidR="00C22BAA" w14:paraId="76067EDD" w14:textId="77777777" w:rsidTr="00C22BAA">
        <w:trPr>
          <w:trHeight w:hRule="exact" w:val="350"/>
        </w:trPr>
        <w:tc>
          <w:tcPr>
            <w:tcW w:w="5074" w:type="dxa"/>
            <w:tcBorders>
              <w:top w:val="nil"/>
              <w:bottom w:val="nil"/>
            </w:tcBorders>
            <w:shd w:val="clear" w:color="auto" w:fill="auto"/>
          </w:tcPr>
          <w:p w14:paraId="46680874" w14:textId="77777777" w:rsidR="00C22BAA" w:rsidRDefault="00C22BAA" w:rsidP="00C22BAA">
            <w:pPr>
              <w:spacing w:line="240" w:lineRule="auto"/>
              <w:ind w:left="101"/>
              <w:jc w:val="center"/>
            </w:pPr>
            <w:r>
              <w:t>13</w:t>
            </w:r>
          </w:p>
        </w:tc>
        <w:tc>
          <w:tcPr>
            <w:tcW w:w="4245" w:type="dxa"/>
            <w:tcBorders>
              <w:top w:val="nil"/>
              <w:bottom w:val="nil"/>
            </w:tcBorders>
            <w:shd w:val="clear" w:color="auto" w:fill="auto"/>
          </w:tcPr>
          <w:p w14:paraId="7F04CBAC" w14:textId="77777777" w:rsidR="00C22BAA" w:rsidRDefault="00C22BAA" w:rsidP="00C22BAA">
            <w:pPr>
              <w:spacing w:line="240" w:lineRule="auto"/>
              <w:ind w:left="101"/>
              <w:jc w:val="center"/>
            </w:pPr>
            <w:r>
              <w:t>0.62</w:t>
            </w:r>
          </w:p>
        </w:tc>
      </w:tr>
      <w:tr w:rsidR="00C22BAA" w14:paraId="3C8DFE92" w14:textId="77777777" w:rsidTr="00C22BAA">
        <w:trPr>
          <w:trHeight w:hRule="exact" w:val="350"/>
        </w:trPr>
        <w:tc>
          <w:tcPr>
            <w:tcW w:w="5074" w:type="dxa"/>
            <w:tcBorders>
              <w:top w:val="nil"/>
              <w:bottom w:val="nil"/>
            </w:tcBorders>
            <w:shd w:val="clear" w:color="auto" w:fill="auto"/>
          </w:tcPr>
          <w:p w14:paraId="723DEE60" w14:textId="77777777" w:rsidR="00C22BAA" w:rsidRDefault="00C22BAA" w:rsidP="00C22BAA">
            <w:pPr>
              <w:spacing w:line="240" w:lineRule="auto"/>
              <w:ind w:left="101"/>
              <w:jc w:val="center"/>
            </w:pPr>
            <w:r>
              <w:t>15</w:t>
            </w:r>
          </w:p>
        </w:tc>
        <w:tc>
          <w:tcPr>
            <w:tcW w:w="4245" w:type="dxa"/>
            <w:tcBorders>
              <w:top w:val="nil"/>
              <w:bottom w:val="nil"/>
            </w:tcBorders>
            <w:shd w:val="clear" w:color="auto" w:fill="auto"/>
          </w:tcPr>
          <w:p w14:paraId="00B1B589" w14:textId="18465907" w:rsidR="00C22BAA" w:rsidRDefault="00C22BAA" w:rsidP="00C22BAA">
            <w:pPr>
              <w:spacing w:line="240" w:lineRule="auto"/>
              <w:ind w:left="101"/>
              <w:jc w:val="center"/>
            </w:pPr>
            <w:r>
              <w:t>0.02</w:t>
            </w:r>
            <w:ins w:id="51" w:author="Jason Zhou" w:date="2020-01-30T14:58:00Z">
              <w:r w:rsidR="00107A72">
                <w:t>*</w:t>
              </w:r>
            </w:ins>
          </w:p>
        </w:tc>
      </w:tr>
      <w:tr w:rsidR="00C22BAA" w14:paraId="75ABF4D7" w14:textId="77777777" w:rsidTr="00C22BAA">
        <w:trPr>
          <w:trHeight w:hRule="exact" w:val="350"/>
        </w:trPr>
        <w:tc>
          <w:tcPr>
            <w:tcW w:w="5074" w:type="dxa"/>
            <w:tcBorders>
              <w:top w:val="nil"/>
              <w:bottom w:val="nil"/>
            </w:tcBorders>
            <w:shd w:val="clear" w:color="auto" w:fill="auto"/>
          </w:tcPr>
          <w:p w14:paraId="2E6BEA8D" w14:textId="77777777" w:rsidR="00C22BAA" w:rsidRDefault="00C22BAA" w:rsidP="00C22BAA">
            <w:pPr>
              <w:spacing w:line="240" w:lineRule="auto"/>
              <w:ind w:left="101"/>
              <w:jc w:val="center"/>
            </w:pPr>
            <w:r>
              <w:t>16</w:t>
            </w:r>
          </w:p>
        </w:tc>
        <w:tc>
          <w:tcPr>
            <w:tcW w:w="4245" w:type="dxa"/>
            <w:tcBorders>
              <w:top w:val="nil"/>
              <w:bottom w:val="nil"/>
            </w:tcBorders>
            <w:shd w:val="clear" w:color="auto" w:fill="auto"/>
          </w:tcPr>
          <w:p w14:paraId="35E6E355" w14:textId="77777777" w:rsidR="00C22BAA" w:rsidRDefault="00C22BAA" w:rsidP="00C22BAA">
            <w:pPr>
              <w:spacing w:line="240" w:lineRule="auto"/>
              <w:ind w:left="101"/>
              <w:jc w:val="center"/>
            </w:pPr>
            <w:r>
              <w:t>0.06</w:t>
            </w:r>
          </w:p>
        </w:tc>
      </w:tr>
      <w:tr w:rsidR="00C22BAA" w14:paraId="02460F32" w14:textId="77777777" w:rsidTr="00C22BAA">
        <w:trPr>
          <w:trHeight w:hRule="exact" w:val="350"/>
        </w:trPr>
        <w:tc>
          <w:tcPr>
            <w:tcW w:w="5074" w:type="dxa"/>
            <w:tcBorders>
              <w:top w:val="nil"/>
              <w:bottom w:val="nil"/>
            </w:tcBorders>
            <w:shd w:val="clear" w:color="auto" w:fill="auto"/>
          </w:tcPr>
          <w:p w14:paraId="60DCC873" w14:textId="77777777" w:rsidR="00C22BAA" w:rsidRDefault="00C22BAA" w:rsidP="00C22BAA">
            <w:pPr>
              <w:spacing w:line="240" w:lineRule="auto"/>
              <w:ind w:left="101"/>
              <w:jc w:val="center"/>
            </w:pPr>
            <w:r>
              <w:t>17</w:t>
            </w:r>
          </w:p>
        </w:tc>
        <w:tc>
          <w:tcPr>
            <w:tcW w:w="4245" w:type="dxa"/>
            <w:tcBorders>
              <w:top w:val="nil"/>
              <w:bottom w:val="nil"/>
            </w:tcBorders>
            <w:shd w:val="clear" w:color="auto" w:fill="auto"/>
          </w:tcPr>
          <w:p w14:paraId="34F6FC9E" w14:textId="77777777" w:rsidR="00C22BAA" w:rsidRDefault="00C22BAA" w:rsidP="00C22BAA">
            <w:pPr>
              <w:spacing w:line="240" w:lineRule="auto"/>
              <w:ind w:left="101"/>
              <w:jc w:val="center"/>
            </w:pPr>
            <w:r>
              <w:t>0.76</w:t>
            </w:r>
          </w:p>
        </w:tc>
      </w:tr>
      <w:tr w:rsidR="00C22BAA" w14:paraId="08EC98E0" w14:textId="77777777" w:rsidTr="00C22BAA">
        <w:trPr>
          <w:trHeight w:hRule="exact" w:val="350"/>
        </w:trPr>
        <w:tc>
          <w:tcPr>
            <w:tcW w:w="5074" w:type="dxa"/>
            <w:tcBorders>
              <w:top w:val="nil"/>
              <w:bottom w:val="nil"/>
            </w:tcBorders>
            <w:shd w:val="clear" w:color="auto" w:fill="auto"/>
          </w:tcPr>
          <w:p w14:paraId="54C1A3D1" w14:textId="77777777" w:rsidR="00C22BAA" w:rsidRDefault="00C22BAA" w:rsidP="00C22BAA">
            <w:pPr>
              <w:spacing w:line="240" w:lineRule="auto"/>
              <w:ind w:left="101"/>
              <w:jc w:val="center"/>
            </w:pPr>
            <w:r>
              <w:t>18</w:t>
            </w:r>
          </w:p>
        </w:tc>
        <w:tc>
          <w:tcPr>
            <w:tcW w:w="4245" w:type="dxa"/>
            <w:tcBorders>
              <w:top w:val="nil"/>
              <w:bottom w:val="nil"/>
            </w:tcBorders>
            <w:shd w:val="clear" w:color="auto" w:fill="auto"/>
          </w:tcPr>
          <w:p w14:paraId="25C16FD9" w14:textId="5DD22294" w:rsidR="00C22BAA" w:rsidRDefault="00C22BAA" w:rsidP="00C22BAA">
            <w:pPr>
              <w:spacing w:line="240" w:lineRule="auto"/>
              <w:ind w:left="101"/>
              <w:jc w:val="center"/>
            </w:pPr>
            <w:r>
              <w:t>0.02</w:t>
            </w:r>
            <w:ins w:id="52" w:author="Jason Zhou" w:date="2020-01-30T14:58:00Z">
              <w:r w:rsidR="00107A72">
                <w:t>*</w:t>
              </w:r>
            </w:ins>
          </w:p>
        </w:tc>
      </w:tr>
      <w:tr w:rsidR="00C22BAA" w14:paraId="3E9CD8CC" w14:textId="77777777" w:rsidTr="00C22BAA">
        <w:trPr>
          <w:trHeight w:hRule="exact" w:val="350"/>
        </w:trPr>
        <w:tc>
          <w:tcPr>
            <w:tcW w:w="5074" w:type="dxa"/>
            <w:tcBorders>
              <w:top w:val="nil"/>
              <w:bottom w:val="nil"/>
            </w:tcBorders>
            <w:shd w:val="clear" w:color="auto" w:fill="auto"/>
          </w:tcPr>
          <w:p w14:paraId="77B16FF6" w14:textId="77777777" w:rsidR="00C22BAA" w:rsidRDefault="00C22BAA" w:rsidP="00C22BAA">
            <w:pPr>
              <w:spacing w:line="240" w:lineRule="auto"/>
              <w:ind w:left="101"/>
              <w:jc w:val="center"/>
            </w:pPr>
            <w:r>
              <w:t>19</w:t>
            </w:r>
          </w:p>
        </w:tc>
        <w:tc>
          <w:tcPr>
            <w:tcW w:w="4245" w:type="dxa"/>
            <w:tcBorders>
              <w:top w:val="nil"/>
              <w:bottom w:val="nil"/>
            </w:tcBorders>
            <w:shd w:val="clear" w:color="auto" w:fill="auto"/>
          </w:tcPr>
          <w:p w14:paraId="2AB360FF" w14:textId="77777777" w:rsidR="00C22BAA" w:rsidRDefault="00C22BAA" w:rsidP="00C22BAA">
            <w:pPr>
              <w:spacing w:line="240" w:lineRule="auto"/>
              <w:ind w:left="101"/>
              <w:jc w:val="center"/>
            </w:pPr>
            <w:r>
              <w:t>0.17</w:t>
            </w:r>
          </w:p>
        </w:tc>
      </w:tr>
      <w:tr w:rsidR="00C22BAA" w14:paraId="70EBDFB2" w14:textId="77777777" w:rsidTr="00C22BAA">
        <w:trPr>
          <w:trHeight w:hRule="exact" w:val="350"/>
        </w:trPr>
        <w:tc>
          <w:tcPr>
            <w:tcW w:w="5074" w:type="dxa"/>
            <w:tcBorders>
              <w:top w:val="nil"/>
              <w:bottom w:val="single" w:sz="8" w:space="0" w:color="000000"/>
            </w:tcBorders>
            <w:shd w:val="clear" w:color="auto" w:fill="auto"/>
          </w:tcPr>
          <w:p w14:paraId="2235F2DC" w14:textId="77777777" w:rsidR="00C22BAA" w:rsidRDefault="00C22BAA" w:rsidP="00C22BAA">
            <w:pPr>
              <w:spacing w:line="240" w:lineRule="auto"/>
              <w:ind w:left="101"/>
              <w:jc w:val="center"/>
            </w:pPr>
            <w:r>
              <w:t>20</w:t>
            </w:r>
          </w:p>
        </w:tc>
        <w:tc>
          <w:tcPr>
            <w:tcW w:w="4245" w:type="dxa"/>
            <w:tcBorders>
              <w:top w:val="nil"/>
              <w:bottom w:val="single" w:sz="8" w:space="0" w:color="000000"/>
            </w:tcBorders>
            <w:shd w:val="clear" w:color="auto" w:fill="auto"/>
          </w:tcPr>
          <w:p w14:paraId="05783DEA" w14:textId="77777777" w:rsidR="00C22BAA" w:rsidRDefault="00C22BAA" w:rsidP="00C22BAA">
            <w:pPr>
              <w:spacing w:line="240" w:lineRule="auto"/>
              <w:ind w:left="101"/>
              <w:jc w:val="center"/>
            </w:pPr>
            <w:r>
              <w:t>0.44</w:t>
            </w:r>
          </w:p>
        </w:tc>
      </w:tr>
    </w:tbl>
    <w:p w14:paraId="23F19784" w14:textId="77777777" w:rsidR="00090C4A" w:rsidRDefault="00090C4A">
      <w:pPr>
        <w:rPr>
          <w:b/>
        </w:rPr>
      </w:pPr>
    </w:p>
    <w:p w14:paraId="0EF21D20" w14:textId="299EC59E" w:rsidR="00090C4A" w:rsidRDefault="00AA41A8">
      <w:pPr>
        <w:rPr>
          <w:b/>
        </w:rPr>
      </w:pPr>
      <w:r>
        <w:rPr>
          <w:b/>
        </w:rPr>
        <w:t>Item Recognition Performance</w:t>
      </w:r>
    </w:p>
    <w:p w14:paraId="2F604464" w14:textId="5F36A1AE" w:rsidR="00C22BAA" w:rsidRDefault="00AA41A8" w:rsidP="00C22BAA">
      <w:pPr>
        <w:ind w:firstLine="720"/>
      </w:pPr>
      <w:r>
        <w:t xml:space="preserve">An independent samples </w:t>
      </w:r>
      <w:r w:rsidRPr="00790904">
        <w:rPr>
          <w:i/>
          <w:rPrChange w:id="53" w:author="Smith" w:date="2019-04-13T16:48:00Z">
            <w:rPr/>
          </w:rPrChange>
        </w:rPr>
        <w:t>t</w:t>
      </w:r>
      <w:r>
        <w:t xml:space="preserve">-test applied to individual-level hit rates for high and low imageability conditions </w:t>
      </w:r>
      <w:r w:rsidR="00C22BAA">
        <w:t xml:space="preserve">(Table 5) </w:t>
      </w:r>
      <w:r>
        <w:t xml:space="preserve">indicated that there was no significant difference </w:t>
      </w:r>
      <w:r w:rsidR="00790904">
        <w:t xml:space="preserve">in hit rates </w:t>
      </w:r>
      <w:r>
        <w:t xml:space="preserve">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w:t>
      </w:r>
      <w:r>
        <w:lastRenderedPageBreak/>
        <w:t xml:space="preserve">uniform, </w:t>
      </w:r>
      <w:proofErr w:type="gramStart"/>
      <w:r>
        <w:t>the majority of</w:t>
      </w:r>
      <w:proofErr w:type="gramEnd"/>
      <w:r>
        <w:t xml:space="preserve"> items were successfully recognized, and so guessing due to recognition failure does not fully account for </w:t>
      </w:r>
      <w:r w:rsidR="00790904">
        <w:t xml:space="preserve">the heavy tails </w:t>
      </w:r>
      <w:r>
        <w:t>of the error distribution</w:t>
      </w:r>
      <w:r w:rsidR="00790904">
        <w:t>s</w:t>
      </w:r>
      <w:r>
        <w:t xml:space="preserve">. </w:t>
      </w:r>
    </w:p>
    <w:p w14:paraId="7C424FB7" w14:textId="77777777" w:rsidR="00C22BAA" w:rsidRDefault="00C22BAA" w:rsidP="00C22BAA">
      <w:pPr>
        <w:ind w:firstLine="720"/>
      </w:pP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C22BAA" w14:paraId="07F3CEE7" w14:textId="77777777" w:rsidTr="00C22BAA">
        <w:trPr>
          <w:trHeight w:val="552"/>
          <w:jc w:val="center"/>
        </w:trPr>
        <w:tc>
          <w:tcPr>
            <w:tcW w:w="9360" w:type="dxa"/>
            <w:gridSpan w:val="5"/>
            <w:tcBorders>
              <w:top w:val="nil"/>
              <w:bottom w:val="single" w:sz="4" w:space="0" w:color="000000"/>
            </w:tcBorders>
            <w:shd w:val="clear" w:color="auto" w:fill="auto"/>
            <w:vAlign w:val="center"/>
          </w:tcPr>
          <w:p w14:paraId="6D69B7F1" w14:textId="77777777" w:rsidR="00C22BAA" w:rsidRDefault="00C22BAA" w:rsidP="00C22BAA">
            <w:pPr>
              <w:spacing w:line="240" w:lineRule="auto"/>
              <w:rPr>
                <w:color w:val="000000"/>
              </w:rPr>
            </w:pPr>
            <w:r>
              <w:rPr>
                <w:color w:val="000000"/>
              </w:rPr>
              <w:t>Table 5</w:t>
            </w:r>
          </w:p>
          <w:p w14:paraId="446F96AA" w14:textId="50DB1ED3" w:rsidR="00C22BAA" w:rsidRDefault="00C22BAA" w:rsidP="00C22BAA">
            <w:pPr>
              <w:spacing w:line="240" w:lineRule="auto"/>
              <w:rPr>
                <w:color w:val="000000"/>
              </w:rPr>
            </w:pPr>
            <w:r>
              <w:rPr>
                <w:color w:val="000000"/>
              </w:rPr>
              <w:t xml:space="preserve">Item Recognition Hit Rates and False Alarms </w:t>
            </w:r>
          </w:p>
        </w:tc>
      </w:tr>
      <w:tr w:rsidR="00C22BAA" w14:paraId="653F838E" w14:textId="77777777" w:rsidTr="00856A9E">
        <w:trPr>
          <w:trHeight w:val="552"/>
          <w:jc w:val="center"/>
        </w:trPr>
        <w:tc>
          <w:tcPr>
            <w:tcW w:w="2250" w:type="dxa"/>
            <w:tcBorders>
              <w:top w:val="single" w:sz="4" w:space="0" w:color="000000"/>
              <w:bottom w:val="single" w:sz="4" w:space="0" w:color="000000"/>
            </w:tcBorders>
            <w:shd w:val="clear" w:color="auto" w:fill="auto"/>
            <w:vAlign w:val="center"/>
          </w:tcPr>
          <w:p w14:paraId="44F5FF92" w14:textId="77777777" w:rsidR="00C22BAA" w:rsidRDefault="00C22BAA" w:rsidP="00856A9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C5A6CF1" w14:textId="77777777" w:rsidR="00C22BAA" w:rsidRDefault="00C22BAA" w:rsidP="00856A9E">
            <w:pPr>
              <w:spacing w:line="240" w:lineRule="auto"/>
              <w:jc w:val="center"/>
              <w:rPr>
                <w:color w:val="000000"/>
              </w:rPr>
            </w:pPr>
            <w:r>
              <w:rPr>
                <w:color w:val="000000"/>
              </w:rPr>
              <w:t>Hit Rate</w:t>
            </w:r>
          </w:p>
        </w:tc>
        <w:tc>
          <w:tcPr>
            <w:tcW w:w="3744" w:type="dxa"/>
            <w:gridSpan w:val="2"/>
            <w:tcBorders>
              <w:top w:val="single" w:sz="4" w:space="0" w:color="000000"/>
              <w:bottom w:val="single" w:sz="4" w:space="0" w:color="000000"/>
            </w:tcBorders>
            <w:shd w:val="clear" w:color="auto" w:fill="auto"/>
            <w:vAlign w:val="center"/>
          </w:tcPr>
          <w:p w14:paraId="2412186B" w14:textId="77777777" w:rsidR="00C22BAA" w:rsidRDefault="00C22BAA" w:rsidP="00856A9E">
            <w:pPr>
              <w:spacing w:line="240" w:lineRule="auto"/>
              <w:jc w:val="center"/>
              <w:rPr>
                <w:color w:val="000000"/>
              </w:rPr>
            </w:pPr>
            <w:r>
              <w:rPr>
                <w:color w:val="000000"/>
              </w:rPr>
              <w:t>False Alarms</w:t>
            </w:r>
          </w:p>
        </w:tc>
      </w:tr>
      <w:tr w:rsidR="00C22BAA" w14:paraId="153F144B" w14:textId="77777777" w:rsidTr="00856A9E">
        <w:trPr>
          <w:trHeight w:val="413"/>
          <w:jc w:val="center"/>
        </w:trPr>
        <w:tc>
          <w:tcPr>
            <w:tcW w:w="2250" w:type="dxa"/>
            <w:tcBorders>
              <w:top w:val="single" w:sz="4" w:space="0" w:color="000000"/>
              <w:bottom w:val="nil"/>
            </w:tcBorders>
            <w:shd w:val="clear" w:color="auto" w:fill="auto"/>
            <w:vAlign w:val="center"/>
          </w:tcPr>
          <w:p w14:paraId="50A6D1C0" w14:textId="77777777" w:rsidR="00C22BAA" w:rsidRDefault="00C22BAA" w:rsidP="00856A9E">
            <w:pPr>
              <w:spacing w:line="240" w:lineRule="auto"/>
              <w:jc w:val="center"/>
              <w:rPr>
                <w:color w:val="000000"/>
              </w:rPr>
            </w:pPr>
          </w:p>
        </w:tc>
        <w:tc>
          <w:tcPr>
            <w:tcW w:w="1494" w:type="dxa"/>
            <w:tcBorders>
              <w:top w:val="single" w:sz="4" w:space="0" w:color="000000"/>
              <w:bottom w:val="single" w:sz="4" w:space="0" w:color="000000"/>
            </w:tcBorders>
            <w:shd w:val="clear" w:color="auto" w:fill="auto"/>
            <w:vAlign w:val="center"/>
          </w:tcPr>
          <w:p w14:paraId="2AC9938F"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122EA281" w14:textId="77777777" w:rsidR="00C22BAA" w:rsidRDefault="00C22BAA" w:rsidP="00856A9E">
            <w:pPr>
              <w:spacing w:line="240" w:lineRule="auto"/>
              <w:jc w:val="center"/>
              <w:rPr>
                <w:i/>
                <w:color w:val="000000"/>
              </w:rPr>
            </w:pPr>
            <w:r>
              <w:rPr>
                <w:i/>
                <w:color w:val="000000"/>
              </w:rPr>
              <w:t>SD</w:t>
            </w:r>
          </w:p>
        </w:tc>
        <w:tc>
          <w:tcPr>
            <w:tcW w:w="1872" w:type="dxa"/>
            <w:tcBorders>
              <w:top w:val="single" w:sz="4" w:space="0" w:color="000000"/>
              <w:bottom w:val="single" w:sz="4" w:space="0" w:color="000000"/>
            </w:tcBorders>
            <w:shd w:val="clear" w:color="auto" w:fill="auto"/>
            <w:vAlign w:val="center"/>
          </w:tcPr>
          <w:p w14:paraId="221CE244"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49211568" w14:textId="77777777" w:rsidR="00C22BAA" w:rsidRDefault="00C22BAA" w:rsidP="00856A9E">
            <w:pPr>
              <w:spacing w:line="240" w:lineRule="auto"/>
              <w:jc w:val="center"/>
              <w:rPr>
                <w:i/>
                <w:color w:val="000000"/>
              </w:rPr>
            </w:pPr>
            <w:r>
              <w:rPr>
                <w:i/>
                <w:color w:val="000000"/>
              </w:rPr>
              <w:t>SD</w:t>
            </w:r>
          </w:p>
        </w:tc>
      </w:tr>
      <w:tr w:rsidR="00C22BAA" w14:paraId="62109F57" w14:textId="77777777" w:rsidTr="00856A9E">
        <w:trPr>
          <w:trHeight w:val="552"/>
          <w:jc w:val="center"/>
        </w:trPr>
        <w:tc>
          <w:tcPr>
            <w:tcW w:w="2250" w:type="dxa"/>
            <w:tcBorders>
              <w:top w:val="nil"/>
              <w:bottom w:val="nil"/>
            </w:tcBorders>
            <w:shd w:val="clear" w:color="auto" w:fill="auto"/>
            <w:vAlign w:val="center"/>
          </w:tcPr>
          <w:p w14:paraId="2FFA4F19" w14:textId="77777777" w:rsidR="00C22BAA" w:rsidRDefault="00C22BAA" w:rsidP="00856A9E">
            <w:pPr>
              <w:spacing w:line="240" w:lineRule="auto"/>
              <w:jc w:val="center"/>
              <w:rPr>
                <w:color w:val="000000"/>
              </w:rPr>
            </w:pPr>
            <w:r>
              <w:rPr>
                <w:color w:val="000000"/>
              </w:rPr>
              <w:t>High Imageability</w:t>
            </w:r>
          </w:p>
        </w:tc>
        <w:tc>
          <w:tcPr>
            <w:tcW w:w="1494" w:type="dxa"/>
            <w:tcBorders>
              <w:bottom w:val="nil"/>
            </w:tcBorders>
            <w:shd w:val="clear" w:color="auto" w:fill="auto"/>
            <w:vAlign w:val="center"/>
          </w:tcPr>
          <w:p w14:paraId="30B9415C" w14:textId="77777777" w:rsidR="00C22BAA" w:rsidRDefault="00C22BAA" w:rsidP="00856A9E">
            <w:pPr>
              <w:spacing w:line="240" w:lineRule="auto"/>
              <w:jc w:val="center"/>
              <w:rPr>
                <w:color w:val="000000"/>
              </w:rPr>
            </w:pPr>
            <w:r>
              <w:rPr>
                <w:color w:val="000000"/>
              </w:rPr>
              <w:t>.87</w:t>
            </w:r>
          </w:p>
        </w:tc>
        <w:tc>
          <w:tcPr>
            <w:tcW w:w="1872" w:type="dxa"/>
            <w:tcBorders>
              <w:bottom w:val="nil"/>
            </w:tcBorders>
            <w:shd w:val="clear" w:color="auto" w:fill="auto"/>
            <w:vAlign w:val="center"/>
          </w:tcPr>
          <w:p w14:paraId="4E0D20A4"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68AA1296"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5F97EA9E" w14:textId="77777777" w:rsidR="00C22BAA" w:rsidRDefault="00C22BAA" w:rsidP="00856A9E">
            <w:pPr>
              <w:spacing w:line="240" w:lineRule="auto"/>
              <w:jc w:val="center"/>
              <w:rPr>
                <w:color w:val="000000"/>
              </w:rPr>
            </w:pPr>
            <w:r>
              <w:rPr>
                <w:color w:val="000000"/>
              </w:rPr>
              <w:t>.10</w:t>
            </w:r>
          </w:p>
        </w:tc>
      </w:tr>
      <w:tr w:rsidR="00C22BAA" w14:paraId="6C922C95" w14:textId="77777777" w:rsidTr="00856A9E">
        <w:trPr>
          <w:trHeight w:val="552"/>
          <w:jc w:val="center"/>
        </w:trPr>
        <w:tc>
          <w:tcPr>
            <w:tcW w:w="2250" w:type="dxa"/>
            <w:tcBorders>
              <w:top w:val="nil"/>
              <w:bottom w:val="single" w:sz="4" w:space="0" w:color="000000"/>
            </w:tcBorders>
            <w:shd w:val="clear" w:color="auto" w:fill="auto"/>
            <w:vAlign w:val="center"/>
          </w:tcPr>
          <w:p w14:paraId="32BDB4AF" w14:textId="77777777" w:rsidR="00C22BAA" w:rsidRDefault="00C22BAA" w:rsidP="00856A9E">
            <w:pPr>
              <w:spacing w:line="240" w:lineRule="auto"/>
              <w:jc w:val="center"/>
              <w:rPr>
                <w:color w:val="000000"/>
              </w:rPr>
            </w:pPr>
            <w:r>
              <w:rPr>
                <w:color w:val="000000"/>
              </w:rPr>
              <w:t>Low Imageability</w:t>
            </w:r>
          </w:p>
        </w:tc>
        <w:tc>
          <w:tcPr>
            <w:tcW w:w="1494" w:type="dxa"/>
            <w:tcBorders>
              <w:top w:val="nil"/>
              <w:bottom w:val="single" w:sz="4" w:space="0" w:color="000000"/>
            </w:tcBorders>
            <w:shd w:val="clear" w:color="auto" w:fill="auto"/>
            <w:vAlign w:val="center"/>
          </w:tcPr>
          <w:p w14:paraId="32C95C84" w14:textId="77777777" w:rsidR="00C22BAA" w:rsidRDefault="00C22BAA" w:rsidP="00856A9E">
            <w:pPr>
              <w:spacing w:line="240" w:lineRule="auto"/>
              <w:jc w:val="center"/>
              <w:rPr>
                <w:color w:val="000000"/>
              </w:rPr>
            </w:pPr>
            <w:r>
              <w:rPr>
                <w:color w:val="000000"/>
              </w:rPr>
              <w:t>.84</w:t>
            </w:r>
          </w:p>
        </w:tc>
        <w:tc>
          <w:tcPr>
            <w:tcW w:w="1872" w:type="dxa"/>
            <w:tcBorders>
              <w:top w:val="nil"/>
              <w:bottom w:val="single" w:sz="4" w:space="0" w:color="000000"/>
            </w:tcBorders>
            <w:shd w:val="clear" w:color="auto" w:fill="auto"/>
            <w:vAlign w:val="center"/>
          </w:tcPr>
          <w:p w14:paraId="71EEFD9B" w14:textId="77777777" w:rsidR="00C22BAA" w:rsidRDefault="00C22BAA" w:rsidP="00856A9E">
            <w:pPr>
              <w:spacing w:line="240" w:lineRule="auto"/>
              <w:jc w:val="center"/>
              <w:rPr>
                <w:color w:val="000000"/>
              </w:rPr>
            </w:pPr>
            <w:r>
              <w:rPr>
                <w:color w:val="000000"/>
              </w:rPr>
              <w:t>.13</w:t>
            </w:r>
          </w:p>
        </w:tc>
        <w:tc>
          <w:tcPr>
            <w:tcW w:w="1872" w:type="dxa"/>
            <w:tcBorders>
              <w:top w:val="nil"/>
              <w:bottom w:val="single" w:sz="4" w:space="0" w:color="000000"/>
            </w:tcBorders>
            <w:shd w:val="clear" w:color="auto" w:fill="auto"/>
            <w:vAlign w:val="center"/>
          </w:tcPr>
          <w:p w14:paraId="78841259" w14:textId="77777777" w:rsidR="00C22BAA" w:rsidRDefault="00C22BAA" w:rsidP="00856A9E">
            <w:pPr>
              <w:spacing w:line="240" w:lineRule="auto"/>
              <w:jc w:val="center"/>
              <w:rPr>
                <w:color w:val="000000"/>
              </w:rPr>
            </w:pPr>
            <w:r>
              <w:rPr>
                <w:color w:val="000000"/>
              </w:rPr>
              <w:t>.14</w:t>
            </w:r>
          </w:p>
        </w:tc>
        <w:tc>
          <w:tcPr>
            <w:tcW w:w="1872" w:type="dxa"/>
            <w:tcBorders>
              <w:top w:val="nil"/>
              <w:bottom w:val="single" w:sz="4" w:space="0" w:color="000000"/>
            </w:tcBorders>
            <w:shd w:val="clear" w:color="auto" w:fill="auto"/>
            <w:vAlign w:val="center"/>
          </w:tcPr>
          <w:p w14:paraId="7DC0E806" w14:textId="77777777" w:rsidR="00C22BAA" w:rsidRDefault="00C22BAA" w:rsidP="00856A9E">
            <w:pPr>
              <w:spacing w:line="240" w:lineRule="auto"/>
              <w:jc w:val="center"/>
              <w:rPr>
                <w:color w:val="000000"/>
              </w:rPr>
            </w:pPr>
            <w:r>
              <w:rPr>
                <w:color w:val="000000"/>
              </w:rPr>
              <w:t>.11</w:t>
            </w:r>
          </w:p>
        </w:tc>
      </w:tr>
    </w:tbl>
    <w:p w14:paraId="40D84C5A" w14:textId="77777777" w:rsidR="00C22BAA" w:rsidRDefault="00C22BAA" w:rsidP="00C22BAA">
      <w:pPr>
        <w:ind w:firstLine="720"/>
        <w:rPr>
          <w:i/>
          <w:color w:val="00000A"/>
        </w:rPr>
      </w:pPr>
    </w:p>
    <w:p w14:paraId="3CE11CD5" w14:textId="77777777" w:rsidR="00090C4A" w:rsidRDefault="00090C4A">
      <w:pPr>
        <w:rPr>
          <w:b/>
        </w:rPr>
      </w:pPr>
    </w:p>
    <w:p w14:paraId="231BE05C" w14:textId="12D4B828" w:rsidR="00090C4A" w:rsidRDefault="00AA41A8">
      <w:pPr>
        <w:rPr>
          <w:b/>
        </w:rPr>
      </w:pPr>
      <w:r>
        <w:rPr>
          <w:b/>
        </w:rPr>
        <w:t>Mixture Model</w:t>
      </w:r>
    </w:p>
    <w:p w14:paraId="5BD7DE54" w14:textId="6046CE91" w:rsidR="00C22BAA" w:rsidRDefault="00AA41A8" w:rsidP="00C22BAA">
      <w:pPr>
        <w:ind w:firstLine="720"/>
      </w:pPr>
      <w:r>
        <w:t xml:space="preserve">To attempt to replicate the Harlow and Donaldson (2013) finding, we first used the </w:t>
      </w:r>
      <w:bookmarkStart w:id="54" w:name="_Hlk25747095"/>
      <w:r>
        <w:t>Zhang and Luck (2008) mixture model to fit the marginal distribution of response error</w:t>
      </w:r>
      <w:bookmarkEnd w:id="54"/>
      <w:r>
        <w:t>. The model had two free parameters, one for</w:t>
      </w:r>
      <w:r w:rsidR="00626206">
        <w:t xml:space="preserve"> the von Mises</w:t>
      </w:r>
      <w:r>
        <w:t xml:space="preserve"> precision</w:t>
      </w:r>
      <w:r w:rsidR="00626206">
        <w:t>,</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55"/>
      <w:r>
        <w:t xml:space="preserve">best fitting parameters </w:t>
      </w:r>
      <w:commentRangeEnd w:id="55"/>
      <w:r w:rsidR="00C22BAA">
        <w:rPr>
          <w:rStyle w:val="CommentReference"/>
        </w:rPr>
        <w:commentReference w:id="55"/>
      </w:r>
      <w:r>
        <w:t xml:space="preserve">of the </w:t>
      </w:r>
      <w:r w:rsidR="00C22BAA">
        <w:t>m</w:t>
      </w:r>
      <w:r>
        <w:t xml:space="preserve">ixture model to the response accuracy data, excluding the low response accuracy group, are shown in Table X. The parameter estimates at an individual level are in Appendix X. </w:t>
      </w:r>
    </w:p>
    <w:p w14:paraId="65423412" w14:textId="645171C7" w:rsidR="00090C4A" w:rsidRPr="00C22BAA" w:rsidRDefault="00C22BAA" w:rsidP="00C22BAA">
      <w:pPr>
        <w:ind w:firstLine="720"/>
        <w:rPr>
          <w:color w:val="FF0000"/>
        </w:rPr>
      </w:pPr>
      <w:commentRangeStart w:id="56"/>
      <w:r w:rsidRPr="00C22BAA">
        <w:rPr>
          <w:color w:val="FF0000"/>
        </w:rPr>
        <w:t xml:space="preserve">If heavy-tailed distributions of source errors were attributable to guessing for unrecognized items, then we expect that any difference between conditions to be reflected in the mixing parameter. </w:t>
      </w:r>
      <w:r w:rsidRPr="00C22BAA">
        <w:rPr>
          <w:color w:val="FF0000"/>
          <w:shd w:val="clear" w:color="auto" w:fill="FFFFFF"/>
        </w:rPr>
        <w:t xml:space="preserve">Instead, we observe that conditioning on recognition largely affects the precision parameter and not the memory parameter, which further suggests that source guessing </w:t>
      </w:r>
      <w:r w:rsidRPr="00C22BAA">
        <w:rPr>
          <w:color w:val="FF0000"/>
          <w:shd w:val="clear" w:color="auto" w:fill="FFFFFF"/>
        </w:rPr>
        <w:lastRenderedPageBreak/>
        <w:t>for unrecognized items does not sufficiently account for the heavy-tailed properties in the source error data.</w:t>
      </w:r>
      <w:commentRangeEnd w:id="56"/>
      <w:r>
        <w:rPr>
          <w:rStyle w:val="CommentReference"/>
        </w:rPr>
        <w:commentReference w:id="56"/>
      </w:r>
    </w:p>
    <w:p w14:paraId="37D47B65" w14:textId="77777777" w:rsidR="00090C4A"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090C4A" w14:paraId="126633F7" w14:textId="77777777">
        <w:trPr>
          <w:trHeight w:val="453"/>
        </w:trPr>
        <w:tc>
          <w:tcPr>
            <w:tcW w:w="9174" w:type="dxa"/>
            <w:gridSpan w:val="5"/>
            <w:shd w:val="clear" w:color="auto" w:fill="auto"/>
          </w:tcPr>
          <w:p w14:paraId="6D8E97E6" w14:textId="77777777" w:rsidR="00090C4A" w:rsidRDefault="00AA41A8">
            <w:pPr>
              <w:spacing w:line="240" w:lineRule="auto"/>
              <w:rPr>
                <w:color w:val="000000"/>
              </w:rPr>
            </w:pPr>
            <w:r>
              <w:t>Table X</w:t>
            </w:r>
          </w:p>
        </w:tc>
      </w:tr>
      <w:tr w:rsidR="00090C4A"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Default="00AA41A8">
            <w:pPr>
              <w:spacing w:line="240" w:lineRule="auto"/>
              <w:rPr>
                <w:color w:val="000000"/>
              </w:rPr>
            </w:pPr>
            <w:r>
              <w:rPr>
                <w:i/>
              </w:rPr>
              <w:t>Parameter Values for Best Fits of the Simple Mixture Model to Highly Recognized Individual Data.</w:t>
            </w:r>
          </w:p>
        </w:tc>
      </w:tr>
      <w:tr w:rsidR="00090C4A"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Default="00AA41A8">
            <w:pPr>
              <w:spacing w:line="240" w:lineRule="auto"/>
            </w:pPr>
            <w:r>
              <w:t>Recognition Rating</w:t>
            </w:r>
          </w:p>
        </w:tc>
        <w:tc>
          <w:tcPr>
            <w:tcW w:w="3454" w:type="dxa"/>
            <w:gridSpan w:val="2"/>
            <w:tcBorders>
              <w:top w:val="single" w:sz="4" w:space="0" w:color="000000"/>
            </w:tcBorders>
            <w:shd w:val="clear" w:color="auto" w:fill="auto"/>
            <w:vAlign w:val="center"/>
          </w:tcPr>
          <w:p w14:paraId="1635E82B" w14:textId="757B1117" w:rsidR="00090C4A" w:rsidRDefault="00AA41A8">
            <w:pPr>
              <w:spacing w:line="240" w:lineRule="auto"/>
              <w:jc w:val="center"/>
              <w:rPr>
                <w:color w:val="000000"/>
              </w:rPr>
            </w:pPr>
            <w:r>
              <w:rPr>
                <w:color w:val="000000"/>
              </w:rPr>
              <w:t>Low</w:t>
            </w:r>
            <w:r w:rsidR="00A55B1B">
              <w:rPr>
                <w:color w:val="000000"/>
              </w:rPr>
              <w:t xml:space="preserve"> Imageability</w:t>
            </w:r>
          </w:p>
        </w:tc>
        <w:tc>
          <w:tcPr>
            <w:tcW w:w="3455" w:type="dxa"/>
            <w:gridSpan w:val="2"/>
            <w:tcBorders>
              <w:top w:val="single" w:sz="4" w:space="0" w:color="000000"/>
            </w:tcBorders>
            <w:shd w:val="clear" w:color="auto" w:fill="auto"/>
            <w:vAlign w:val="center"/>
          </w:tcPr>
          <w:p w14:paraId="2D1873D8" w14:textId="4551E70C" w:rsidR="00090C4A" w:rsidRDefault="00AA41A8">
            <w:pPr>
              <w:spacing w:line="240" w:lineRule="auto"/>
              <w:jc w:val="center"/>
              <w:rPr>
                <w:color w:val="000000"/>
              </w:rPr>
            </w:pPr>
            <w:r>
              <w:rPr>
                <w:color w:val="000000"/>
              </w:rPr>
              <w:t>High</w:t>
            </w:r>
            <w:r w:rsidR="00A55B1B">
              <w:rPr>
                <w:color w:val="000000"/>
              </w:rPr>
              <w:t xml:space="preserve"> Imageability</w:t>
            </w:r>
          </w:p>
        </w:tc>
      </w:tr>
      <w:tr w:rsidR="00090C4A"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Default="00AA41A8">
            <w:pPr>
              <w:spacing w:line="240" w:lineRule="auto"/>
              <w:jc w:val="center"/>
              <w:rPr>
                <w:color w:val="000000"/>
              </w:rPr>
            </w:pPr>
            <w:r>
              <w:t>Precision</w:t>
            </w:r>
          </w:p>
        </w:tc>
        <w:tc>
          <w:tcPr>
            <w:tcW w:w="1727" w:type="dxa"/>
            <w:tcBorders>
              <w:bottom w:val="single" w:sz="4" w:space="0" w:color="000000"/>
            </w:tcBorders>
            <w:shd w:val="clear" w:color="auto" w:fill="auto"/>
            <w:vAlign w:val="center"/>
          </w:tcPr>
          <w:p w14:paraId="21562678" w14:textId="77777777" w:rsidR="00090C4A" w:rsidRDefault="00AA41A8">
            <w:pPr>
              <w:spacing w:line="240" w:lineRule="auto"/>
              <w:jc w:val="center"/>
              <w:rPr>
                <w:color w:val="000000"/>
              </w:rPr>
            </w:pPr>
            <w:r>
              <w:rPr>
                <w:i/>
              </w:rPr>
              <w:t>π</w:t>
            </w:r>
          </w:p>
        </w:tc>
        <w:tc>
          <w:tcPr>
            <w:tcW w:w="1725" w:type="dxa"/>
            <w:tcBorders>
              <w:bottom w:val="single" w:sz="4" w:space="0" w:color="000000"/>
            </w:tcBorders>
            <w:shd w:val="clear" w:color="auto" w:fill="auto"/>
            <w:vAlign w:val="center"/>
          </w:tcPr>
          <w:p w14:paraId="010E9679" w14:textId="77777777" w:rsidR="00090C4A" w:rsidRDefault="00AA41A8">
            <w:pPr>
              <w:spacing w:line="240" w:lineRule="auto"/>
              <w:jc w:val="center"/>
              <w:rPr>
                <w:color w:val="000000"/>
              </w:rPr>
            </w:pPr>
            <w:r>
              <w:t>Precision</w:t>
            </w:r>
          </w:p>
        </w:tc>
        <w:tc>
          <w:tcPr>
            <w:tcW w:w="1731" w:type="dxa"/>
            <w:tcBorders>
              <w:bottom w:val="single" w:sz="4" w:space="0" w:color="000000"/>
            </w:tcBorders>
            <w:shd w:val="clear" w:color="auto" w:fill="auto"/>
            <w:vAlign w:val="center"/>
          </w:tcPr>
          <w:p w14:paraId="27AF615F" w14:textId="77777777" w:rsidR="00090C4A" w:rsidRDefault="00AA41A8">
            <w:pPr>
              <w:spacing w:line="240" w:lineRule="auto"/>
              <w:jc w:val="center"/>
              <w:rPr>
                <w:color w:val="000000"/>
              </w:rPr>
            </w:pPr>
            <w:r>
              <w:rPr>
                <w:i/>
              </w:rPr>
              <w:t>π</w:t>
            </w:r>
          </w:p>
        </w:tc>
      </w:tr>
      <w:tr w:rsidR="00090C4A"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Default="00AA41A8">
            <w:pPr>
              <w:spacing w:line="240" w:lineRule="auto"/>
              <w:rPr>
                <w:color w:val="000000"/>
              </w:rPr>
            </w:pPr>
            <w:r>
              <w:rPr>
                <w:color w:val="000000"/>
              </w:rPr>
              <w:t>All</w:t>
            </w:r>
          </w:p>
        </w:tc>
        <w:tc>
          <w:tcPr>
            <w:tcW w:w="1726" w:type="dxa"/>
            <w:tcBorders>
              <w:top w:val="single" w:sz="4" w:space="0" w:color="000000"/>
            </w:tcBorders>
            <w:shd w:val="clear" w:color="auto" w:fill="auto"/>
            <w:vAlign w:val="center"/>
          </w:tcPr>
          <w:p w14:paraId="757116A1" w14:textId="77777777" w:rsidR="00090C4A" w:rsidRDefault="00AA41A8">
            <w:pPr>
              <w:spacing w:line="240" w:lineRule="auto"/>
              <w:jc w:val="center"/>
              <w:rPr>
                <w:color w:val="000000"/>
              </w:rPr>
            </w:pPr>
            <w:r>
              <w:rPr>
                <w:color w:val="000000"/>
              </w:rPr>
              <w:t>19.22</w:t>
            </w:r>
          </w:p>
        </w:tc>
        <w:tc>
          <w:tcPr>
            <w:tcW w:w="1727" w:type="dxa"/>
            <w:tcBorders>
              <w:top w:val="single" w:sz="4" w:space="0" w:color="000000"/>
            </w:tcBorders>
            <w:shd w:val="clear" w:color="auto" w:fill="auto"/>
            <w:vAlign w:val="center"/>
          </w:tcPr>
          <w:p w14:paraId="0E7E0E36" w14:textId="77777777" w:rsidR="00090C4A" w:rsidRDefault="00AA41A8">
            <w:pPr>
              <w:spacing w:line="240" w:lineRule="auto"/>
              <w:jc w:val="center"/>
              <w:rPr>
                <w:color w:val="000000"/>
              </w:rPr>
            </w:pPr>
            <w:r>
              <w:rPr>
                <w:color w:val="000000"/>
              </w:rPr>
              <w:t>0.51</w:t>
            </w:r>
          </w:p>
        </w:tc>
        <w:tc>
          <w:tcPr>
            <w:tcW w:w="1725" w:type="dxa"/>
            <w:tcBorders>
              <w:top w:val="single" w:sz="4" w:space="0" w:color="000000"/>
            </w:tcBorders>
            <w:shd w:val="clear" w:color="auto" w:fill="auto"/>
            <w:vAlign w:val="center"/>
          </w:tcPr>
          <w:p w14:paraId="14F3DA81" w14:textId="77777777" w:rsidR="00090C4A" w:rsidRDefault="00AA41A8">
            <w:pPr>
              <w:spacing w:line="240" w:lineRule="auto"/>
              <w:jc w:val="center"/>
              <w:rPr>
                <w:color w:val="000000"/>
              </w:rPr>
            </w:pPr>
            <w:r>
              <w:rPr>
                <w:color w:val="000000"/>
              </w:rPr>
              <w:t>23.89</w:t>
            </w:r>
          </w:p>
        </w:tc>
        <w:tc>
          <w:tcPr>
            <w:tcW w:w="1731" w:type="dxa"/>
            <w:tcBorders>
              <w:top w:val="single" w:sz="4" w:space="0" w:color="000000"/>
            </w:tcBorders>
            <w:shd w:val="clear" w:color="auto" w:fill="auto"/>
            <w:vAlign w:val="center"/>
          </w:tcPr>
          <w:p w14:paraId="6A1232C5" w14:textId="77777777" w:rsidR="00090C4A" w:rsidRDefault="00AA41A8">
            <w:pPr>
              <w:spacing w:line="240" w:lineRule="auto"/>
              <w:jc w:val="center"/>
              <w:rPr>
                <w:color w:val="000000"/>
              </w:rPr>
            </w:pPr>
            <w:r>
              <w:rPr>
                <w:color w:val="000000"/>
              </w:rPr>
              <w:t>0.51</w:t>
            </w:r>
          </w:p>
        </w:tc>
      </w:tr>
      <w:tr w:rsidR="00090C4A" w14:paraId="2E330E9C" w14:textId="77777777">
        <w:trPr>
          <w:trHeight w:val="453"/>
        </w:trPr>
        <w:tc>
          <w:tcPr>
            <w:tcW w:w="2265" w:type="dxa"/>
            <w:shd w:val="clear" w:color="auto" w:fill="auto"/>
            <w:vAlign w:val="bottom"/>
          </w:tcPr>
          <w:p w14:paraId="4B57CF3A" w14:textId="77777777" w:rsidR="00090C4A" w:rsidRDefault="00AA41A8">
            <w:pPr>
              <w:spacing w:line="240" w:lineRule="auto"/>
              <w:rPr>
                <w:color w:val="000000"/>
              </w:rPr>
            </w:pPr>
            <w:r>
              <w:rPr>
                <w:color w:val="000000"/>
              </w:rPr>
              <w:t>Recognized</w:t>
            </w:r>
          </w:p>
        </w:tc>
        <w:tc>
          <w:tcPr>
            <w:tcW w:w="1726" w:type="dxa"/>
            <w:shd w:val="clear" w:color="auto" w:fill="auto"/>
            <w:vAlign w:val="center"/>
          </w:tcPr>
          <w:p w14:paraId="02B5B2D3" w14:textId="77777777" w:rsidR="00090C4A" w:rsidRDefault="00AA41A8">
            <w:pPr>
              <w:spacing w:line="240" w:lineRule="auto"/>
              <w:jc w:val="center"/>
              <w:rPr>
                <w:color w:val="000000"/>
              </w:rPr>
            </w:pPr>
            <w:r>
              <w:rPr>
                <w:color w:val="000000"/>
              </w:rPr>
              <w:t>18.24</w:t>
            </w:r>
          </w:p>
        </w:tc>
        <w:tc>
          <w:tcPr>
            <w:tcW w:w="1727" w:type="dxa"/>
            <w:shd w:val="clear" w:color="auto" w:fill="auto"/>
            <w:vAlign w:val="center"/>
          </w:tcPr>
          <w:p w14:paraId="0F99F876" w14:textId="77777777" w:rsidR="00090C4A" w:rsidRDefault="00AA41A8">
            <w:pPr>
              <w:spacing w:line="240" w:lineRule="auto"/>
              <w:jc w:val="center"/>
              <w:rPr>
                <w:color w:val="000000"/>
              </w:rPr>
            </w:pPr>
            <w:r>
              <w:rPr>
                <w:color w:val="000000"/>
              </w:rPr>
              <w:t>0.50</w:t>
            </w:r>
          </w:p>
        </w:tc>
        <w:tc>
          <w:tcPr>
            <w:tcW w:w="1725" w:type="dxa"/>
            <w:shd w:val="clear" w:color="auto" w:fill="auto"/>
            <w:vAlign w:val="center"/>
          </w:tcPr>
          <w:p w14:paraId="20DD7600" w14:textId="77777777" w:rsidR="00090C4A" w:rsidRDefault="00AA41A8">
            <w:pPr>
              <w:spacing w:line="240" w:lineRule="auto"/>
              <w:jc w:val="center"/>
              <w:rPr>
                <w:color w:val="000000"/>
              </w:rPr>
            </w:pPr>
            <w:r>
              <w:rPr>
                <w:color w:val="000000"/>
              </w:rPr>
              <w:t>23.79</w:t>
            </w:r>
          </w:p>
        </w:tc>
        <w:tc>
          <w:tcPr>
            <w:tcW w:w="1731" w:type="dxa"/>
            <w:shd w:val="clear" w:color="auto" w:fill="auto"/>
            <w:vAlign w:val="center"/>
          </w:tcPr>
          <w:p w14:paraId="6B04B224" w14:textId="77777777" w:rsidR="00090C4A" w:rsidRDefault="00AA41A8">
            <w:pPr>
              <w:spacing w:line="240" w:lineRule="auto"/>
              <w:jc w:val="center"/>
              <w:rPr>
                <w:color w:val="000000"/>
              </w:rPr>
            </w:pPr>
            <w:r>
              <w:rPr>
                <w:color w:val="000000"/>
              </w:rPr>
              <w:t>0.54</w:t>
            </w:r>
          </w:p>
        </w:tc>
      </w:tr>
      <w:tr w:rsidR="00090C4A"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Default="00AA41A8">
            <w:pPr>
              <w:spacing w:line="240" w:lineRule="auto"/>
              <w:rPr>
                <w:color w:val="000000"/>
              </w:rPr>
            </w:pPr>
            <w:r>
              <w:rPr>
                <w:color w:val="000000"/>
              </w:rPr>
              <w:t>Highly Recognized</w:t>
            </w:r>
          </w:p>
        </w:tc>
        <w:tc>
          <w:tcPr>
            <w:tcW w:w="1726" w:type="dxa"/>
            <w:tcBorders>
              <w:bottom w:val="single" w:sz="4" w:space="0" w:color="000000"/>
            </w:tcBorders>
            <w:shd w:val="clear" w:color="auto" w:fill="auto"/>
            <w:vAlign w:val="center"/>
          </w:tcPr>
          <w:p w14:paraId="3C77BB22" w14:textId="77777777" w:rsidR="00090C4A" w:rsidRDefault="00AA41A8">
            <w:pPr>
              <w:spacing w:line="240" w:lineRule="auto"/>
              <w:jc w:val="center"/>
              <w:rPr>
                <w:color w:val="000000"/>
              </w:rPr>
            </w:pPr>
            <w:r>
              <w:rPr>
                <w:color w:val="000000"/>
              </w:rPr>
              <w:t>18.03</w:t>
            </w:r>
          </w:p>
        </w:tc>
        <w:tc>
          <w:tcPr>
            <w:tcW w:w="1727" w:type="dxa"/>
            <w:tcBorders>
              <w:bottom w:val="single" w:sz="4" w:space="0" w:color="000000"/>
            </w:tcBorders>
            <w:shd w:val="clear" w:color="auto" w:fill="auto"/>
            <w:vAlign w:val="center"/>
          </w:tcPr>
          <w:p w14:paraId="5852CA1D" w14:textId="77777777" w:rsidR="00090C4A" w:rsidRDefault="00AA41A8">
            <w:pPr>
              <w:spacing w:line="240" w:lineRule="auto"/>
              <w:jc w:val="center"/>
              <w:rPr>
                <w:color w:val="000000"/>
              </w:rPr>
            </w:pPr>
            <w:r>
              <w:rPr>
                <w:color w:val="000000"/>
              </w:rPr>
              <w:t>0.50</w:t>
            </w:r>
          </w:p>
        </w:tc>
        <w:tc>
          <w:tcPr>
            <w:tcW w:w="1725" w:type="dxa"/>
            <w:tcBorders>
              <w:bottom w:val="single" w:sz="4" w:space="0" w:color="000000"/>
            </w:tcBorders>
            <w:shd w:val="clear" w:color="auto" w:fill="auto"/>
            <w:vAlign w:val="center"/>
          </w:tcPr>
          <w:p w14:paraId="7B208E4D" w14:textId="77777777" w:rsidR="00090C4A" w:rsidRDefault="00AA41A8">
            <w:pPr>
              <w:spacing w:line="240" w:lineRule="auto"/>
              <w:jc w:val="center"/>
              <w:rPr>
                <w:color w:val="000000"/>
              </w:rPr>
            </w:pPr>
            <w:r>
              <w:rPr>
                <w:color w:val="000000"/>
              </w:rPr>
              <w:t>19.81</w:t>
            </w:r>
          </w:p>
        </w:tc>
        <w:tc>
          <w:tcPr>
            <w:tcW w:w="1731" w:type="dxa"/>
            <w:tcBorders>
              <w:bottom w:val="single" w:sz="4" w:space="0" w:color="000000"/>
            </w:tcBorders>
            <w:shd w:val="clear" w:color="auto" w:fill="auto"/>
            <w:vAlign w:val="center"/>
          </w:tcPr>
          <w:p w14:paraId="2B002306" w14:textId="77777777" w:rsidR="00090C4A" w:rsidRDefault="00AA41A8">
            <w:pPr>
              <w:spacing w:line="240" w:lineRule="auto"/>
              <w:jc w:val="center"/>
              <w:rPr>
                <w:color w:val="000000"/>
              </w:rPr>
            </w:pPr>
            <w:r>
              <w:rPr>
                <w:color w:val="000000"/>
              </w:rPr>
              <w:t>0.56</w:t>
            </w:r>
          </w:p>
        </w:tc>
      </w:tr>
    </w:tbl>
    <w:p w14:paraId="71B8A0EB"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53025613" w14:textId="77777777" w:rsidR="00090C4A" w:rsidRDefault="00090C4A">
      <w:pPr>
        <w:spacing w:line="240" w:lineRule="auto"/>
      </w:pPr>
    </w:p>
    <w:p w14:paraId="1BACF6BD" w14:textId="77777777" w:rsidR="00090C4A" w:rsidRDefault="00090C4A">
      <w:pPr>
        <w:spacing w:line="240" w:lineRule="auto"/>
      </w:pPr>
    </w:p>
    <w:p w14:paraId="55827059" w14:textId="77777777" w:rsidR="00090C4A" w:rsidRDefault="00090C4A">
      <w:pPr>
        <w:spacing w:line="240" w:lineRule="auto"/>
        <w:rPr>
          <w:b/>
        </w:rPr>
      </w:pPr>
    </w:p>
    <w:p w14:paraId="081CEF4F" w14:textId="77777777" w:rsidR="00090C4A" w:rsidRDefault="00AA41A8">
      <w:pPr>
        <w:rPr>
          <w:b/>
        </w:rPr>
      </w:pPr>
      <w:r>
        <w:rPr>
          <w:b/>
        </w:rPr>
        <w:t>Circular Diffusion Models</w:t>
      </w:r>
    </w:p>
    <w:p w14:paraId="79B1977A" w14:textId="7B6E1472" w:rsidR="00C22BAA" w:rsidRPr="00C22BAA" w:rsidRDefault="00C22BAA">
      <w:pPr>
        <w:ind w:firstLine="720"/>
        <w:rPr>
          <w:color w:val="FF0000"/>
        </w:rPr>
      </w:pPr>
      <w:r w:rsidRPr="00C22BAA">
        <w:rPr>
          <w:color w:val="FF0000"/>
        </w:rPr>
        <w:t>While the mixture model was fit only to response error, we now also take latency into account by jointly modelling error and RT with the circular diffusion model. This allows us to decompose precision into drift norm and decision criterion. With trial-to-trial variance in drift norm, the circular diffusion model can produce heavy tailed distributions, which may allow an alternate account for the observed patterns in the data without a discrete guessing process.</w:t>
      </w:r>
      <w:r w:rsidR="00F12FF6">
        <w:rPr>
          <w:color w:val="FF0000"/>
        </w:rPr>
        <w:t xml:space="preserve"> As we observed no difference between the summary statistics for the high and low imageability conditions, we pooled data between these conditions together and fit the model to this unified dataset.</w:t>
      </w:r>
    </w:p>
    <w:p w14:paraId="540565C4" w14:textId="3AF9FE20" w:rsidR="00F12FF6" w:rsidRDefault="00AA41A8" w:rsidP="00F12FF6">
      <w:pPr>
        <w:ind w:firstLine="720"/>
      </w:pPr>
      <w:r>
        <w:t>We test</w:t>
      </w:r>
      <w:r w:rsidR="00CB3EA9">
        <w:t>ed</w:t>
      </w:r>
      <w:r>
        <w:t xml:space="preserve"> three alternative versions of the circular diffusion model that express</w:t>
      </w:r>
      <w:r w:rsidR="00CB3EA9">
        <w:t>ed</w:t>
      </w:r>
      <w:r>
        <w:t xml:space="preserve"> different hypotheses about the process of memory retrieval. The first of these was designed to be analogous to the continuous model of source memory presented in Harlow and Donaldson </w:t>
      </w:r>
      <w:r>
        <w:lastRenderedPageBreak/>
        <w:t>(2013</w:t>
      </w:r>
      <w:proofErr w:type="gramStart"/>
      <w:r>
        <w:t>), and</w:t>
      </w:r>
      <w:proofErr w:type="gramEnd"/>
      <w:r>
        <w:t xml:space="preserve"> was implemented as a circular diffusion model with </w:t>
      </w:r>
      <w:proofErr w:type="spellStart"/>
      <w:r w:rsidR="00CB3EA9">
        <w:t>across</w:t>
      </w:r>
      <w:proofErr w:type="spellEnd"/>
      <w:r w:rsidR="00CB3EA9">
        <w:t xml:space="preserve">-trial variability in </w:t>
      </w:r>
      <w:r>
        <w:t>drift rate</w:t>
      </w:r>
      <w:r w:rsidR="00CB3EA9">
        <w:t>s</w:t>
      </w:r>
      <w:r>
        <w:t xml:space="preserve">. </w:t>
      </w:r>
      <w:r w:rsidR="00C22BAA">
        <w:t>We refer to t</w:t>
      </w:r>
      <w:r>
        <w:t xml:space="preserve">his variant </w:t>
      </w:r>
      <w:commentRangeStart w:id="57"/>
      <w:r w:rsidR="00C22BAA">
        <w:t xml:space="preserve">as the </w:t>
      </w:r>
      <w:r w:rsidRPr="00C22BAA">
        <w:rPr>
          <w:iCs/>
        </w:rPr>
        <w:t>continuous diffusion</w:t>
      </w:r>
      <w:r>
        <w:t xml:space="preserve"> model</w:t>
      </w:r>
      <w:commentRangeEnd w:id="57"/>
      <w:r w:rsidR="00F12FF6">
        <w:rPr>
          <w:rStyle w:val="CommentReference"/>
        </w:rPr>
        <w:commentReference w:id="57"/>
      </w:r>
      <w:r w:rsidR="00C22BAA">
        <w:t>, in which d</w:t>
      </w:r>
      <w:r>
        <w:t xml:space="preserve">rift rate variability was set to be equal in both dimensions of the </w:t>
      </w:r>
      <w:r w:rsidR="00CB3EA9">
        <w:t xml:space="preserve">two-dimensional (2D) </w:t>
      </w:r>
      <w:r>
        <w:t>space</w:t>
      </w:r>
      <w:r w:rsidR="00F12FF6">
        <w:t xml:space="preserve">. </w:t>
      </w:r>
      <w:r>
        <w:t xml:space="preserve"> </w:t>
      </w:r>
      <w:r w:rsidR="00F12FF6">
        <w:t xml:space="preserve">Mean drift rate was described by the parameter </w:t>
      </w:r>
      <w:r w:rsidR="00F12FF6">
        <w:rPr>
          <w:i/>
        </w:rPr>
        <w:t xml:space="preserve">μ, </w:t>
      </w:r>
      <w:r w:rsidR="00F12FF6">
        <w:rPr>
          <w:iCs/>
        </w:rPr>
        <w:t>which varied along</w:t>
      </w:r>
      <w:r w:rsidR="00F12FF6">
        <w:t xml:space="preserve"> a Gaussian distribution with standard deviation </w:t>
      </w:r>
      <w:r w:rsidR="00F12FF6">
        <w:rPr>
          <w:i/>
        </w:rPr>
        <w:t>η.</w:t>
      </w:r>
    </w:p>
    <w:p w14:paraId="0D67B68B" w14:textId="77777777" w:rsidR="00F12FF6" w:rsidRDefault="00AA41A8" w:rsidP="00F12FF6">
      <w:pPr>
        <w:ind w:firstLine="720"/>
      </w:pPr>
      <w:del w:id="58" w:author="Jason Zhou" w:date="2020-01-21T11:15:00Z">
        <w:r w:rsidDel="00F12FF6">
          <w:delText xml:space="preserve">There were </w:delText>
        </w:r>
        <w:r w:rsidR="00856A9E" w:rsidDel="00F12FF6">
          <w:delText>two</w:delText>
        </w:r>
        <w:r w:rsidDel="00F12FF6">
          <w:delText xml:space="preserve"> parameters for mean drift rates (</w:delText>
        </w:r>
        <w:r w:rsidDel="00F12FF6">
          <w:rPr>
            <w:i/>
          </w:rPr>
          <w:delText>μ</w:delText>
        </w:r>
        <w:r w:rsidR="00856A9E" w:rsidDel="00F12FF6">
          <w:rPr>
            <w:i/>
            <w:vertAlign w:val="subscript"/>
          </w:rPr>
          <w:delText>a</w:delText>
        </w:r>
        <w:r w:rsidDel="00F12FF6">
          <w:delText xml:space="preserve"> </w:delText>
        </w:r>
        <w:r w:rsidDel="00F12FF6">
          <w:rPr>
            <w:i/>
          </w:rPr>
          <w:delText>μ</w:delText>
        </w:r>
        <w:r w:rsidR="00856A9E" w:rsidDel="00F12FF6">
          <w:rPr>
            <w:i/>
            <w:vertAlign w:val="subscript"/>
          </w:rPr>
          <w:delText>b</w:delText>
        </w:r>
        <w:r w:rsidDel="00F12FF6">
          <w:delText>),</w:delText>
        </w:r>
        <w:r w:rsidDel="00F12FF6">
          <w:rPr>
            <w:i/>
          </w:rPr>
          <w:delText xml:space="preserve"> </w:delText>
        </w:r>
        <w:r w:rsidDel="00F12FF6">
          <w:delText xml:space="preserve">which </w:delText>
        </w:r>
        <w:r w:rsidR="00856A9E" w:rsidDel="00F12FF6">
          <w:delText xml:space="preserve">represent mean drift </w:delText>
        </w:r>
        <w:r w:rsidDel="00F12FF6">
          <w:delText>in the low (</w:delText>
        </w:r>
        <w:r w:rsidDel="00F12FF6">
          <w:rPr>
            <w:i/>
          </w:rPr>
          <w:delText>μ</w:delText>
        </w:r>
      </w:del>
      <w:del w:id="59" w:author="Jason Zhou" w:date="2020-01-21T11:13:00Z">
        <w:r w:rsidR="00856A9E" w:rsidDel="00F12FF6">
          <w:rPr>
            <w:i/>
            <w:vertAlign w:val="subscript"/>
          </w:rPr>
          <w:delText>a</w:delText>
        </w:r>
      </w:del>
      <w:del w:id="60" w:author="Jason Zhou" w:date="2020-01-21T11:15:00Z">
        <w:r w:rsidDel="00F12FF6">
          <w:delText>) and high (</w:delText>
        </w:r>
        <w:r w:rsidDel="00F12FF6">
          <w:rPr>
            <w:i/>
          </w:rPr>
          <w:delText>μ</w:delText>
        </w:r>
        <w:r w:rsidR="00856A9E" w:rsidDel="00F12FF6">
          <w:rPr>
            <w:i/>
            <w:vertAlign w:val="subscript"/>
          </w:rPr>
          <w:delText>b</w:delText>
        </w:r>
        <w:r w:rsidDel="00F12FF6">
          <w:delText xml:space="preserve">) imageability conditions. Because the model was fitted to the distribution of report errors, which is centered on zero degrees, </w:delText>
        </w:r>
        <w:commentRangeStart w:id="61"/>
        <w:r w:rsidDel="00F12FF6">
          <w:delText xml:space="preserve">the dominant component of the drift rate was expected to be in the </w:delText>
        </w:r>
        <w:r w:rsidDel="00F12FF6">
          <w:rPr>
            <w:i/>
          </w:rPr>
          <w:delText xml:space="preserve">x </w:delText>
        </w:r>
        <w:r w:rsidDel="00F12FF6">
          <w:delText>direction</w:delText>
        </w:r>
        <w:r w:rsidR="007B38A0" w:rsidDel="00F12FF6">
          <w:delText>, which corresponds to a phase angle of zero</w:delText>
        </w:r>
        <w:commentRangeEnd w:id="61"/>
        <w:r w:rsidR="00856A9E" w:rsidDel="00F12FF6">
          <w:rPr>
            <w:rStyle w:val="CommentReference"/>
          </w:rPr>
          <w:commentReference w:id="61"/>
        </w:r>
        <w:r w:rsidDel="00F12FF6">
          <w:delText xml:space="preserve">. </w:delText>
        </w:r>
      </w:del>
      <w:del w:id="62" w:author="Jason Zhou" w:date="2020-01-21T10:59:00Z">
        <w:r w:rsidDel="00F12FF6">
          <w:delText>The second component of drift was included to allow f</w:delText>
        </w:r>
      </w:del>
      <w:del w:id="63" w:author="Jason Zhou" w:date="2020-01-21T10:58:00Z">
        <w:r w:rsidDel="00F12FF6">
          <w:delText>or the possibility of drift bias</w:delText>
        </w:r>
      </w:del>
      <w:ins w:id="64" w:author="Jason Zhou" w:date="2020-01-21T11:10:00Z">
        <w:r w:rsidR="00F12FF6">
          <w:t xml:space="preserve"> </w:t>
        </w:r>
      </w:ins>
      <w:del w:id="65" w:author="Jason Zhou" w:date="2020-01-21T11:05:00Z">
        <w:r w:rsidR="00C22BAA" w:rsidDel="00F12FF6">
          <w:delText xml:space="preserve">There were also two standard deviation parameters </w:delText>
        </w:r>
        <w:r w:rsidR="00C22BAA" w:rsidDel="00F12FF6">
          <w:rPr>
            <w:i/>
          </w:rPr>
          <w:delText>η</w:delText>
        </w:r>
        <w:r w:rsidR="00C22BAA" w:rsidRPr="00856A9E" w:rsidDel="00F12FF6">
          <w:rPr>
            <w:i/>
            <w:vertAlign w:val="subscript"/>
          </w:rPr>
          <w:delText>1</w:delText>
        </w:r>
        <w:r w:rsidR="00C22BAA" w:rsidRPr="00856A9E" w:rsidDel="00F12FF6">
          <w:rPr>
            <w:vertAlign w:val="subscript"/>
          </w:rPr>
          <w:delText xml:space="preserve"> </w:delText>
        </w:r>
        <w:r w:rsidR="00C22BAA" w:rsidDel="00F12FF6">
          <w:delText xml:space="preserve">and </w:delText>
        </w:r>
        <w:r w:rsidR="00C22BAA" w:rsidDel="00F12FF6">
          <w:rPr>
            <w:i/>
          </w:rPr>
          <w:delText>η</w:delText>
        </w:r>
        <w:r w:rsidR="00C22BAA" w:rsidRPr="00856A9E" w:rsidDel="00F12FF6">
          <w:rPr>
            <w:i/>
            <w:vertAlign w:val="subscript"/>
          </w:rPr>
          <w:delText>2</w:delText>
        </w:r>
        <w:r w:rsidR="00C22BAA" w:rsidDel="00F12FF6">
          <w:delText xml:space="preserve">, which described the standard deviations of the drift rates in the low and high imageability conditions respectively. </w:delText>
        </w:r>
      </w:del>
      <w:del w:id="66" w:author="Jason Zhou" w:date="2020-01-21T11:10:00Z">
        <w:r w:rsidR="00C22BAA" w:rsidDel="00F12FF6">
          <w:delText>The standard deviation</w:delText>
        </w:r>
      </w:del>
      <w:del w:id="67" w:author="Jason Zhou" w:date="2020-01-21T11:05:00Z">
        <w:r w:rsidR="00C22BAA" w:rsidDel="00F12FF6">
          <w:delText>s</w:delText>
        </w:r>
      </w:del>
      <w:del w:id="68" w:author="Jason Zhou" w:date="2020-01-21T11:10:00Z">
        <w:r w:rsidR="00C22BAA" w:rsidDel="00F12FF6">
          <w:delText xml:space="preserve"> of the drift rates were assumed to be the same in the </w:delText>
        </w:r>
        <w:r w:rsidR="00C22BAA" w:rsidDel="00F12FF6">
          <w:rPr>
            <w:i/>
          </w:rPr>
          <w:delText>x</w:delText>
        </w:r>
        <w:r w:rsidR="00C22BAA" w:rsidDel="00F12FF6">
          <w:delText xml:space="preserve"> and </w:delText>
        </w:r>
        <w:r w:rsidR="00C22BAA" w:rsidDel="00F12FF6">
          <w:rPr>
            <w:i/>
          </w:rPr>
          <w:delText>y</w:delText>
        </w:r>
        <w:r w:rsidR="00C22BAA" w:rsidDel="00F12FF6">
          <w:delText xml:space="preserve"> directions.</w:delText>
        </w:r>
      </w:del>
      <w:r w:rsidR="00C22BAA">
        <w:t xml:space="preserve"> </w:t>
      </w:r>
    </w:p>
    <w:p w14:paraId="3BF5B994" w14:textId="60436AF2" w:rsidR="00F12FF6" w:rsidRPr="00F12FF6" w:rsidRDefault="00AA41A8" w:rsidP="00F12FF6">
      <w:pPr>
        <w:ind w:firstLine="720"/>
        <w:rPr>
          <w:ins w:id="69" w:author="Jason Zhou" w:date="2020-01-21T11:24:00Z"/>
          <w:iCs/>
        </w:rPr>
      </w:pPr>
      <w:r>
        <w:t xml:space="preserve">The decision criterion was represented by </w:t>
      </w:r>
      <w:commentRangeStart w:id="70"/>
      <w:r>
        <w:rPr>
          <w:i/>
        </w:rPr>
        <w:t>a</w:t>
      </w:r>
      <w:commentRangeEnd w:id="70"/>
      <w:r w:rsidR="00C22BAA">
        <w:rPr>
          <w:rStyle w:val="CommentReference"/>
        </w:rPr>
        <w:commentReference w:id="70"/>
      </w:r>
      <w:del w:id="71" w:author="Jason Zhou" w:date="2020-01-21T11:00:00Z">
        <w:r w:rsidR="00F12FF6" w:rsidDel="00F12FF6">
          <w:rPr>
            <w:i/>
          </w:rPr>
          <w:delText>,</w:delText>
        </w:r>
        <w:r w:rsidR="00F12FF6" w:rsidRPr="00F12FF6" w:rsidDel="00F12FF6">
          <w:rPr>
            <w:iCs/>
          </w:rPr>
          <w:delText xml:space="preserve"> which had</w:delText>
        </w:r>
        <w:r w:rsidR="00F12FF6" w:rsidRPr="00F12FF6" w:rsidDel="00F12FF6">
          <w:rPr>
            <w:i/>
          </w:rPr>
          <w:delText xml:space="preserve"> </w:delText>
        </w:r>
        <w:r w:rsidR="00F12FF6" w:rsidRPr="00F12FF6" w:rsidDel="00F12FF6">
          <w:delText xml:space="preserve">uniform variability across trials with range </w:delText>
        </w:r>
        <w:r w:rsidR="00F12FF6" w:rsidRPr="00F12FF6" w:rsidDel="00F12FF6">
          <w:rPr>
            <w:i/>
          </w:rPr>
          <w:delText>sa</w:delText>
        </w:r>
      </w:del>
      <w:r w:rsidR="00C22BAA">
        <w:t xml:space="preserve">. </w:t>
      </w:r>
      <w:r>
        <w:t xml:space="preserve">Finally, there was a non-decision time parameter, </w:t>
      </w:r>
      <w:proofErr w:type="gramStart"/>
      <w:r>
        <w:rPr>
          <w:i/>
        </w:rPr>
        <w:t>T</w:t>
      </w:r>
      <w:r>
        <w:rPr>
          <w:i/>
          <w:vertAlign w:val="subscript"/>
        </w:rPr>
        <w:t>er</w:t>
      </w:r>
      <w:r>
        <w:rPr>
          <w:i/>
          <w:vertAlign w:val="subscript"/>
        </w:rPr>
        <w:softHyphen/>
      </w:r>
      <w:r w:rsidR="00C22BAA">
        <w:rPr>
          <w:i/>
          <w:vertAlign w:val="subscript"/>
        </w:rPr>
        <w:t xml:space="preserve"> </w:t>
      </w:r>
      <w:r w:rsidR="00C22BAA">
        <w:rPr>
          <w:iCs/>
        </w:rPr>
        <w:t>,</w:t>
      </w:r>
      <w:proofErr w:type="gramEnd"/>
      <w:r w:rsidR="00C22BAA">
        <w:rPr>
          <w:iCs/>
        </w:rPr>
        <w:t xml:space="preserve"> and non-decision time variability </w:t>
      </w:r>
      <w:proofErr w:type="spellStart"/>
      <w:r w:rsidR="00C22BAA">
        <w:rPr>
          <w:i/>
        </w:rPr>
        <w:t>s</w:t>
      </w:r>
      <w:r w:rsidR="00C22BAA">
        <w:rPr>
          <w:i/>
          <w:vertAlign w:val="subscript"/>
        </w:rPr>
        <w:t>t</w:t>
      </w:r>
      <w:r>
        <w:t>.</w:t>
      </w:r>
      <w:proofErr w:type="spellEnd"/>
      <w:r>
        <w:t xml:space="preserve"> Like the standard diffusion model, the circular model assumes that RT is the sum of the decision time and a time for other (encoding and response) processes. </w:t>
      </w:r>
      <w:ins w:id="72" w:author="Jason Zhou" w:date="2020-01-21T11:27:00Z">
        <w:r w:rsidR="00F12FF6">
          <w:t xml:space="preserve">We </w:t>
        </w:r>
      </w:ins>
      <w:ins w:id="73" w:author="Jason Zhou" w:date="2020-01-21T11:25:00Z">
        <w:r w:rsidR="00F12FF6">
          <w:t xml:space="preserve">used the onset of the </w:t>
        </w:r>
      </w:ins>
      <w:ins w:id="74" w:author="Jason Zhou" w:date="2020-01-21T11:26:00Z">
        <w:r w:rsidR="00F12FF6">
          <w:t xml:space="preserve">response circle </w:t>
        </w:r>
      </w:ins>
      <w:ins w:id="75" w:author="Jason Zhou" w:date="2020-01-21T11:27:00Z">
        <w:r w:rsidR="00F12FF6">
          <w:t xml:space="preserve">to begin timing in the source retrieval task, however, participants may have </w:t>
        </w:r>
      </w:ins>
      <w:ins w:id="76" w:author="Jason Zhou" w:date="2020-01-21T11:28:00Z">
        <w:r w:rsidR="00F12FF6">
          <w:t xml:space="preserve">started to retrieve information prior to the onset of timing, during the display of the cue word immediately prior to the response circle. </w:t>
        </w:r>
      </w:ins>
      <w:ins w:id="77" w:author="Jason Zhou" w:date="2020-01-21T11:29:00Z">
        <w:r w:rsidR="00F12FF6">
          <w:t xml:space="preserve">For this reason, we allowed </w:t>
        </w:r>
        <w:r w:rsidR="00F12FF6">
          <w:rPr>
            <w:i/>
          </w:rPr>
          <w:t>T</w:t>
        </w:r>
        <w:r w:rsidR="00F12FF6">
          <w:rPr>
            <w:i/>
            <w:vertAlign w:val="subscript"/>
          </w:rPr>
          <w:t>er</w:t>
        </w:r>
        <w:r w:rsidR="00F12FF6">
          <w:rPr>
            <w:i/>
            <w:vertAlign w:val="subscript"/>
          </w:rPr>
          <w:softHyphen/>
          <w:t xml:space="preserve"> </w:t>
        </w:r>
        <w:r w:rsidR="00F12FF6">
          <w:rPr>
            <w:iCs/>
          </w:rPr>
          <w:t>to be negative to account for this premature engagement with the source retrieval task.</w:t>
        </w:r>
      </w:ins>
    </w:p>
    <w:p w14:paraId="26649956" w14:textId="2C6F13FA" w:rsidR="00090C4A" w:rsidRDefault="00AA41A8">
      <w:r>
        <w:t xml:space="preserve">        </w:t>
      </w:r>
      <w:r>
        <w:tab/>
        <w:t xml:space="preserve">The second model variant embodied the </w:t>
      </w:r>
      <w:proofErr w:type="spellStart"/>
      <w:r>
        <w:t>thresholded</w:t>
      </w:r>
      <w:proofErr w:type="spellEnd"/>
      <w:r>
        <w:t xml:space="preserve"> </w:t>
      </w:r>
      <w:r w:rsidR="000C6A6D">
        <w:t xml:space="preserve">retrieval </w:t>
      </w:r>
      <w:r>
        <w:t xml:space="preserve">property </w:t>
      </w:r>
      <w:r w:rsidR="000C6A6D">
        <w:t xml:space="preserve">preferred </w:t>
      </w:r>
      <w:r>
        <w:t xml:space="preserve">by Harlow and Donaldson (2013), </w:t>
      </w:r>
      <w:r w:rsidR="00C22BAA">
        <w:t xml:space="preserve">which we call the threshold diffusion </w:t>
      </w:r>
      <w:r>
        <w:t xml:space="preserve">model. This was </w:t>
      </w:r>
      <w:r>
        <w:lastRenderedPageBreak/>
        <w:t xml:space="preserve">implemented as a mixture of two diffusion processes: one with positive drift </w:t>
      </w:r>
      <w:r w:rsidR="000C6A6D">
        <w:t xml:space="preserve">rate </w:t>
      </w:r>
      <w:r>
        <w:t>and no between-trial drift variability, and a second that was modeled as a diffusion process with zero drift</w:t>
      </w:r>
      <w:r w:rsidR="000C6A6D">
        <w:t xml:space="preserve"> rate</w:t>
      </w:r>
      <w:r>
        <w:t>. The zero-drift process provides a diffusion process implementation of a guessing process, in which the decision process is driven only by noise</w:t>
      </w:r>
      <w:ins w:id="78" w:author="Jason Zhou" w:date="2020-01-21T11:16:00Z">
        <w:r w:rsidR="00F12FF6">
          <w:t xml:space="preserve"> (Smith, Saber, Corbett, &amp; Lilburn, in press)</w:t>
        </w:r>
      </w:ins>
      <w:r>
        <w:t xml:space="preserve">. Unlike </w:t>
      </w:r>
      <w:r w:rsidR="00C22BAA">
        <w:t>guessing param</w:t>
      </w:r>
      <w:r w:rsidR="00671C18">
        <w:t>e</w:t>
      </w:r>
      <w:r w:rsidR="00C22BAA">
        <w:t>ters in the models mentioned in the introduction which account for accuracy but not RT,</w:t>
      </w:r>
      <w:r>
        <w:t xml:space="preserve"> the zero-</w:t>
      </w:r>
      <w:r w:rsidR="00C22BAA">
        <w:t xml:space="preserve">drift </w:t>
      </w:r>
      <w:r>
        <w:t xml:space="preserve">process is able to predict both accuracy and RT. Mixing proportions for the two processes </w:t>
      </w:r>
      <w:proofErr w:type="gramStart"/>
      <w:r>
        <w:t>were allowed to</w:t>
      </w:r>
      <w:proofErr w:type="gramEnd"/>
      <w:r>
        <w:t xml:space="preserve"> vary between the imageability conditions. This model had </w:t>
      </w:r>
      <w:r w:rsidR="00F12FF6">
        <w:rPr>
          <w:color w:val="FF0000"/>
        </w:rPr>
        <w:t>six</w:t>
      </w:r>
      <w:r>
        <w:t xml:space="preserve"> free parameters. </w:t>
      </w:r>
      <w:r w:rsidR="00856A9E">
        <w:t xml:space="preserve">The </w:t>
      </w:r>
      <w:r>
        <w:t xml:space="preserve">mean drift rate parameter </w:t>
      </w:r>
      <w:r w:rsidR="00F12FF6">
        <w:t>was</w:t>
      </w:r>
      <w:r>
        <w:t xml:space="preserve"> shared with the continuous model (</w:t>
      </w:r>
      <w:r>
        <w:rPr>
          <w:i/>
        </w:rPr>
        <w:t>μ</w:t>
      </w:r>
      <w:r>
        <w:t xml:space="preserve">), with the same interpretation, as well as </w:t>
      </w:r>
      <w:r>
        <w:rPr>
          <w:i/>
        </w:rPr>
        <w:t>T</w:t>
      </w:r>
      <w:r>
        <w:rPr>
          <w:i/>
          <w:vertAlign w:val="subscript"/>
        </w:rPr>
        <w:t>er</w:t>
      </w:r>
      <w:r>
        <w:rPr>
          <w:i/>
          <w:vertAlign w:val="subscript"/>
        </w:rPr>
        <w:softHyphen/>
        <w:t xml:space="preserve">, </w:t>
      </w:r>
      <w:r>
        <w:t>the non-decision time parameter</w:t>
      </w:r>
      <w:r w:rsidR="00F12FF6">
        <w:t xml:space="preserve"> and </w:t>
      </w:r>
      <w:r w:rsidR="00F12FF6">
        <w:rPr>
          <w:iCs/>
        </w:rPr>
        <w:t xml:space="preserve">non-decision time variability </w:t>
      </w:r>
      <w:proofErr w:type="spellStart"/>
      <w:r w:rsidR="00F12FF6">
        <w:rPr>
          <w:i/>
        </w:rPr>
        <w:t>s</w:t>
      </w:r>
      <w:r w:rsidR="00F12FF6">
        <w:rPr>
          <w:i/>
          <w:vertAlign w:val="subscript"/>
        </w:rPr>
        <w:t>t</w:t>
      </w:r>
      <w:r>
        <w:t>.</w:t>
      </w:r>
      <w:proofErr w:type="spellEnd"/>
      <w:r>
        <w:t xml:space="preserve"> </w:t>
      </w:r>
      <w:r w:rsidR="00F12FF6">
        <w:t xml:space="preserve">The mixing proportion between information-driven and guessing processes was represented by </w:t>
      </w:r>
      <w:r w:rsidR="00F12FF6">
        <w:rPr>
          <w:i/>
        </w:rPr>
        <w:t xml:space="preserve">π. </w:t>
      </w:r>
      <w:r>
        <w:t>The decision criterion was estimated separately for the information-driven component (</w:t>
      </w:r>
      <w:r>
        <w:rPr>
          <w:i/>
        </w:rPr>
        <w:t>a</w:t>
      </w:r>
      <w:r w:rsidRPr="00C22BAA">
        <w:rPr>
          <w:i/>
          <w:vertAlign w:val="subscript"/>
        </w:rPr>
        <w:t>1</w:t>
      </w:r>
      <w:r>
        <w:t>) and the guessing component (</w:t>
      </w:r>
      <w:commentRangeStart w:id="79"/>
      <w:r>
        <w:rPr>
          <w:i/>
        </w:rPr>
        <w:t>a</w:t>
      </w:r>
      <w:r w:rsidRPr="00C22BAA">
        <w:rPr>
          <w:i/>
          <w:vertAlign w:val="subscript"/>
        </w:rPr>
        <w:t>2</w:t>
      </w:r>
      <w:commentRangeEnd w:id="79"/>
      <w:r w:rsidR="00C22BAA" w:rsidRPr="00C22BAA">
        <w:rPr>
          <w:rStyle w:val="CommentReference"/>
          <w:vertAlign w:val="subscript"/>
        </w:rPr>
        <w:commentReference w:id="79"/>
      </w:r>
      <w:r>
        <w:t xml:space="preserve">). </w:t>
      </w:r>
    </w:p>
    <w:p w14:paraId="7C5B456A" w14:textId="376FA296" w:rsidR="00090C4A" w:rsidRDefault="00AA41A8">
      <w:r>
        <w:t xml:space="preserve">        </w:t>
      </w:r>
      <w:r>
        <w:tab/>
        <w:t xml:space="preserve">The third model was a </w:t>
      </w:r>
      <w:r w:rsidR="00C90152">
        <w:t xml:space="preserve">combination </w:t>
      </w:r>
      <w:r>
        <w:t>of t</w:t>
      </w:r>
      <w:bookmarkStart w:id="80" w:name="_GoBack"/>
      <w:bookmarkEnd w:id="80"/>
      <w:r>
        <w:t>he continuous and threshold diffusion models</w:t>
      </w:r>
      <w:r w:rsidR="00C90152">
        <w:t>.</w:t>
      </w:r>
      <w:r>
        <w:t xml:space="preserve"> </w:t>
      </w:r>
      <w:r w:rsidR="00C90152">
        <w:t xml:space="preserve">It assumed a mixture of zero-drift and nonzero-drift processes, like the </w:t>
      </w:r>
      <w:r>
        <w:t xml:space="preserve">threshold diffusion model, but also allowed for </w:t>
      </w:r>
      <w:proofErr w:type="spellStart"/>
      <w:r w:rsidR="007E735D">
        <w:t>across</w:t>
      </w:r>
      <w:proofErr w:type="spellEnd"/>
      <w:r w:rsidR="007E735D">
        <w:t xml:space="preserve">-trial variability in </w:t>
      </w:r>
      <w:r>
        <w:t>drift rate</w:t>
      </w:r>
      <w:r w:rsidR="00C22BAA">
        <w:t xml:space="preserve">s, </w:t>
      </w:r>
      <w:proofErr w:type="gramStart"/>
      <w:r w:rsidR="00C22BAA">
        <w:t>similar to</w:t>
      </w:r>
      <w:proofErr w:type="gramEnd"/>
      <w:r w:rsidR="00C22BAA">
        <w:t xml:space="preserve"> the some-or-none model of </w:t>
      </w:r>
      <w:proofErr w:type="spellStart"/>
      <w:r w:rsidR="00C22BAA">
        <w:t>Onyper</w:t>
      </w:r>
      <w:proofErr w:type="spellEnd"/>
      <w:r w:rsidR="00C22BAA">
        <w:t xml:space="preserve">, Zhang, and Howard (2010). </w:t>
      </w:r>
      <w:r w:rsidR="00C90152">
        <w:t>This model</w:t>
      </w:r>
      <w:r w:rsidR="00C22BAA">
        <w:t>, which we name the</w:t>
      </w:r>
      <w:r>
        <w:t xml:space="preserve"> </w:t>
      </w:r>
      <w:r w:rsidR="00BC3CF0">
        <w:t>hybrid</w:t>
      </w:r>
      <w:r>
        <w:t xml:space="preserve"> </w:t>
      </w:r>
      <w:r w:rsidR="00C22BAA">
        <w:t xml:space="preserve">diffusion </w:t>
      </w:r>
      <w:r>
        <w:t>model</w:t>
      </w:r>
      <w:r w:rsidR="00C22BAA">
        <w:t>,</w:t>
      </w:r>
      <w:r>
        <w:t xml:space="preserve"> incorporates </w:t>
      </w:r>
      <w:r w:rsidR="00C90152">
        <w:t xml:space="preserve">both </w:t>
      </w:r>
      <w:r>
        <w:t>the continuous and threshold diffusion models</w:t>
      </w:r>
      <w:r w:rsidR="00F12FF6">
        <w:t xml:space="preserve"> in that it had a mixture of information-driven and guessing processes as well as trial-to-trial drift rate variability</w:t>
      </w:r>
      <w:r>
        <w:t>. This</w:t>
      </w:r>
      <w:r>
        <w:rPr>
          <w:i/>
        </w:rPr>
        <w:t xml:space="preserve"> </w:t>
      </w:r>
      <w:r>
        <w:t xml:space="preserve">model had </w:t>
      </w:r>
      <w:r w:rsidR="00F12FF6">
        <w:t xml:space="preserve">seven </w:t>
      </w:r>
      <w:r>
        <w:t xml:space="preserve">free parameters, all of which are </w:t>
      </w:r>
      <w:r w:rsidR="00F12FF6">
        <w:t>shown</w:t>
      </w:r>
      <w:r>
        <w:t xml:space="preserve"> in Table X.</w:t>
      </w:r>
      <w:r w:rsidR="00F12FF6">
        <w:t xml:space="preserve"> </w:t>
      </w:r>
    </w:p>
    <w:tbl>
      <w:tblPr>
        <w:tblStyle w:val="5"/>
        <w:tblW w:w="10270" w:type="dxa"/>
        <w:tblInd w:w="-640" w:type="dxa"/>
        <w:tblBorders>
          <w:bottom w:val="single" w:sz="8" w:space="0" w:color="000000"/>
          <w:insideH w:val="single" w:sz="8" w:space="0" w:color="000000"/>
        </w:tblBorders>
        <w:tblLook w:val="0600" w:firstRow="0" w:lastRow="0" w:firstColumn="0" w:lastColumn="0" w:noHBand="1" w:noVBand="1"/>
      </w:tblPr>
      <w:tblGrid>
        <w:gridCol w:w="2150"/>
        <w:gridCol w:w="4160"/>
        <w:gridCol w:w="1350"/>
        <w:gridCol w:w="1350"/>
        <w:gridCol w:w="1260"/>
      </w:tblGrid>
      <w:tr w:rsidR="00C22BAA" w14:paraId="12072B9E" w14:textId="25A755DC" w:rsidTr="00C22BAA">
        <w:trPr>
          <w:trHeight w:val="604"/>
        </w:trPr>
        <w:tc>
          <w:tcPr>
            <w:tcW w:w="6310" w:type="dxa"/>
            <w:gridSpan w:val="2"/>
            <w:tcBorders>
              <w:bottom w:val="single" w:sz="8" w:space="0" w:color="000000"/>
            </w:tcBorders>
            <w:shd w:val="clear" w:color="auto" w:fill="auto"/>
            <w:vAlign w:val="bottom"/>
          </w:tcPr>
          <w:p w14:paraId="5482F728" w14:textId="77777777" w:rsidR="00C22BAA" w:rsidRDefault="00C22BAA">
            <w:pPr>
              <w:spacing w:line="276" w:lineRule="auto"/>
            </w:pPr>
            <w:r>
              <w:t>Table X</w:t>
            </w:r>
          </w:p>
          <w:p w14:paraId="3F5098EA" w14:textId="77777777" w:rsidR="00C22BAA" w:rsidRDefault="00C22BAA">
            <w:pPr>
              <w:spacing w:line="276" w:lineRule="auto"/>
            </w:pPr>
            <w:r>
              <w:t>Symbols and definitions of free parameters estimated in diffusion model variants</w:t>
            </w:r>
          </w:p>
        </w:tc>
        <w:tc>
          <w:tcPr>
            <w:tcW w:w="1350" w:type="dxa"/>
            <w:tcBorders>
              <w:bottom w:val="single" w:sz="8" w:space="0" w:color="000000"/>
            </w:tcBorders>
          </w:tcPr>
          <w:p w14:paraId="498E8733" w14:textId="77777777" w:rsidR="00C22BAA" w:rsidRDefault="00C22BAA">
            <w:pPr>
              <w:spacing w:line="276" w:lineRule="auto"/>
            </w:pPr>
          </w:p>
        </w:tc>
        <w:tc>
          <w:tcPr>
            <w:tcW w:w="1350" w:type="dxa"/>
            <w:tcBorders>
              <w:bottom w:val="single" w:sz="8" w:space="0" w:color="000000"/>
            </w:tcBorders>
          </w:tcPr>
          <w:p w14:paraId="75809D67" w14:textId="77777777" w:rsidR="00C22BAA" w:rsidRDefault="00C22BAA">
            <w:pPr>
              <w:spacing w:line="276" w:lineRule="auto"/>
            </w:pPr>
          </w:p>
        </w:tc>
        <w:tc>
          <w:tcPr>
            <w:tcW w:w="1260" w:type="dxa"/>
            <w:tcBorders>
              <w:bottom w:val="single" w:sz="8" w:space="0" w:color="000000"/>
            </w:tcBorders>
          </w:tcPr>
          <w:p w14:paraId="1F95A25B" w14:textId="77777777" w:rsidR="00C22BAA" w:rsidRDefault="00C22BAA">
            <w:pPr>
              <w:spacing w:line="276" w:lineRule="auto"/>
            </w:pPr>
          </w:p>
        </w:tc>
      </w:tr>
      <w:tr w:rsidR="00C22BAA" w14:paraId="2A461990" w14:textId="4A8230D5" w:rsidTr="00C22BAA">
        <w:trPr>
          <w:trHeight w:val="302"/>
        </w:trPr>
        <w:tc>
          <w:tcPr>
            <w:tcW w:w="2150" w:type="dxa"/>
            <w:vMerge w:val="restart"/>
            <w:tcBorders>
              <w:top w:val="single" w:sz="8" w:space="0" w:color="000000"/>
            </w:tcBorders>
            <w:shd w:val="clear" w:color="auto" w:fill="auto"/>
            <w:vAlign w:val="bottom"/>
          </w:tcPr>
          <w:p w14:paraId="38210160" w14:textId="77777777" w:rsidR="00C22BAA" w:rsidRDefault="00C22BAA">
            <w:pPr>
              <w:spacing w:line="276" w:lineRule="auto"/>
              <w:jc w:val="center"/>
            </w:pPr>
            <w:r>
              <w:t>Symbol</w:t>
            </w:r>
          </w:p>
        </w:tc>
        <w:tc>
          <w:tcPr>
            <w:tcW w:w="4160" w:type="dxa"/>
            <w:vMerge w:val="restart"/>
            <w:tcBorders>
              <w:top w:val="single" w:sz="8" w:space="0" w:color="000000"/>
            </w:tcBorders>
            <w:shd w:val="clear" w:color="auto" w:fill="auto"/>
            <w:vAlign w:val="bottom"/>
          </w:tcPr>
          <w:p w14:paraId="653E8375" w14:textId="77777777" w:rsidR="00C22BAA" w:rsidRDefault="00C22BAA">
            <w:pPr>
              <w:spacing w:line="276" w:lineRule="auto"/>
              <w:jc w:val="center"/>
            </w:pPr>
            <w:r>
              <w:t>Parameter</w:t>
            </w:r>
          </w:p>
        </w:tc>
        <w:tc>
          <w:tcPr>
            <w:tcW w:w="3960" w:type="dxa"/>
            <w:gridSpan w:val="3"/>
            <w:tcBorders>
              <w:top w:val="single" w:sz="8" w:space="0" w:color="000000"/>
              <w:bottom w:val="single" w:sz="4" w:space="0" w:color="auto"/>
            </w:tcBorders>
          </w:tcPr>
          <w:p w14:paraId="7F9848EC" w14:textId="51DBA391" w:rsidR="00C22BAA" w:rsidRDefault="00C22BAA">
            <w:pPr>
              <w:spacing w:line="276" w:lineRule="auto"/>
              <w:jc w:val="center"/>
            </w:pPr>
            <w:r>
              <w:t>Inclusion in Model</w:t>
            </w:r>
          </w:p>
        </w:tc>
      </w:tr>
      <w:tr w:rsidR="00C22BAA" w14:paraId="33E06039" w14:textId="77777777" w:rsidTr="00C22BAA">
        <w:trPr>
          <w:trHeight w:val="302"/>
        </w:trPr>
        <w:tc>
          <w:tcPr>
            <w:tcW w:w="2150" w:type="dxa"/>
            <w:vMerge/>
            <w:tcBorders>
              <w:bottom w:val="single" w:sz="8" w:space="0" w:color="auto"/>
            </w:tcBorders>
            <w:shd w:val="clear" w:color="auto" w:fill="auto"/>
            <w:vAlign w:val="bottom"/>
          </w:tcPr>
          <w:p w14:paraId="3ED6C585" w14:textId="77777777" w:rsidR="00C22BAA" w:rsidRDefault="00C22BAA" w:rsidP="00C22BAA">
            <w:pPr>
              <w:spacing w:line="276" w:lineRule="auto"/>
              <w:jc w:val="center"/>
            </w:pPr>
          </w:p>
        </w:tc>
        <w:tc>
          <w:tcPr>
            <w:tcW w:w="4160" w:type="dxa"/>
            <w:vMerge/>
            <w:tcBorders>
              <w:bottom w:val="single" w:sz="8" w:space="0" w:color="auto"/>
            </w:tcBorders>
            <w:shd w:val="clear" w:color="auto" w:fill="auto"/>
            <w:vAlign w:val="bottom"/>
          </w:tcPr>
          <w:p w14:paraId="50644812" w14:textId="77777777" w:rsidR="00C22BAA" w:rsidRDefault="00C22BAA" w:rsidP="00C22BAA">
            <w:pPr>
              <w:spacing w:line="276" w:lineRule="auto"/>
              <w:jc w:val="center"/>
            </w:pPr>
          </w:p>
        </w:tc>
        <w:tc>
          <w:tcPr>
            <w:tcW w:w="1350" w:type="dxa"/>
            <w:tcBorders>
              <w:bottom w:val="single" w:sz="8" w:space="0" w:color="auto"/>
            </w:tcBorders>
          </w:tcPr>
          <w:p w14:paraId="322DC2B1" w14:textId="2C4BE175" w:rsidR="00C22BAA" w:rsidRDefault="00C22BAA" w:rsidP="00C22BAA">
            <w:pPr>
              <w:spacing w:line="276" w:lineRule="auto"/>
              <w:jc w:val="center"/>
            </w:pPr>
            <w:r>
              <w:t>Continuous</w:t>
            </w:r>
          </w:p>
        </w:tc>
        <w:tc>
          <w:tcPr>
            <w:tcW w:w="1350" w:type="dxa"/>
            <w:tcBorders>
              <w:bottom w:val="single" w:sz="8" w:space="0" w:color="auto"/>
            </w:tcBorders>
          </w:tcPr>
          <w:p w14:paraId="2092C636" w14:textId="761506B0" w:rsidR="00C22BAA" w:rsidRDefault="00C22BAA" w:rsidP="00C22BAA">
            <w:pPr>
              <w:spacing w:line="276" w:lineRule="auto"/>
              <w:jc w:val="center"/>
            </w:pPr>
            <w:r>
              <w:t>Threshold</w:t>
            </w:r>
          </w:p>
        </w:tc>
        <w:tc>
          <w:tcPr>
            <w:tcW w:w="1260" w:type="dxa"/>
            <w:tcBorders>
              <w:bottom w:val="single" w:sz="8" w:space="0" w:color="auto"/>
            </w:tcBorders>
          </w:tcPr>
          <w:p w14:paraId="39CACB27" w14:textId="1FAE8F31" w:rsidR="00C22BAA" w:rsidRDefault="00C22BAA" w:rsidP="00C22BAA">
            <w:pPr>
              <w:spacing w:line="276" w:lineRule="auto"/>
              <w:jc w:val="center"/>
            </w:pPr>
            <w:r>
              <w:t>Hybrid</w:t>
            </w:r>
          </w:p>
        </w:tc>
      </w:tr>
      <w:tr w:rsidR="00C22BAA" w14:paraId="020E9183" w14:textId="10327502" w:rsidTr="00C22BAA">
        <w:trPr>
          <w:trHeight w:val="290"/>
        </w:trPr>
        <w:tc>
          <w:tcPr>
            <w:tcW w:w="2150" w:type="dxa"/>
            <w:tcBorders>
              <w:top w:val="single" w:sz="8" w:space="0" w:color="auto"/>
              <w:bottom w:val="nil"/>
            </w:tcBorders>
            <w:shd w:val="clear" w:color="auto" w:fill="auto"/>
            <w:vAlign w:val="bottom"/>
          </w:tcPr>
          <w:p w14:paraId="5E4F7F07" w14:textId="7E4A9404" w:rsidR="00C22BAA" w:rsidRDefault="00C22BAA" w:rsidP="00C22BAA">
            <w:pPr>
              <w:spacing w:line="276" w:lineRule="auto"/>
              <w:jc w:val="center"/>
              <w:rPr>
                <w:i/>
              </w:rPr>
            </w:pPr>
            <w:r>
              <w:rPr>
                <w:i/>
              </w:rPr>
              <w:lastRenderedPageBreak/>
              <w:t>μ</w:t>
            </w:r>
            <w:del w:id="81" w:author="Jason Zhou" w:date="2020-01-21T11:14:00Z">
              <w:r w:rsidRPr="00856A9E" w:rsidDel="00F12FF6">
                <w:rPr>
                  <w:i/>
                  <w:vertAlign w:val="subscript"/>
                </w:rPr>
                <w:delText>a</w:delText>
              </w:r>
            </w:del>
          </w:p>
        </w:tc>
        <w:tc>
          <w:tcPr>
            <w:tcW w:w="4160" w:type="dxa"/>
            <w:tcBorders>
              <w:top w:val="single" w:sz="8" w:space="0" w:color="auto"/>
              <w:bottom w:val="nil"/>
              <w:right w:val="nil"/>
            </w:tcBorders>
            <w:shd w:val="clear" w:color="auto" w:fill="auto"/>
            <w:vAlign w:val="bottom"/>
          </w:tcPr>
          <w:p w14:paraId="2AC927F4" w14:textId="1520A47E" w:rsidR="00C22BAA" w:rsidRDefault="00C22BAA" w:rsidP="00C22BAA">
            <w:pPr>
              <w:spacing w:line="276" w:lineRule="auto"/>
            </w:pPr>
            <w:r>
              <w:t>Mean drift</w:t>
            </w:r>
            <w:del w:id="82" w:author="Jason Zhou" w:date="2020-01-21T11:14:00Z">
              <w:r w:rsidDel="00F12FF6">
                <w:delText xml:space="preserve">, </w:delText>
              </w:r>
              <w:r w:rsidR="00F12FF6" w:rsidDel="00F12FF6">
                <w:delText>x direction</w:delText>
              </w:r>
            </w:del>
          </w:p>
        </w:tc>
        <w:tc>
          <w:tcPr>
            <w:tcW w:w="1350" w:type="dxa"/>
            <w:tcBorders>
              <w:top w:val="single" w:sz="8" w:space="0" w:color="auto"/>
              <w:left w:val="nil"/>
              <w:bottom w:val="nil"/>
              <w:right w:val="nil"/>
            </w:tcBorders>
          </w:tcPr>
          <w:p w14:paraId="55A6EBC3" w14:textId="51064F32" w:rsidR="00C22BAA" w:rsidRDefault="00C22BAA" w:rsidP="00C22BAA">
            <w:pPr>
              <w:spacing w:line="276" w:lineRule="auto"/>
              <w:jc w:val="center"/>
            </w:pPr>
            <w:r>
              <w:t>Y</w:t>
            </w:r>
          </w:p>
        </w:tc>
        <w:tc>
          <w:tcPr>
            <w:tcW w:w="1350" w:type="dxa"/>
            <w:tcBorders>
              <w:top w:val="single" w:sz="8" w:space="0" w:color="auto"/>
              <w:left w:val="nil"/>
              <w:bottom w:val="nil"/>
              <w:right w:val="nil"/>
            </w:tcBorders>
          </w:tcPr>
          <w:p w14:paraId="508A4242" w14:textId="4E332E91" w:rsidR="00C22BAA" w:rsidRDefault="00C22BAA" w:rsidP="00C22BAA">
            <w:pPr>
              <w:spacing w:line="276" w:lineRule="auto"/>
              <w:jc w:val="center"/>
            </w:pPr>
            <w:r>
              <w:t>Y</w:t>
            </w:r>
          </w:p>
        </w:tc>
        <w:tc>
          <w:tcPr>
            <w:tcW w:w="1260" w:type="dxa"/>
            <w:tcBorders>
              <w:top w:val="single" w:sz="8" w:space="0" w:color="auto"/>
              <w:left w:val="nil"/>
              <w:bottom w:val="nil"/>
              <w:right w:val="nil"/>
            </w:tcBorders>
          </w:tcPr>
          <w:p w14:paraId="7ABF7729" w14:textId="3C623CBE" w:rsidR="00C22BAA" w:rsidRDefault="00C22BAA" w:rsidP="00C22BAA">
            <w:pPr>
              <w:spacing w:line="276" w:lineRule="auto"/>
              <w:jc w:val="center"/>
            </w:pPr>
            <w:r>
              <w:t>Y</w:t>
            </w:r>
          </w:p>
        </w:tc>
      </w:tr>
      <w:tr w:rsidR="00C22BAA" w:rsidDel="00F12FF6" w14:paraId="650F0596" w14:textId="4AB78A89" w:rsidTr="00C22BAA">
        <w:trPr>
          <w:trHeight w:val="290"/>
          <w:del w:id="83" w:author="Jason Zhou" w:date="2020-01-21T11:14:00Z"/>
        </w:trPr>
        <w:tc>
          <w:tcPr>
            <w:tcW w:w="2150" w:type="dxa"/>
            <w:tcBorders>
              <w:top w:val="nil"/>
              <w:bottom w:val="nil"/>
            </w:tcBorders>
            <w:shd w:val="clear" w:color="auto" w:fill="auto"/>
            <w:vAlign w:val="bottom"/>
          </w:tcPr>
          <w:p w14:paraId="45665AD8" w14:textId="2382EA5F" w:rsidR="00C22BAA" w:rsidDel="00F12FF6" w:rsidRDefault="00C22BAA" w:rsidP="00C22BAA">
            <w:pPr>
              <w:spacing w:line="276" w:lineRule="auto"/>
              <w:jc w:val="center"/>
              <w:rPr>
                <w:del w:id="84" w:author="Jason Zhou" w:date="2020-01-21T11:14:00Z"/>
                <w:i/>
              </w:rPr>
            </w:pPr>
            <w:del w:id="85" w:author="Jason Zhou" w:date="2020-01-21T11:14:00Z">
              <w:r w:rsidDel="00F12FF6">
                <w:rPr>
                  <w:i/>
                </w:rPr>
                <w:delText>μ</w:delText>
              </w:r>
              <w:r w:rsidRPr="00856A9E" w:rsidDel="00F12FF6">
                <w:rPr>
                  <w:i/>
                  <w:vertAlign w:val="subscript"/>
                </w:rPr>
                <w:delText>b</w:delText>
              </w:r>
            </w:del>
          </w:p>
        </w:tc>
        <w:tc>
          <w:tcPr>
            <w:tcW w:w="4160" w:type="dxa"/>
            <w:tcBorders>
              <w:top w:val="nil"/>
              <w:bottom w:val="nil"/>
              <w:right w:val="nil"/>
            </w:tcBorders>
            <w:shd w:val="clear" w:color="auto" w:fill="auto"/>
            <w:vAlign w:val="bottom"/>
          </w:tcPr>
          <w:p w14:paraId="02B7ED16" w14:textId="67877746" w:rsidR="00C22BAA" w:rsidDel="00F12FF6" w:rsidRDefault="00C22BAA" w:rsidP="00C22BAA">
            <w:pPr>
              <w:spacing w:line="276" w:lineRule="auto"/>
              <w:rPr>
                <w:del w:id="86" w:author="Jason Zhou" w:date="2020-01-21T11:14:00Z"/>
              </w:rPr>
            </w:pPr>
            <w:del w:id="87" w:author="Jason Zhou" w:date="2020-01-21T11:14:00Z">
              <w:r w:rsidDel="00F12FF6">
                <w:delText xml:space="preserve">Mean drift, </w:delText>
              </w:r>
              <w:r w:rsidR="00F12FF6" w:rsidDel="00F12FF6">
                <w:delText>y direction</w:delText>
              </w:r>
            </w:del>
          </w:p>
        </w:tc>
        <w:tc>
          <w:tcPr>
            <w:tcW w:w="1350" w:type="dxa"/>
            <w:tcBorders>
              <w:top w:val="nil"/>
              <w:left w:val="nil"/>
              <w:bottom w:val="nil"/>
              <w:right w:val="nil"/>
            </w:tcBorders>
          </w:tcPr>
          <w:p w14:paraId="46478B7B" w14:textId="010BF7B7" w:rsidR="00C22BAA" w:rsidDel="00F12FF6" w:rsidRDefault="00C22BAA" w:rsidP="00C22BAA">
            <w:pPr>
              <w:spacing w:line="276" w:lineRule="auto"/>
              <w:jc w:val="center"/>
              <w:rPr>
                <w:del w:id="88" w:author="Jason Zhou" w:date="2020-01-21T11:14:00Z"/>
              </w:rPr>
            </w:pPr>
            <w:del w:id="89" w:author="Jason Zhou" w:date="2020-01-21T11:14:00Z">
              <w:r w:rsidDel="00F12FF6">
                <w:delText>Y</w:delText>
              </w:r>
            </w:del>
          </w:p>
        </w:tc>
        <w:tc>
          <w:tcPr>
            <w:tcW w:w="1350" w:type="dxa"/>
            <w:tcBorders>
              <w:top w:val="nil"/>
              <w:left w:val="nil"/>
              <w:bottom w:val="nil"/>
              <w:right w:val="nil"/>
            </w:tcBorders>
          </w:tcPr>
          <w:p w14:paraId="7AC20A75" w14:textId="5B757953" w:rsidR="00C22BAA" w:rsidDel="00F12FF6" w:rsidRDefault="00C22BAA" w:rsidP="00C22BAA">
            <w:pPr>
              <w:spacing w:line="276" w:lineRule="auto"/>
              <w:jc w:val="center"/>
              <w:rPr>
                <w:del w:id="90" w:author="Jason Zhou" w:date="2020-01-21T11:14:00Z"/>
              </w:rPr>
            </w:pPr>
            <w:del w:id="91" w:author="Jason Zhou" w:date="2020-01-21T11:14:00Z">
              <w:r w:rsidDel="00F12FF6">
                <w:delText>Y</w:delText>
              </w:r>
            </w:del>
          </w:p>
        </w:tc>
        <w:tc>
          <w:tcPr>
            <w:tcW w:w="1260" w:type="dxa"/>
            <w:tcBorders>
              <w:top w:val="nil"/>
              <w:left w:val="nil"/>
              <w:bottom w:val="nil"/>
              <w:right w:val="nil"/>
            </w:tcBorders>
          </w:tcPr>
          <w:p w14:paraId="0BF7FAB6" w14:textId="0913768C" w:rsidR="00C22BAA" w:rsidDel="00F12FF6" w:rsidRDefault="00C22BAA" w:rsidP="00C22BAA">
            <w:pPr>
              <w:spacing w:line="276" w:lineRule="auto"/>
              <w:jc w:val="center"/>
              <w:rPr>
                <w:del w:id="92" w:author="Jason Zhou" w:date="2020-01-21T11:14:00Z"/>
              </w:rPr>
            </w:pPr>
            <w:del w:id="93" w:author="Jason Zhou" w:date="2020-01-21T11:14:00Z">
              <w:r w:rsidDel="00F12FF6">
                <w:delText>Y</w:delText>
              </w:r>
            </w:del>
          </w:p>
        </w:tc>
      </w:tr>
      <w:tr w:rsidR="00C22BAA" w14:paraId="6EFB0B65" w14:textId="28504EFA" w:rsidTr="00C22BAA">
        <w:trPr>
          <w:trHeight w:val="290"/>
        </w:trPr>
        <w:tc>
          <w:tcPr>
            <w:tcW w:w="2150" w:type="dxa"/>
            <w:tcBorders>
              <w:top w:val="nil"/>
              <w:bottom w:val="nil"/>
            </w:tcBorders>
            <w:shd w:val="clear" w:color="auto" w:fill="auto"/>
            <w:vAlign w:val="bottom"/>
          </w:tcPr>
          <w:p w14:paraId="779C8C1C" w14:textId="77777777" w:rsidR="00C22BAA" w:rsidRDefault="00C22BAA" w:rsidP="00C22BAA">
            <w:pPr>
              <w:spacing w:line="276" w:lineRule="auto"/>
              <w:jc w:val="center"/>
              <w:rPr>
                <w:i/>
              </w:rPr>
            </w:pPr>
            <w:r>
              <w:rPr>
                <w:i/>
              </w:rPr>
              <w:t>η</w:t>
            </w:r>
            <w:r w:rsidRPr="00856A9E">
              <w:rPr>
                <w:i/>
                <w:vertAlign w:val="subscript"/>
              </w:rPr>
              <w:t>1</w:t>
            </w:r>
          </w:p>
        </w:tc>
        <w:tc>
          <w:tcPr>
            <w:tcW w:w="4160" w:type="dxa"/>
            <w:tcBorders>
              <w:top w:val="nil"/>
              <w:bottom w:val="nil"/>
              <w:right w:val="nil"/>
            </w:tcBorders>
            <w:shd w:val="clear" w:color="auto" w:fill="auto"/>
            <w:vAlign w:val="bottom"/>
          </w:tcPr>
          <w:p w14:paraId="4BB80DED" w14:textId="77777777" w:rsidR="00C22BAA" w:rsidRDefault="00C22BAA" w:rsidP="00C22BAA">
            <w:pPr>
              <w:spacing w:line="276" w:lineRule="auto"/>
            </w:pPr>
            <w:r>
              <w:t>Drift variability</w:t>
            </w:r>
            <w:del w:id="94" w:author="Jason Zhou" w:date="2020-01-21T11:02:00Z">
              <w:r w:rsidDel="00F12FF6">
                <w:delText>, low condition</w:delText>
              </w:r>
            </w:del>
          </w:p>
        </w:tc>
        <w:tc>
          <w:tcPr>
            <w:tcW w:w="1350" w:type="dxa"/>
            <w:tcBorders>
              <w:top w:val="nil"/>
              <w:left w:val="nil"/>
              <w:bottom w:val="nil"/>
              <w:right w:val="nil"/>
            </w:tcBorders>
          </w:tcPr>
          <w:p w14:paraId="35361D6C" w14:textId="55A7C01D" w:rsidR="00C22BAA" w:rsidRDefault="00C22BAA" w:rsidP="00C22BAA">
            <w:pPr>
              <w:spacing w:line="276" w:lineRule="auto"/>
              <w:jc w:val="center"/>
            </w:pPr>
            <w:r>
              <w:t>Y</w:t>
            </w:r>
          </w:p>
        </w:tc>
        <w:tc>
          <w:tcPr>
            <w:tcW w:w="1350" w:type="dxa"/>
            <w:tcBorders>
              <w:top w:val="nil"/>
              <w:left w:val="nil"/>
              <w:bottom w:val="nil"/>
              <w:right w:val="nil"/>
            </w:tcBorders>
          </w:tcPr>
          <w:p w14:paraId="32E52C18" w14:textId="1BE0F83B" w:rsidR="00C22BAA" w:rsidRDefault="00C22BAA" w:rsidP="00C22BAA">
            <w:pPr>
              <w:spacing w:line="276" w:lineRule="auto"/>
              <w:jc w:val="center"/>
            </w:pPr>
            <w:r>
              <w:t>N</w:t>
            </w:r>
          </w:p>
        </w:tc>
        <w:tc>
          <w:tcPr>
            <w:tcW w:w="1260" w:type="dxa"/>
            <w:tcBorders>
              <w:top w:val="nil"/>
              <w:left w:val="nil"/>
              <w:bottom w:val="nil"/>
              <w:right w:val="nil"/>
            </w:tcBorders>
          </w:tcPr>
          <w:p w14:paraId="2BF29D38" w14:textId="4D53CAD9" w:rsidR="00C22BAA" w:rsidRDefault="00C22BAA" w:rsidP="00C22BAA">
            <w:pPr>
              <w:spacing w:line="276" w:lineRule="auto"/>
              <w:jc w:val="center"/>
            </w:pPr>
            <w:r>
              <w:t>Y</w:t>
            </w:r>
          </w:p>
        </w:tc>
      </w:tr>
      <w:tr w:rsidR="00C22BAA" w:rsidDel="00F12FF6" w14:paraId="56E7EF0F" w14:textId="6A066FEF" w:rsidTr="00C22BAA">
        <w:trPr>
          <w:trHeight w:val="290"/>
          <w:del w:id="95" w:author="Jason Zhou" w:date="2020-01-21T11:02:00Z"/>
        </w:trPr>
        <w:tc>
          <w:tcPr>
            <w:tcW w:w="2150" w:type="dxa"/>
            <w:tcBorders>
              <w:top w:val="nil"/>
              <w:bottom w:val="nil"/>
            </w:tcBorders>
            <w:shd w:val="clear" w:color="auto" w:fill="auto"/>
            <w:vAlign w:val="bottom"/>
          </w:tcPr>
          <w:p w14:paraId="2FF11AC7" w14:textId="6371C105" w:rsidR="00C22BAA" w:rsidDel="00F12FF6" w:rsidRDefault="00C22BAA" w:rsidP="00C22BAA">
            <w:pPr>
              <w:spacing w:line="276" w:lineRule="auto"/>
              <w:jc w:val="center"/>
              <w:rPr>
                <w:del w:id="96" w:author="Jason Zhou" w:date="2020-01-21T11:02:00Z"/>
                <w:i/>
              </w:rPr>
            </w:pPr>
            <w:del w:id="97" w:author="Jason Zhou" w:date="2020-01-21T11:02:00Z">
              <w:r w:rsidDel="00F12FF6">
                <w:rPr>
                  <w:i/>
                </w:rPr>
                <w:delText>η</w:delText>
              </w:r>
              <w:r w:rsidRPr="00856A9E" w:rsidDel="00F12FF6">
                <w:rPr>
                  <w:i/>
                  <w:vertAlign w:val="subscript"/>
                </w:rPr>
                <w:delText>2</w:delText>
              </w:r>
            </w:del>
          </w:p>
        </w:tc>
        <w:tc>
          <w:tcPr>
            <w:tcW w:w="4160" w:type="dxa"/>
            <w:tcBorders>
              <w:top w:val="nil"/>
              <w:bottom w:val="nil"/>
              <w:right w:val="nil"/>
            </w:tcBorders>
            <w:shd w:val="clear" w:color="auto" w:fill="auto"/>
            <w:vAlign w:val="bottom"/>
          </w:tcPr>
          <w:p w14:paraId="4F9D0C26" w14:textId="02BC9B28" w:rsidR="00C22BAA" w:rsidDel="00F12FF6" w:rsidRDefault="00C22BAA" w:rsidP="00C22BAA">
            <w:pPr>
              <w:spacing w:line="276" w:lineRule="auto"/>
              <w:rPr>
                <w:del w:id="98" w:author="Jason Zhou" w:date="2020-01-21T11:02:00Z"/>
              </w:rPr>
            </w:pPr>
            <w:del w:id="99" w:author="Jason Zhou" w:date="2020-01-21T11:02:00Z">
              <w:r w:rsidDel="00F12FF6">
                <w:delText>Drift variability, high condition</w:delText>
              </w:r>
            </w:del>
          </w:p>
        </w:tc>
        <w:tc>
          <w:tcPr>
            <w:tcW w:w="1350" w:type="dxa"/>
            <w:tcBorders>
              <w:top w:val="nil"/>
              <w:left w:val="nil"/>
              <w:bottom w:val="nil"/>
              <w:right w:val="nil"/>
            </w:tcBorders>
          </w:tcPr>
          <w:p w14:paraId="1FAA0DAA" w14:textId="3F0DCF51" w:rsidR="00C22BAA" w:rsidDel="00F12FF6" w:rsidRDefault="00C22BAA" w:rsidP="00C22BAA">
            <w:pPr>
              <w:spacing w:line="276" w:lineRule="auto"/>
              <w:jc w:val="center"/>
              <w:rPr>
                <w:del w:id="100" w:author="Jason Zhou" w:date="2020-01-21T11:02:00Z"/>
              </w:rPr>
            </w:pPr>
            <w:del w:id="101" w:author="Jason Zhou" w:date="2020-01-21T11:02:00Z">
              <w:r w:rsidDel="00F12FF6">
                <w:delText>Y</w:delText>
              </w:r>
            </w:del>
          </w:p>
        </w:tc>
        <w:tc>
          <w:tcPr>
            <w:tcW w:w="1350" w:type="dxa"/>
            <w:tcBorders>
              <w:top w:val="nil"/>
              <w:left w:val="nil"/>
              <w:bottom w:val="nil"/>
              <w:right w:val="nil"/>
            </w:tcBorders>
          </w:tcPr>
          <w:p w14:paraId="5D2E0D37" w14:textId="4E2409B6" w:rsidR="00C22BAA" w:rsidDel="00F12FF6" w:rsidRDefault="00C22BAA" w:rsidP="00C22BAA">
            <w:pPr>
              <w:spacing w:line="276" w:lineRule="auto"/>
              <w:jc w:val="center"/>
              <w:rPr>
                <w:del w:id="102" w:author="Jason Zhou" w:date="2020-01-21T11:02:00Z"/>
              </w:rPr>
            </w:pPr>
            <w:del w:id="103" w:author="Jason Zhou" w:date="2020-01-21T11:02:00Z">
              <w:r w:rsidDel="00F12FF6">
                <w:delText>N</w:delText>
              </w:r>
            </w:del>
          </w:p>
        </w:tc>
        <w:tc>
          <w:tcPr>
            <w:tcW w:w="1260" w:type="dxa"/>
            <w:tcBorders>
              <w:top w:val="nil"/>
              <w:left w:val="nil"/>
              <w:bottom w:val="nil"/>
              <w:right w:val="nil"/>
            </w:tcBorders>
          </w:tcPr>
          <w:p w14:paraId="5AD30E57" w14:textId="181B4A84" w:rsidR="00C22BAA" w:rsidDel="00F12FF6" w:rsidRDefault="00C22BAA" w:rsidP="00C22BAA">
            <w:pPr>
              <w:spacing w:line="276" w:lineRule="auto"/>
              <w:jc w:val="center"/>
              <w:rPr>
                <w:del w:id="104" w:author="Jason Zhou" w:date="2020-01-21T11:02:00Z"/>
              </w:rPr>
            </w:pPr>
            <w:del w:id="105" w:author="Jason Zhou" w:date="2020-01-21T11:02:00Z">
              <w:r w:rsidDel="00F12FF6">
                <w:delText>Y</w:delText>
              </w:r>
            </w:del>
          </w:p>
        </w:tc>
      </w:tr>
      <w:tr w:rsidR="00C22BAA" w14:paraId="252FADE6" w14:textId="6DDA0B5A" w:rsidTr="00C22BAA">
        <w:trPr>
          <w:trHeight w:val="290"/>
        </w:trPr>
        <w:tc>
          <w:tcPr>
            <w:tcW w:w="2150" w:type="dxa"/>
            <w:tcBorders>
              <w:top w:val="nil"/>
              <w:bottom w:val="nil"/>
            </w:tcBorders>
            <w:shd w:val="clear" w:color="auto" w:fill="auto"/>
            <w:vAlign w:val="bottom"/>
          </w:tcPr>
          <w:p w14:paraId="1ACB09D0" w14:textId="77777777" w:rsidR="00C22BAA" w:rsidRDefault="00C22BAA" w:rsidP="00C22BAA">
            <w:pPr>
              <w:spacing w:line="276" w:lineRule="auto"/>
              <w:jc w:val="center"/>
              <w:rPr>
                <w:i/>
              </w:rPr>
            </w:pPr>
            <w:r>
              <w:rPr>
                <w:i/>
              </w:rPr>
              <w:t>a</w:t>
            </w:r>
            <w:r w:rsidRPr="00856A9E">
              <w:rPr>
                <w:i/>
                <w:vertAlign w:val="subscript"/>
              </w:rPr>
              <w:t>1</w:t>
            </w:r>
          </w:p>
        </w:tc>
        <w:tc>
          <w:tcPr>
            <w:tcW w:w="4160" w:type="dxa"/>
            <w:tcBorders>
              <w:top w:val="nil"/>
              <w:bottom w:val="nil"/>
              <w:right w:val="nil"/>
            </w:tcBorders>
            <w:shd w:val="clear" w:color="auto" w:fill="auto"/>
            <w:vAlign w:val="bottom"/>
          </w:tcPr>
          <w:p w14:paraId="7A443199" w14:textId="77777777" w:rsidR="00C22BAA" w:rsidRDefault="00C22BAA" w:rsidP="00C22BAA">
            <w:pPr>
              <w:spacing w:line="276" w:lineRule="auto"/>
            </w:pPr>
            <w:r>
              <w:t>Decision criteria, information-driven component</w:t>
            </w:r>
          </w:p>
        </w:tc>
        <w:tc>
          <w:tcPr>
            <w:tcW w:w="1350" w:type="dxa"/>
            <w:tcBorders>
              <w:top w:val="nil"/>
              <w:left w:val="nil"/>
              <w:bottom w:val="nil"/>
              <w:right w:val="nil"/>
            </w:tcBorders>
          </w:tcPr>
          <w:p w14:paraId="428226A2" w14:textId="56506927" w:rsidR="00C22BAA" w:rsidRDefault="00C22BAA" w:rsidP="00C22BAA">
            <w:pPr>
              <w:spacing w:line="276" w:lineRule="auto"/>
              <w:jc w:val="center"/>
            </w:pPr>
            <w:r>
              <w:t>Y</w:t>
            </w:r>
          </w:p>
        </w:tc>
        <w:tc>
          <w:tcPr>
            <w:tcW w:w="1350" w:type="dxa"/>
            <w:tcBorders>
              <w:top w:val="nil"/>
              <w:left w:val="nil"/>
              <w:bottom w:val="nil"/>
              <w:right w:val="nil"/>
            </w:tcBorders>
          </w:tcPr>
          <w:p w14:paraId="6F097992" w14:textId="267BDEDB" w:rsidR="00C22BAA" w:rsidRDefault="00C22BAA" w:rsidP="00C22BAA">
            <w:pPr>
              <w:spacing w:line="276" w:lineRule="auto"/>
              <w:jc w:val="center"/>
            </w:pPr>
            <w:r>
              <w:t>Y</w:t>
            </w:r>
          </w:p>
        </w:tc>
        <w:tc>
          <w:tcPr>
            <w:tcW w:w="1260" w:type="dxa"/>
            <w:tcBorders>
              <w:top w:val="nil"/>
              <w:left w:val="nil"/>
              <w:bottom w:val="nil"/>
              <w:right w:val="nil"/>
            </w:tcBorders>
          </w:tcPr>
          <w:p w14:paraId="60F25D2D" w14:textId="7DD7EB4B" w:rsidR="00C22BAA" w:rsidRDefault="00C22BAA" w:rsidP="00C22BAA">
            <w:pPr>
              <w:spacing w:line="276" w:lineRule="auto"/>
              <w:jc w:val="center"/>
            </w:pPr>
            <w:r>
              <w:t>Y</w:t>
            </w:r>
          </w:p>
        </w:tc>
      </w:tr>
      <w:tr w:rsidR="00C22BAA" w14:paraId="70B4708A" w14:textId="4CED6D53" w:rsidTr="00C22BAA">
        <w:trPr>
          <w:trHeight w:val="290"/>
        </w:trPr>
        <w:tc>
          <w:tcPr>
            <w:tcW w:w="2150" w:type="dxa"/>
            <w:tcBorders>
              <w:top w:val="nil"/>
              <w:bottom w:val="nil"/>
            </w:tcBorders>
            <w:shd w:val="clear" w:color="auto" w:fill="auto"/>
            <w:vAlign w:val="bottom"/>
          </w:tcPr>
          <w:p w14:paraId="312F1903" w14:textId="77777777" w:rsidR="00C22BAA" w:rsidRDefault="00C22BAA" w:rsidP="00C22BAA">
            <w:pPr>
              <w:spacing w:line="276" w:lineRule="auto"/>
              <w:jc w:val="center"/>
              <w:rPr>
                <w:i/>
              </w:rPr>
            </w:pPr>
            <w:r>
              <w:rPr>
                <w:i/>
              </w:rPr>
              <w:t>a</w:t>
            </w:r>
            <w:r w:rsidRPr="00856A9E">
              <w:rPr>
                <w:i/>
                <w:vertAlign w:val="subscript"/>
              </w:rPr>
              <w:t>2</w:t>
            </w:r>
          </w:p>
        </w:tc>
        <w:tc>
          <w:tcPr>
            <w:tcW w:w="4160" w:type="dxa"/>
            <w:tcBorders>
              <w:top w:val="nil"/>
              <w:bottom w:val="nil"/>
              <w:right w:val="nil"/>
            </w:tcBorders>
            <w:shd w:val="clear" w:color="auto" w:fill="auto"/>
            <w:vAlign w:val="bottom"/>
          </w:tcPr>
          <w:p w14:paraId="76DF545D" w14:textId="77777777" w:rsidR="00C22BAA" w:rsidRDefault="00C22BAA" w:rsidP="00C22BAA">
            <w:pPr>
              <w:spacing w:line="276" w:lineRule="auto"/>
            </w:pPr>
            <w:r>
              <w:t>Decision criteria, guessing component</w:t>
            </w:r>
          </w:p>
        </w:tc>
        <w:tc>
          <w:tcPr>
            <w:tcW w:w="1350" w:type="dxa"/>
            <w:tcBorders>
              <w:top w:val="nil"/>
              <w:left w:val="nil"/>
              <w:bottom w:val="nil"/>
              <w:right w:val="nil"/>
            </w:tcBorders>
          </w:tcPr>
          <w:p w14:paraId="252B70BF" w14:textId="65DECF36" w:rsidR="00C22BAA" w:rsidRDefault="00C22BAA" w:rsidP="00C22BAA">
            <w:pPr>
              <w:spacing w:line="276" w:lineRule="auto"/>
              <w:jc w:val="center"/>
            </w:pPr>
            <w:r>
              <w:t>N</w:t>
            </w:r>
          </w:p>
        </w:tc>
        <w:tc>
          <w:tcPr>
            <w:tcW w:w="1350" w:type="dxa"/>
            <w:tcBorders>
              <w:top w:val="nil"/>
              <w:left w:val="nil"/>
              <w:bottom w:val="nil"/>
              <w:right w:val="nil"/>
            </w:tcBorders>
          </w:tcPr>
          <w:p w14:paraId="16015050" w14:textId="79212E07" w:rsidR="00C22BAA" w:rsidRDefault="00C22BAA" w:rsidP="00C22BAA">
            <w:pPr>
              <w:spacing w:line="276" w:lineRule="auto"/>
              <w:jc w:val="center"/>
            </w:pPr>
            <w:r>
              <w:t>Y</w:t>
            </w:r>
          </w:p>
        </w:tc>
        <w:tc>
          <w:tcPr>
            <w:tcW w:w="1260" w:type="dxa"/>
            <w:tcBorders>
              <w:top w:val="nil"/>
              <w:left w:val="nil"/>
              <w:bottom w:val="nil"/>
              <w:right w:val="nil"/>
            </w:tcBorders>
          </w:tcPr>
          <w:p w14:paraId="4B87EB28" w14:textId="5F6A981A" w:rsidR="00C22BAA" w:rsidRDefault="00C22BAA" w:rsidP="00C22BAA">
            <w:pPr>
              <w:spacing w:line="276" w:lineRule="auto"/>
              <w:jc w:val="center"/>
            </w:pPr>
            <w:r>
              <w:t>Y</w:t>
            </w:r>
          </w:p>
        </w:tc>
      </w:tr>
      <w:tr w:rsidR="00C22BAA" w14:paraId="506B07FA" w14:textId="38554DD9" w:rsidTr="00C22BAA">
        <w:trPr>
          <w:trHeight w:val="290"/>
        </w:trPr>
        <w:tc>
          <w:tcPr>
            <w:tcW w:w="2150" w:type="dxa"/>
            <w:tcBorders>
              <w:top w:val="nil"/>
              <w:bottom w:val="nil"/>
            </w:tcBorders>
            <w:shd w:val="clear" w:color="auto" w:fill="auto"/>
            <w:vAlign w:val="bottom"/>
          </w:tcPr>
          <w:p w14:paraId="554E489B" w14:textId="140116B1" w:rsidR="00C22BAA" w:rsidRDefault="00C22BAA" w:rsidP="00C22BAA">
            <w:pPr>
              <w:spacing w:line="276" w:lineRule="auto"/>
              <w:jc w:val="center"/>
              <w:rPr>
                <w:i/>
              </w:rPr>
            </w:pPr>
            <w:r>
              <w:rPr>
                <w:i/>
              </w:rPr>
              <w:t>π</w:t>
            </w:r>
            <w:del w:id="106" w:author="Jason Zhou" w:date="2020-01-21T11:02:00Z">
              <w:r w:rsidRPr="00856A9E" w:rsidDel="00F12FF6">
                <w:rPr>
                  <w:i/>
                  <w:vertAlign w:val="subscript"/>
                </w:rPr>
                <w:delText>1</w:delText>
              </w:r>
            </w:del>
          </w:p>
        </w:tc>
        <w:tc>
          <w:tcPr>
            <w:tcW w:w="4160" w:type="dxa"/>
            <w:tcBorders>
              <w:top w:val="nil"/>
              <w:bottom w:val="nil"/>
              <w:right w:val="nil"/>
            </w:tcBorders>
            <w:shd w:val="clear" w:color="auto" w:fill="auto"/>
            <w:vAlign w:val="bottom"/>
          </w:tcPr>
          <w:p w14:paraId="3744407F" w14:textId="4FC187D1" w:rsidR="00C22BAA" w:rsidRDefault="00C22BAA" w:rsidP="00C22BAA">
            <w:pPr>
              <w:spacing w:line="276" w:lineRule="auto"/>
            </w:pPr>
            <w:r>
              <w:t>Mixing proportion</w:t>
            </w:r>
            <w:del w:id="107" w:author="Jason Zhou" w:date="2020-01-21T11:02:00Z">
              <w:r w:rsidDel="00F12FF6">
                <w:delText>, low condition</w:delText>
              </w:r>
            </w:del>
          </w:p>
        </w:tc>
        <w:tc>
          <w:tcPr>
            <w:tcW w:w="1350" w:type="dxa"/>
            <w:tcBorders>
              <w:top w:val="nil"/>
              <w:left w:val="nil"/>
              <w:bottom w:val="nil"/>
              <w:right w:val="nil"/>
            </w:tcBorders>
          </w:tcPr>
          <w:p w14:paraId="703DFAE1" w14:textId="2FC046D9" w:rsidR="00C22BAA" w:rsidRDefault="00C22BAA" w:rsidP="00C22BAA">
            <w:pPr>
              <w:spacing w:line="276" w:lineRule="auto"/>
              <w:jc w:val="center"/>
            </w:pPr>
            <w:r>
              <w:t>N</w:t>
            </w:r>
          </w:p>
        </w:tc>
        <w:tc>
          <w:tcPr>
            <w:tcW w:w="1350" w:type="dxa"/>
            <w:tcBorders>
              <w:top w:val="nil"/>
              <w:left w:val="nil"/>
              <w:bottom w:val="nil"/>
              <w:right w:val="nil"/>
            </w:tcBorders>
          </w:tcPr>
          <w:p w14:paraId="0E5F4824" w14:textId="08EFC4C6" w:rsidR="00C22BAA" w:rsidRDefault="00C22BAA" w:rsidP="00C22BAA">
            <w:pPr>
              <w:spacing w:line="276" w:lineRule="auto"/>
              <w:jc w:val="center"/>
            </w:pPr>
            <w:r>
              <w:t>Y</w:t>
            </w:r>
          </w:p>
        </w:tc>
        <w:tc>
          <w:tcPr>
            <w:tcW w:w="1260" w:type="dxa"/>
            <w:tcBorders>
              <w:top w:val="nil"/>
              <w:left w:val="nil"/>
              <w:bottom w:val="nil"/>
              <w:right w:val="nil"/>
            </w:tcBorders>
          </w:tcPr>
          <w:p w14:paraId="3B986263" w14:textId="175A0107" w:rsidR="00C22BAA" w:rsidRDefault="00C22BAA" w:rsidP="00C22BAA">
            <w:pPr>
              <w:spacing w:line="276" w:lineRule="auto"/>
              <w:jc w:val="center"/>
            </w:pPr>
            <w:r>
              <w:t>Y</w:t>
            </w:r>
          </w:p>
        </w:tc>
      </w:tr>
      <w:tr w:rsidR="00C22BAA" w:rsidDel="00F12FF6" w14:paraId="5B6D7F1F" w14:textId="636C6E33" w:rsidTr="00C22BAA">
        <w:trPr>
          <w:trHeight w:val="20"/>
          <w:del w:id="108" w:author="Jason Zhou" w:date="2020-01-21T11:02:00Z"/>
        </w:trPr>
        <w:tc>
          <w:tcPr>
            <w:tcW w:w="2150" w:type="dxa"/>
            <w:tcBorders>
              <w:top w:val="nil"/>
              <w:bottom w:val="nil"/>
              <w:right w:val="nil"/>
            </w:tcBorders>
            <w:shd w:val="clear" w:color="auto" w:fill="auto"/>
            <w:vAlign w:val="bottom"/>
          </w:tcPr>
          <w:p w14:paraId="351DD25F" w14:textId="7FBF3E79" w:rsidR="00C22BAA" w:rsidDel="00F12FF6" w:rsidRDefault="00C22BAA" w:rsidP="00C22BAA">
            <w:pPr>
              <w:spacing w:line="276" w:lineRule="auto"/>
              <w:jc w:val="center"/>
              <w:rPr>
                <w:del w:id="109" w:author="Jason Zhou" w:date="2020-01-21T11:02:00Z"/>
                <w:i/>
              </w:rPr>
            </w:pPr>
            <w:del w:id="110" w:author="Jason Zhou" w:date="2020-01-21T11:02:00Z">
              <w:r w:rsidDel="00F12FF6">
                <w:rPr>
                  <w:i/>
                </w:rPr>
                <w:delText>π</w:delText>
              </w:r>
              <w:r w:rsidRPr="00856A9E" w:rsidDel="00F12FF6">
                <w:rPr>
                  <w:i/>
                  <w:vertAlign w:val="subscript"/>
                </w:rPr>
                <w:delText>2</w:delText>
              </w:r>
            </w:del>
          </w:p>
        </w:tc>
        <w:tc>
          <w:tcPr>
            <w:tcW w:w="4160" w:type="dxa"/>
            <w:tcBorders>
              <w:top w:val="nil"/>
              <w:left w:val="nil"/>
              <w:bottom w:val="nil"/>
              <w:right w:val="nil"/>
            </w:tcBorders>
            <w:shd w:val="clear" w:color="auto" w:fill="auto"/>
            <w:vAlign w:val="bottom"/>
          </w:tcPr>
          <w:p w14:paraId="541C441A" w14:textId="55059716" w:rsidR="00C22BAA" w:rsidDel="00F12FF6" w:rsidRDefault="00C22BAA" w:rsidP="00C22BAA">
            <w:pPr>
              <w:spacing w:line="276" w:lineRule="auto"/>
              <w:rPr>
                <w:del w:id="111" w:author="Jason Zhou" w:date="2020-01-21T11:02:00Z"/>
              </w:rPr>
            </w:pPr>
            <w:del w:id="112" w:author="Jason Zhou" w:date="2020-01-21T11:02:00Z">
              <w:r w:rsidDel="00F12FF6">
                <w:delText>Mixing proportion, high condition</w:delText>
              </w:r>
            </w:del>
          </w:p>
        </w:tc>
        <w:tc>
          <w:tcPr>
            <w:tcW w:w="1350" w:type="dxa"/>
            <w:tcBorders>
              <w:top w:val="nil"/>
              <w:left w:val="nil"/>
              <w:bottom w:val="nil"/>
              <w:right w:val="nil"/>
            </w:tcBorders>
          </w:tcPr>
          <w:p w14:paraId="51E7FBCC" w14:textId="607ADC25" w:rsidR="00C22BAA" w:rsidDel="00F12FF6" w:rsidRDefault="00C22BAA" w:rsidP="00C22BAA">
            <w:pPr>
              <w:spacing w:line="276" w:lineRule="auto"/>
              <w:jc w:val="center"/>
              <w:rPr>
                <w:del w:id="113" w:author="Jason Zhou" w:date="2020-01-21T11:02:00Z"/>
              </w:rPr>
            </w:pPr>
            <w:del w:id="114" w:author="Jason Zhou" w:date="2020-01-21T11:02:00Z">
              <w:r w:rsidDel="00F12FF6">
                <w:delText>N</w:delText>
              </w:r>
            </w:del>
          </w:p>
        </w:tc>
        <w:tc>
          <w:tcPr>
            <w:tcW w:w="1350" w:type="dxa"/>
            <w:tcBorders>
              <w:top w:val="nil"/>
              <w:left w:val="nil"/>
              <w:bottom w:val="nil"/>
              <w:right w:val="nil"/>
            </w:tcBorders>
          </w:tcPr>
          <w:p w14:paraId="7B222366" w14:textId="4602D92E" w:rsidR="00C22BAA" w:rsidDel="00F12FF6" w:rsidRDefault="00C22BAA" w:rsidP="00C22BAA">
            <w:pPr>
              <w:spacing w:line="276" w:lineRule="auto"/>
              <w:jc w:val="center"/>
              <w:rPr>
                <w:del w:id="115" w:author="Jason Zhou" w:date="2020-01-21T11:02:00Z"/>
              </w:rPr>
            </w:pPr>
            <w:del w:id="116" w:author="Jason Zhou" w:date="2020-01-21T11:02:00Z">
              <w:r w:rsidDel="00F12FF6">
                <w:delText>Y</w:delText>
              </w:r>
            </w:del>
          </w:p>
        </w:tc>
        <w:tc>
          <w:tcPr>
            <w:tcW w:w="1260" w:type="dxa"/>
            <w:tcBorders>
              <w:top w:val="nil"/>
              <w:left w:val="nil"/>
              <w:bottom w:val="nil"/>
              <w:right w:val="nil"/>
            </w:tcBorders>
          </w:tcPr>
          <w:p w14:paraId="77D48548" w14:textId="58E4FA8A" w:rsidR="00C22BAA" w:rsidDel="00F12FF6" w:rsidRDefault="00C22BAA" w:rsidP="00C22BAA">
            <w:pPr>
              <w:spacing w:line="276" w:lineRule="auto"/>
              <w:jc w:val="center"/>
              <w:rPr>
                <w:del w:id="117" w:author="Jason Zhou" w:date="2020-01-21T11:02:00Z"/>
              </w:rPr>
            </w:pPr>
            <w:del w:id="118" w:author="Jason Zhou" w:date="2020-01-21T11:02:00Z">
              <w:r w:rsidDel="00F12FF6">
                <w:delText>Y</w:delText>
              </w:r>
            </w:del>
          </w:p>
        </w:tc>
      </w:tr>
      <w:tr w:rsidR="00C22BAA" w14:paraId="1BA60411" w14:textId="2F0A1EF5" w:rsidTr="00C22BAA">
        <w:trPr>
          <w:trHeight w:val="290"/>
        </w:trPr>
        <w:tc>
          <w:tcPr>
            <w:tcW w:w="2150" w:type="dxa"/>
            <w:tcBorders>
              <w:top w:val="nil"/>
              <w:bottom w:val="nil"/>
              <w:right w:val="nil"/>
            </w:tcBorders>
            <w:shd w:val="clear" w:color="auto" w:fill="auto"/>
            <w:vAlign w:val="bottom"/>
          </w:tcPr>
          <w:p w14:paraId="12B2B4C3" w14:textId="77777777" w:rsidR="00C22BAA" w:rsidRDefault="00C22BAA" w:rsidP="00C22BAA">
            <w:pPr>
              <w:spacing w:line="276" w:lineRule="auto"/>
              <w:jc w:val="center"/>
              <w:rPr>
                <w:i/>
              </w:rPr>
            </w:pPr>
            <w:r>
              <w:rPr>
                <w:i/>
              </w:rPr>
              <w:t>T</w:t>
            </w:r>
            <w:r>
              <w:rPr>
                <w:i/>
                <w:vertAlign w:val="subscript"/>
              </w:rPr>
              <w:t>er</w:t>
            </w:r>
          </w:p>
        </w:tc>
        <w:tc>
          <w:tcPr>
            <w:tcW w:w="4160" w:type="dxa"/>
            <w:tcBorders>
              <w:top w:val="nil"/>
              <w:left w:val="nil"/>
              <w:bottom w:val="nil"/>
              <w:right w:val="nil"/>
            </w:tcBorders>
            <w:shd w:val="clear" w:color="auto" w:fill="auto"/>
            <w:vAlign w:val="bottom"/>
          </w:tcPr>
          <w:p w14:paraId="6CCD50EA" w14:textId="77777777" w:rsidR="00C22BAA" w:rsidRDefault="00C22BAA" w:rsidP="00C22BAA">
            <w:pPr>
              <w:spacing w:line="276" w:lineRule="auto"/>
            </w:pPr>
            <w:r>
              <w:t>Non-decision time</w:t>
            </w:r>
          </w:p>
        </w:tc>
        <w:tc>
          <w:tcPr>
            <w:tcW w:w="1350" w:type="dxa"/>
            <w:tcBorders>
              <w:top w:val="nil"/>
              <w:left w:val="nil"/>
              <w:bottom w:val="nil"/>
              <w:right w:val="nil"/>
            </w:tcBorders>
          </w:tcPr>
          <w:p w14:paraId="46997370" w14:textId="6326698D" w:rsidR="00C22BAA" w:rsidRDefault="00C22BAA" w:rsidP="00C22BAA">
            <w:pPr>
              <w:spacing w:line="276" w:lineRule="auto"/>
              <w:jc w:val="center"/>
            </w:pPr>
            <w:r>
              <w:t>Y</w:t>
            </w:r>
          </w:p>
        </w:tc>
        <w:tc>
          <w:tcPr>
            <w:tcW w:w="1350" w:type="dxa"/>
            <w:tcBorders>
              <w:top w:val="nil"/>
              <w:left w:val="nil"/>
              <w:bottom w:val="nil"/>
              <w:right w:val="nil"/>
            </w:tcBorders>
          </w:tcPr>
          <w:p w14:paraId="24E64097" w14:textId="05CF62A2" w:rsidR="00C22BAA" w:rsidRDefault="00C22BAA" w:rsidP="00C22BAA">
            <w:pPr>
              <w:spacing w:line="276" w:lineRule="auto"/>
              <w:jc w:val="center"/>
            </w:pPr>
            <w:r>
              <w:t>Y</w:t>
            </w:r>
          </w:p>
        </w:tc>
        <w:tc>
          <w:tcPr>
            <w:tcW w:w="1260" w:type="dxa"/>
            <w:tcBorders>
              <w:top w:val="nil"/>
              <w:left w:val="nil"/>
              <w:bottom w:val="nil"/>
              <w:right w:val="nil"/>
            </w:tcBorders>
          </w:tcPr>
          <w:p w14:paraId="325263F6" w14:textId="03415FFB" w:rsidR="00C22BAA" w:rsidRDefault="00C22BAA" w:rsidP="00C22BAA">
            <w:pPr>
              <w:spacing w:line="276" w:lineRule="auto"/>
              <w:jc w:val="center"/>
            </w:pPr>
            <w:r>
              <w:t>Y</w:t>
            </w:r>
          </w:p>
        </w:tc>
      </w:tr>
      <w:tr w:rsidR="00C22BAA" w14:paraId="7DCF6A2A" w14:textId="1DD1AEBC" w:rsidTr="00C22BAA">
        <w:trPr>
          <w:trHeight w:val="314"/>
        </w:trPr>
        <w:tc>
          <w:tcPr>
            <w:tcW w:w="2150" w:type="dxa"/>
            <w:tcBorders>
              <w:top w:val="nil"/>
              <w:bottom w:val="single" w:sz="8" w:space="0" w:color="auto"/>
              <w:right w:val="nil"/>
            </w:tcBorders>
            <w:shd w:val="clear" w:color="auto" w:fill="auto"/>
            <w:vAlign w:val="bottom"/>
          </w:tcPr>
          <w:p w14:paraId="20CE3CAD" w14:textId="4B6AD01E" w:rsidR="00C22BAA" w:rsidRDefault="00C22BAA" w:rsidP="00C22BAA">
            <w:pPr>
              <w:spacing w:line="276" w:lineRule="auto"/>
              <w:jc w:val="center"/>
              <w:rPr>
                <w:i/>
              </w:rPr>
            </w:pPr>
            <w:proofErr w:type="spellStart"/>
            <w:r>
              <w:rPr>
                <w:i/>
              </w:rPr>
              <w:t>s</w:t>
            </w:r>
            <w:r w:rsidRPr="00856A9E">
              <w:rPr>
                <w:i/>
                <w:vertAlign w:val="subscript"/>
              </w:rPr>
              <w:t>t</w:t>
            </w:r>
            <w:proofErr w:type="spellEnd"/>
          </w:p>
        </w:tc>
        <w:tc>
          <w:tcPr>
            <w:tcW w:w="4160" w:type="dxa"/>
            <w:tcBorders>
              <w:top w:val="nil"/>
              <w:left w:val="nil"/>
              <w:bottom w:val="single" w:sz="8" w:space="0" w:color="auto"/>
              <w:right w:val="nil"/>
            </w:tcBorders>
            <w:shd w:val="clear" w:color="auto" w:fill="auto"/>
            <w:vAlign w:val="bottom"/>
          </w:tcPr>
          <w:p w14:paraId="22FA77B7" w14:textId="6A77BB96" w:rsidR="00C22BAA" w:rsidRDefault="00C22BAA" w:rsidP="00C22BAA">
            <w:pPr>
              <w:spacing w:line="276" w:lineRule="auto"/>
            </w:pPr>
            <w:r>
              <w:t>Non-decision time variability</w:t>
            </w:r>
          </w:p>
        </w:tc>
        <w:tc>
          <w:tcPr>
            <w:tcW w:w="1350" w:type="dxa"/>
            <w:tcBorders>
              <w:top w:val="nil"/>
              <w:left w:val="nil"/>
              <w:bottom w:val="single" w:sz="8" w:space="0" w:color="auto"/>
              <w:right w:val="nil"/>
            </w:tcBorders>
          </w:tcPr>
          <w:p w14:paraId="602253E9" w14:textId="53AC26F4" w:rsidR="00C22BAA" w:rsidRDefault="00C22BAA" w:rsidP="00C22BAA">
            <w:pPr>
              <w:spacing w:line="276" w:lineRule="auto"/>
              <w:jc w:val="center"/>
            </w:pPr>
            <w:r>
              <w:t>Y</w:t>
            </w:r>
          </w:p>
        </w:tc>
        <w:tc>
          <w:tcPr>
            <w:tcW w:w="1350" w:type="dxa"/>
            <w:tcBorders>
              <w:top w:val="nil"/>
              <w:left w:val="nil"/>
              <w:bottom w:val="single" w:sz="8" w:space="0" w:color="auto"/>
              <w:right w:val="nil"/>
            </w:tcBorders>
          </w:tcPr>
          <w:p w14:paraId="6C8BE5BF" w14:textId="00078ABE" w:rsidR="00C22BAA" w:rsidRDefault="00C22BAA" w:rsidP="00C22BAA">
            <w:pPr>
              <w:spacing w:line="276" w:lineRule="auto"/>
              <w:jc w:val="center"/>
            </w:pPr>
            <w:r>
              <w:t>Y</w:t>
            </w:r>
          </w:p>
        </w:tc>
        <w:tc>
          <w:tcPr>
            <w:tcW w:w="1260" w:type="dxa"/>
            <w:tcBorders>
              <w:top w:val="nil"/>
              <w:left w:val="nil"/>
              <w:bottom w:val="single" w:sz="8" w:space="0" w:color="auto"/>
              <w:right w:val="nil"/>
            </w:tcBorders>
          </w:tcPr>
          <w:p w14:paraId="10291806" w14:textId="7E0BD275" w:rsidR="00C22BAA" w:rsidRDefault="00C22BAA" w:rsidP="00C22BAA">
            <w:pPr>
              <w:spacing w:line="276" w:lineRule="auto"/>
              <w:jc w:val="center"/>
            </w:pPr>
            <w:r>
              <w:t>Y</w:t>
            </w:r>
          </w:p>
        </w:tc>
      </w:tr>
    </w:tbl>
    <w:p w14:paraId="504383B9" w14:textId="3D280484" w:rsidR="00090C4A" w:rsidRDefault="00AA41A8">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xml:space="preserve">. The </w:t>
      </w:r>
      <w:r w:rsidR="00BC3CF0">
        <w:t>hybrid</w:t>
      </w:r>
      <w:r>
        <w:t xml:space="preserve"> diffusion model included all parameters listed.</w:t>
      </w:r>
    </w:p>
    <w:p w14:paraId="49214013" w14:textId="77777777" w:rsidR="00090C4A" w:rsidRDefault="00090C4A"/>
    <w:p w14:paraId="1BA3FA03" w14:textId="466B4894" w:rsidR="00090C4A" w:rsidRDefault="00614EF6">
      <w:pPr>
        <w:ind w:firstLine="720"/>
      </w:pPr>
      <w:r w:rsidRPr="00671C18">
        <w:rPr>
          <w:color w:val="FF0000"/>
        </w:rPr>
        <w:t xml:space="preserve">The three variants of the circular diffusion model were each fit using maximum likelihood estimation to data on trials that were highly recognized (rated four or higher in the item recognition phase) at an individual level. We firstly excluded data for trials on which RT exceeded five seconds, and then secondly excluded trials that were extremely fast or slow for each participant, which was defined as being beyond three standard deviations of the median RT for that participant. These two steps excluded 4.25% of the total number of responses. </w:t>
      </w:r>
      <w:r w:rsidR="00AA41A8">
        <w:t xml:space="preserve">The Bayesian Information Criterion (BIC) and Log Likelihood (LL) for the three models’ fits to each participant is shown in Table X. </w:t>
      </w:r>
    </w:p>
    <w:p w14:paraId="1CCC1EF9" w14:textId="77777777" w:rsidR="00EE32CF" w:rsidRDefault="00EE32CF">
      <w:pPr>
        <w:ind w:firstLine="720"/>
      </w:pPr>
    </w:p>
    <w:p w14:paraId="50754D00" w14:textId="77777777" w:rsidR="009764DE" w:rsidRDefault="009764DE">
      <w:pPr>
        <w:ind w:firstLine="720"/>
      </w:pPr>
    </w:p>
    <w:tbl>
      <w:tblPr>
        <w:tblW w:w="9471" w:type="dxa"/>
        <w:tblLook w:val="04A0" w:firstRow="1" w:lastRow="0" w:firstColumn="1" w:lastColumn="0" w:noHBand="0" w:noVBand="1"/>
      </w:tblPr>
      <w:tblGrid>
        <w:gridCol w:w="1809"/>
        <w:gridCol w:w="504"/>
        <w:gridCol w:w="2420"/>
        <w:gridCol w:w="2520"/>
        <w:gridCol w:w="2218"/>
      </w:tblGrid>
      <w:tr w:rsidR="009764DE" w:rsidRPr="009764DE" w14:paraId="21D1C38D" w14:textId="77777777" w:rsidTr="009764DE">
        <w:trPr>
          <w:trHeight w:val="270"/>
        </w:trPr>
        <w:tc>
          <w:tcPr>
            <w:tcW w:w="9471" w:type="dxa"/>
            <w:gridSpan w:val="5"/>
          </w:tcPr>
          <w:p w14:paraId="366D7FEF" w14:textId="585951BB" w:rsidR="009764DE" w:rsidRPr="009764DE" w:rsidRDefault="009764DE" w:rsidP="009764DE">
            <w:pPr>
              <w:spacing w:line="240" w:lineRule="auto"/>
            </w:pPr>
            <w:r w:rsidRPr="009764DE">
              <w:lastRenderedPageBreak/>
              <w:t>Table X</w:t>
            </w:r>
          </w:p>
        </w:tc>
      </w:tr>
      <w:tr w:rsidR="009764DE" w:rsidRPr="009764DE" w14:paraId="22C1C473" w14:textId="77777777" w:rsidTr="009764DE">
        <w:trPr>
          <w:trHeight w:val="270"/>
        </w:trPr>
        <w:tc>
          <w:tcPr>
            <w:tcW w:w="9471" w:type="dxa"/>
            <w:gridSpan w:val="5"/>
            <w:tcBorders>
              <w:bottom w:val="single" w:sz="4" w:space="0" w:color="auto"/>
            </w:tcBorders>
          </w:tcPr>
          <w:p w14:paraId="6440BDE4" w14:textId="2BA6190A" w:rsidR="009764DE" w:rsidRPr="009764DE" w:rsidRDefault="009764DE" w:rsidP="009764DE">
            <w:pPr>
              <w:spacing w:line="240" w:lineRule="auto"/>
              <w:rPr>
                <w:color w:val="000000"/>
              </w:rPr>
            </w:pPr>
            <w:r w:rsidRPr="009764DE">
              <w:t>Bayesian Information Criterion (BIC)</w:t>
            </w:r>
            <w:r w:rsidR="008C612F">
              <w:t xml:space="preserve"> values for</w:t>
            </w:r>
            <w:r w:rsidRPr="009764DE">
              <w:t xml:space="preserve"> Fits of the Models to Individual Data</w:t>
            </w:r>
          </w:p>
        </w:tc>
      </w:tr>
      <w:tr w:rsidR="009764DE" w:rsidRPr="009764DE" w14:paraId="1FFFEC7A" w14:textId="77777777" w:rsidTr="009764DE">
        <w:trPr>
          <w:trHeight w:val="270"/>
        </w:trPr>
        <w:tc>
          <w:tcPr>
            <w:tcW w:w="2313" w:type="dxa"/>
            <w:gridSpan w:val="2"/>
            <w:tcBorders>
              <w:top w:val="single" w:sz="4" w:space="0" w:color="auto"/>
              <w:bottom w:val="single" w:sz="4" w:space="0" w:color="auto"/>
            </w:tcBorders>
          </w:tcPr>
          <w:p w14:paraId="415EAF10" w14:textId="08ADA5EE" w:rsidR="009764DE" w:rsidRPr="009764DE" w:rsidRDefault="009764DE" w:rsidP="009764DE">
            <w:pPr>
              <w:spacing w:line="240" w:lineRule="auto"/>
              <w:jc w:val="center"/>
              <w:rPr>
                <w:color w:val="000000"/>
              </w:rPr>
            </w:pPr>
            <w:r w:rsidRPr="009764DE">
              <w:rPr>
                <w:color w:val="000000"/>
              </w:rPr>
              <w:t>Participant</w:t>
            </w:r>
          </w:p>
        </w:tc>
        <w:tc>
          <w:tcPr>
            <w:tcW w:w="2420" w:type="dxa"/>
            <w:tcBorders>
              <w:top w:val="single" w:sz="4" w:space="0" w:color="auto"/>
              <w:bottom w:val="single" w:sz="4" w:space="0" w:color="auto"/>
            </w:tcBorders>
            <w:shd w:val="clear" w:color="auto" w:fill="auto"/>
            <w:noWrap/>
            <w:vAlign w:val="bottom"/>
          </w:tcPr>
          <w:p w14:paraId="686ED100" w14:textId="7023EF13" w:rsidR="009764DE" w:rsidRPr="009764DE" w:rsidRDefault="009764DE" w:rsidP="009764DE">
            <w:pPr>
              <w:spacing w:line="240" w:lineRule="auto"/>
              <w:jc w:val="center"/>
              <w:rPr>
                <w:color w:val="000000"/>
              </w:rPr>
            </w:pPr>
            <w:r w:rsidRPr="009764DE">
              <w:rPr>
                <w:color w:val="000000"/>
              </w:rPr>
              <w:t>Continuous</w:t>
            </w:r>
          </w:p>
        </w:tc>
        <w:tc>
          <w:tcPr>
            <w:tcW w:w="2520" w:type="dxa"/>
            <w:tcBorders>
              <w:top w:val="single" w:sz="4" w:space="0" w:color="auto"/>
              <w:bottom w:val="single" w:sz="4" w:space="0" w:color="auto"/>
            </w:tcBorders>
            <w:shd w:val="clear" w:color="auto" w:fill="auto"/>
            <w:noWrap/>
            <w:vAlign w:val="bottom"/>
          </w:tcPr>
          <w:p w14:paraId="7E54E52E" w14:textId="58882F35" w:rsidR="009764DE" w:rsidRPr="009764DE" w:rsidRDefault="009764DE" w:rsidP="009764DE">
            <w:pPr>
              <w:spacing w:line="240" w:lineRule="auto"/>
              <w:jc w:val="center"/>
              <w:rPr>
                <w:color w:val="000000"/>
              </w:rPr>
            </w:pPr>
            <w:r w:rsidRPr="009764DE">
              <w:rPr>
                <w:color w:val="000000"/>
              </w:rPr>
              <w:t>Threshold</w:t>
            </w:r>
          </w:p>
        </w:tc>
        <w:tc>
          <w:tcPr>
            <w:tcW w:w="2218" w:type="dxa"/>
            <w:tcBorders>
              <w:top w:val="single" w:sz="4" w:space="0" w:color="auto"/>
              <w:bottom w:val="single" w:sz="4" w:space="0" w:color="auto"/>
            </w:tcBorders>
            <w:shd w:val="clear" w:color="auto" w:fill="auto"/>
            <w:noWrap/>
            <w:vAlign w:val="bottom"/>
          </w:tcPr>
          <w:p w14:paraId="19E92367" w14:textId="52F3F03B" w:rsidR="009764DE" w:rsidRPr="009764DE" w:rsidRDefault="009764DE" w:rsidP="009764DE">
            <w:pPr>
              <w:spacing w:line="240" w:lineRule="auto"/>
              <w:jc w:val="center"/>
              <w:rPr>
                <w:color w:val="000000"/>
              </w:rPr>
            </w:pPr>
            <w:r w:rsidRPr="009764DE">
              <w:rPr>
                <w:color w:val="000000"/>
              </w:rPr>
              <w:t>Hybrid</w:t>
            </w:r>
          </w:p>
        </w:tc>
      </w:tr>
      <w:tr w:rsidR="00DF49C6" w:rsidRPr="009764DE" w14:paraId="2A9E3BDF" w14:textId="77777777" w:rsidTr="00DF49C6">
        <w:trPr>
          <w:trHeight w:val="270"/>
        </w:trPr>
        <w:tc>
          <w:tcPr>
            <w:tcW w:w="1809" w:type="dxa"/>
            <w:tcBorders>
              <w:top w:val="single" w:sz="4" w:space="0" w:color="auto"/>
            </w:tcBorders>
          </w:tcPr>
          <w:p w14:paraId="0DAA214A" w14:textId="5F428793" w:rsidR="00DF49C6" w:rsidRPr="009764DE" w:rsidRDefault="00DF49C6" w:rsidP="00DF49C6">
            <w:pPr>
              <w:spacing w:line="240" w:lineRule="auto"/>
              <w:jc w:val="right"/>
              <w:rPr>
                <w:color w:val="000000"/>
              </w:rPr>
            </w:pPr>
            <w:r w:rsidRPr="009764DE">
              <w:rPr>
                <w:color w:val="000000"/>
              </w:rPr>
              <w:t>High Precision</w:t>
            </w:r>
          </w:p>
        </w:tc>
        <w:tc>
          <w:tcPr>
            <w:tcW w:w="504" w:type="dxa"/>
            <w:tcBorders>
              <w:top w:val="single" w:sz="4" w:space="0" w:color="auto"/>
            </w:tcBorders>
          </w:tcPr>
          <w:p w14:paraId="10D47AE3" w14:textId="09D6B9FF" w:rsidR="00DF49C6" w:rsidRPr="009764DE" w:rsidRDefault="00DF49C6" w:rsidP="00DF49C6">
            <w:pPr>
              <w:spacing w:line="240" w:lineRule="auto"/>
              <w:jc w:val="right"/>
              <w:rPr>
                <w:color w:val="000000"/>
              </w:rPr>
            </w:pPr>
            <w:r w:rsidRPr="009764DE">
              <w:rPr>
                <w:color w:val="000000"/>
              </w:rPr>
              <w:t>2</w:t>
            </w:r>
          </w:p>
        </w:tc>
        <w:tc>
          <w:tcPr>
            <w:tcW w:w="2420" w:type="dxa"/>
            <w:tcBorders>
              <w:top w:val="single" w:sz="4" w:space="0" w:color="auto"/>
            </w:tcBorders>
            <w:shd w:val="clear" w:color="auto" w:fill="auto"/>
            <w:noWrap/>
            <w:vAlign w:val="bottom"/>
          </w:tcPr>
          <w:p w14:paraId="43DCBBBB" w14:textId="590C144E" w:rsidR="00DF49C6" w:rsidRPr="00DF49C6" w:rsidRDefault="00DF49C6" w:rsidP="00DF49C6">
            <w:pPr>
              <w:spacing w:line="240" w:lineRule="auto"/>
              <w:jc w:val="center"/>
              <w:rPr>
                <w:color w:val="000000"/>
              </w:rPr>
            </w:pPr>
            <w:r w:rsidRPr="00DF49C6">
              <w:rPr>
                <w:color w:val="000000"/>
              </w:rPr>
              <w:t>2211.62</w:t>
            </w:r>
          </w:p>
        </w:tc>
        <w:tc>
          <w:tcPr>
            <w:tcW w:w="2520" w:type="dxa"/>
            <w:tcBorders>
              <w:top w:val="single" w:sz="4" w:space="0" w:color="auto"/>
            </w:tcBorders>
            <w:shd w:val="clear" w:color="auto" w:fill="auto"/>
            <w:noWrap/>
            <w:vAlign w:val="bottom"/>
          </w:tcPr>
          <w:p w14:paraId="061AD751" w14:textId="3F73CB7A" w:rsidR="00DF49C6" w:rsidRPr="00DF49C6" w:rsidRDefault="00DF49C6" w:rsidP="00DF49C6">
            <w:pPr>
              <w:spacing w:line="240" w:lineRule="auto"/>
              <w:jc w:val="center"/>
              <w:rPr>
                <w:b/>
                <w:bCs/>
                <w:color w:val="000000"/>
              </w:rPr>
            </w:pPr>
            <w:r w:rsidRPr="00DF49C6">
              <w:rPr>
                <w:color w:val="000000"/>
              </w:rPr>
              <w:t>1974.04</w:t>
            </w:r>
          </w:p>
        </w:tc>
        <w:tc>
          <w:tcPr>
            <w:tcW w:w="2218" w:type="dxa"/>
            <w:tcBorders>
              <w:top w:val="single" w:sz="4" w:space="0" w:color="auto"/>
            </w:tcBorders>
            <w:shd w:val="clear" w:color="auto" w:fill="auto"/>
            <w:noWrap/>
            <w:vAlign w:val="bottom"/>
          </w:tcPr>
          <w:p w14:paraId="4EC304DC" w14:textId="5851EAAD" w:rsidR="00DF49C6" w:rsidRPr="00DF49C6" w:rsidRDefault="00DF49C6" w:rsidP="00DF49C6">
            <w:pPr>
              <w:spacing w:line="240" w:lineRule="auto"/>
              <w:jc w:val="center"/>
              <w:rPr>
                <w:color w:val="000000"/>
              </w:rPr>
            </w:pPr>
            <w:r w:rsidRPr="00DF49C6">
              <w:rPr>
                <w:b/>
                <w:bCs/>
                <w:color w:val="000000"/>
              </w:rPr>
              <w:t>1973.43</w:t>
            </w:r>
          </w:p>
        </w:tc>
      </w:tr>
      <w:tr w:rsidR="00DF49C6" w:rsidRPr="009764DE" w14:paraId="108DAB31" w14:textId="77777777" w:rsidTr="00DF49C6">
        <w:trPr>
          <w:trHeight w:val="270"/>
        </w:trPr>
        <w:tc>
          <w:tcPr>
            <w:tcW w:w="1809" w:type="dxa"/>
          </w:tcPr>
          <w:p w14:paraId="6EFC6278" w14:textId="77777777" w:rsidR="00DF49C6" w:rsidRPr="009764DE" w:rsidRDefault="00DF49C6" w:rsidP="00DF49C6">
            <w:pPr>
              <w:spacing w:line="240" w:lineRule="auto"/>
              <w:jc w:val="right"/>
              <w:rPr>
                <w:color w:val="000000"/>
              </w:rPr>
            </w:pPr>
          </w:p>
        </w:tc>
        <w:tc>
          <w:tcPr>
            <w:tcW w:w="504" w:type="dxa"/>
          </w:tcPr>
          <w:p w14:paraId="08557067" w14:textId="52CBC975" w:rsidR="00DF49C6" w:rsidRPr="009764DE" w:rsidRDefault="00DF49C6" w:rsidP="00DF49C6">
            <w:pPr>
              <w:spacing w:line="240" w:lineRule="auto"/>
              <w:jc w:val="right"/>
              <w:rPr>
                <w:color w:val="000000"/>
              </w:rPr>
            </w:pPr>
            <w:r w:rsidRPr="009764DE">
              <w:rPr>
                <w:color w:val="000000"/>
              </w:rPr>
              <w:t>3</w:t>
            </w:r>
          </w:p>
        </w:tc>
        <w:tc>
          <w:tcPr>
            <w:tcW w:w="2420" w:type="dxa"/>
            <w:shd w:val="clear" w:color="auto" w:fill="auto"/>
            <w:noWrap/>
            <w:vAlign w:val="bottom"/>
          </w:tcPr>
          <w:p w14:paraId="136BAC96" w14:textId="59A4C324" w:rsidR="00DF49C6" w:rsidRPr="00DF49C6" w:rsidRDefault="00DF49C6" w:rsidP="00DF49C6">
            <w:pPr>
              <w:spacing w:line="240" w:lineRule="auto"/>
              <w:jc w:val="center"/>
              <w:rPr>
                <w:color w:val="000000"/>
              </w:rPr>
            </w:pPr>
            <w:r w:rsidRPr="00DF49C6">
              <w:rPr>
                <w:color w:val="000000"/>
              </w:rPr>
              <w:t>1875.35</w:t>
            </w:r>
          </w:p>
        </w:tc>
        <w:tc>
          <w:tcPr>
            <w:tcW w:w="2520" w:type="dxa"/>
            <w:shd w:val="clear" w:color="auto" w:fill="auto"/>
            <w:noWrap/>
            <w:vAlign w:val="bottom"/>
          </w:tcPr>
          <w:p w14:paraId="24C8B06A" w14:textId="20DF232F" w:rsidR="00DF49C6" w:rsidRPr="00DF49C6" w:rsidRDefault="00DF49C6" w:rsidP="00DF49C6">
            <w:pPr>
              <w:spacing w:line="240" w:lineRule="auto"/>
              <w:jc w:val="center"/>
              <w:rPr>
                <w:b/>
                <w:bCs/>
                <w:color w:val="000000"/>
              </w:rPr>
            </w:pPr>
            <w:r w:rsidRPr="00DF49C6">
              <w:rPr>
                <w:b/>
                <w:bCs/>
                <w:color w:val="000000"/>
              </w:rPr>
              <w:t>1743.92</w:t>
            </w:r>
          </w:p>
        </w:tc>
        <w:tc>
          <w:tcPr>
            <w:tcW w:w="2218" w:type="dxa"/>
            <w:shd w:val="clear" w:color="auto" w:fill="auto"/>
            <w:noWrap/>
            <w:vAlign w:val="bottom"/>
          </w:tcPr>
          <w:p w14:paraId="422495A5" w14:textId="2B557327" w:rsidR="00DF49C6" w:rsidRPr="00DF49C6" w:rsidRDefault="00DF49C6" w:rsidP="00DF49C6">
            <w:pPr>
              <w:spacing w:line="240" w:lineRule="auto"/>
              <w:jc w:val="center"/>
              <w:rPr>
                <w:color w:val="000000"/>
              </w:rPr>
            </w:pPr>
            <w:r w:rsidRPr="00DF49C6">
              <w:rPr>
                <w:color w:val="000000"/>
              </w:rPr>
              <w:t>1749.93</w:t>
            </w:r>
          </w:p>
        </w:tc>
      </w:tr>
      <w:tr w:rsidR="00DF49C6" w:rsidRPr="009764DE" w14:paraId="1455AEC0" w14:textId="77777777" w:rsidTr="00DF49C6">
        <w:trPr>
          <w:trHeight w:val="270"/>
        </w:trPr>
        <w:tc>
          <w:tcPr>
            <w:tcW w:w="1809" w:type="dxa"/>
          </w:tcPr>
          <w:p w14:paraId="2514C627" w14:textId="77777777" w:rsidR="00DF49C6" w:rsidRPr="009764DE" w:rsidRDefault="00DF49C6" w:rsidP="00DF49C6">
            <w:pPr>
              <w:spacing w:line="240" w:lineRule="auto"/>
              <w:jc w:val="right"/>
              <w:rPr>
                <w:color w:val="000000"/>
              </w:rPr>
            </w:pPr>
          </w:p>
        </w:tc>
        <w:tc>
          <w:tcPr>
            <w:tcW w:w="504" w:type="dxa"/>
          </w:tcPr>
          <w:p w14:paraId="518E7D79" w14:textId="635A950C" w:rsidR="00DF49C6" w:rsidRPr="009764DE" w:rsidRDefault="00DF49C6" w:rsidP="00DF49C6">
            <w:pPr>
              <w:spacing w:line="240" w:lineRule="auto"/>
              <w:jc w:val="right"/>
              <w:rPr>
                <w:color w:val="000000"/>
              </w:rPr>
            </w:pPr>
            <w:r w:rsidRPr="009764DE">
              <w:rPr>
                <w:color w:val="000000"/>
              </w:rPr>
              <w:t>4</w:t>
            </w:r>
          </w:p>
        </w:tc>
        <w:tc>
          <w:tcPr>
            <w:tcW w:w="2420" w:type="dxa"/>
            <w:shd w:val="clear" w:color="auto" w:fill="auto"/>
            <w:noWrap/>
            <w:vAlign w:val="bottom"/>
          </w:tcPr>
          <w:p w14:paraId="25ED3EE2" w14:textId="082F7809" w:rsidR="00DF49C6" w:rsidRPr="00DF49C6" w:rsidRDefault="00DF49C6" w:rsidP="00DF49C6">
            <w:pPr>
              <w:spacing w:line="240" w:lineRule="auto"/>
              <w:jc w:val="center"/>
              <w:rPr>
                <w:color w:val="000000"/>
              </w:rPr>
            </w:pPr>
            <w:r w:rsidRPr="00DF49C6">
              <w:rPr>
                <w:color w:val="000000"/>
              </w:rPr>
              <w:t>3724.85</w:t>
            </w:r>
          </w:p>
        </w:tc>
        <w:tc>
          <w:tcPr>
            <w:tcW w:w="2520" w:type="dxa"/>
            <w:shd w:val="clear" w:color="auto" w:fill="auto"/>
            <w:noWrap/>
            <w:vAlign w:val="bottom"/>
          </w:tcPr>
          <w:p w14:paraId="199233E7" w14:textId="201CB515" w:rsidR="00DF49C6" w:rsidRPr="00DF49C6" w:rsidRDefault="00DF49C6" w:rsidP="00DF49C6">
            <w:pPr>
              <w:spacing w:line="240" w:lineRule="auto"/>
              <w:jc w:val="center"/>
              <w:rPr>
                <w:b/>
                <w:bCs/>
                <w:color w:val="000000"/>
              </w:rPr>
            </w:pPr>
            <w:r w:rsidRPr="00DF49C6">
              <w:rPr>
                <w:b/>
                <w:bCs/>
                <w:color w:val="000000"/>
              </w:rPr>
              <w:t>3158.48</w:t>
            </w:r>
          </w:p>
        </w:tc>
        <w:tc>
          <w:tcPr>
            <w:tcW w:w="2218" w:type="dxa"/>
            <w:shd w:val="clear" w:color="auto" w:fill="auto"/>
            <w:noWrap/>
            <w:vAlign w:val="bottom"/>
          </w:tcPr>
          <w:p w14:paraId="18DDE98E" w14:textId="085BA8DF" w:rsidR="00DF49C6" w:rsidRPr="00DF49C6" w:rsidRDefault="00DF49C6" w:rsidP="00DF49C6">
            <w:pPr>
              <w:spacing w:line="240" w:lineRule="auto"/>
              <w:jc w:val="center"/>
              <w:rPr>
                <w:color w:val="000000"/>
              </w:rPr>
            </w:pPr>
            <w:r w:rsidRPr="00DF49C6">
              <w:rPr>
                <w:color w:val="000000"/>
              </w:rPr>
              <w:t>3162.36</w:t>
            </w:r>
          </w:p>
        </w:tc>
      </w:tr>
      <w:tr w:rsidR="00DF49C6" w:rsidRPr="009764DE" w14:paraId="4AC75015" w14:textId="77777777" w:rsidTr="00DF49C6">
        <w:trPr>
          <w:trHeight w:val="270"/>
        </w:trPr>
        <w:tc>
          <w:tcPr>
            <w:tcW w:w="1809" w:type="dxa"/>
          </w:tcPr>
          <w:p w14:paraId="6068D072" w14:textId="77777777" w:rsidR="00DF49C6" w:rsidRPr="009764DE" w:rsidRDefault="00DF49C6" w:rsidP="00DF49C6">
            <w:pPr>
              <w:spacing w:line="240" w:lineRule="auto"/>
              <w:jc w:val="right"/>
              <w:rPr>
                <w:color w:val="000000"/>
              </w:rPr>
            </w:pPr>
          </w:p>
        </w:tc>
        <w:tc>
          <w:tcPr>
            <w:tcW w:w="504" w:type="dxa"/>
          </w:tcPr>
          <w:p w14:paraId="0E058A35" w14:textId="29028303" w:rsidR="00DF49C6" w:rsidRPr="009764DE" w:rsidRDefault="00DF49C6" w:rsidP="00DF49C6">
            <w:pPr>
              <w:spacing w:line="240" w:lineRule="auto"/>
              <w:jc w:val="right"/>
              <w:rPr>
                <w:color w:val="000000"/>
              </w:rPr>
            </w:pPr>
            <w:r w:rsidRPr="009764DE">
              <w:rPr>
                <w:color w:val="000000"/>
              </w:rPr>
              <w:t>5</w:t>
            </w:r>
          </w:p>
        </w:tc>
        <w:tc>
          <w:tcPr>
            <w:tcW w:w="2420" w:type="dxa"/>
            <w:shd w:val="clear" w:color="auto" w:fill="auto"/>
            <w:noWrap/>
            <w:vAlign w:val="bottom"/>
          </w:tcPr>
          <w:p w14:paraId="361DBE23" w14:textId="3F6A1601" w:rsidR="00DF49C6" w:rsidRPr="00DF49C6" w:rsidRDefault="00DF49C6" w:rsidP="00DF49C6">
            <w:pPr>
              <w:spacing w:line="240" w:lineRule="auto"/>
              <w:jc w:val="center"/>
              <w:rPr>
                <w:color w:val="000000"/>
              </w:rPr>
            </w:pPr>
            <w:r w:rsidRPr="00DF49C6">
              <w:rPr>
                <w:color w:val="000000"/>
              </w:rPr>
              <w:t>2180.82</w:t>
            </w:r>
          </w:p>
        </w:tc>
        <w:tc>
          <w:tcPr>
            <w:tcW w:w="2520" w:type="dxa"/>
            <w:shd w:val="clear" w:color="auto" w:fill="auto"/>
            <w:noWrap/>
            <w:vAlign w:val="bottom"/>
          </w:tcPr>
          <w:p w14:paraId="2E141C02" w14:textId="63DAF788" w:rsidR="00DF49C6" w:rsidRPr="00DF49C6" w:rsidRDefault="00DF49C6" w:rsidP="00DF49C6">
            <w:pPr>
              <w:spacing w:line="240" w:lineRule="auto"/>
              <w:jc w:val="center"/>
              <w:rPr>
                <w:color w:val="000000"/>
              </w:rPr>
            </w:pPr>
            <w:r w:rsidRPr="00DF49C6">
              <w:rPr>
                <w:b/>
                <w:bCs/>
                <w:color w:val="000000"/>
              </w:rPr>
              <w:t>1985.66</w:t>
            </w:r>
          </w:p>
        </w:tc>
        <w:tc>
          <w:tcPr>
            <w:tcW w:w="2218" w:type="dxa"/>
            <w:shd w:val="clear" w:color="auto" w:fill="auto"/>
            <w:noWrap/>
            <w:vAlign w:val="bottom"/>
          </w:tcPr>
          <w:p w14:paraId="548343A7" w14:textId="62570E12" w:rsidR="00DF49C6" w:rsidRPr="00DF49C6" w:rsidRDefault="00DF49C6" w:rsidP="00DF49C6">
            <w:pPr>
              <w:spacing w:line="240" w:lineRule="auto"/>
              <w:jc w:val="center"/>
              <w:rPr>
                <w:b/>
                <w:bCs/>
                <w:color w:val="000000"/>
              </w:rPr>
            </w:pPr>
            <w:r w:rsidRPr="00DF49C6">
              <w:rPr>
                <w:color w:val="000000"/>
              </w:rPr>
              <w:t>1991.72</w:t>
            </w:r>
          </w:p>
        </w:tc>
      </w:tr>
      <w:tr w:rsidR="00DF49C6" w:rsidRPr="009764DE" w14:paraId="33A1DEDD" w14:textId="77777777" w:rsidTr="00DF49C6">
        <w:trPr>
          <w:trHeight w:val="270"/>
        </w:trPr>
        <w:tc>
          <w:tcPr>
            <w:tcW w:w="1809" w:type="dxa"/>
          </w:tcPr>
          <w:p w14:paraId="2D84AD2C" w14:textId="77777777" w:rsidR="00DF49C6" w:rsidRPr="009764DE" w:rsidRDefault="00DF49C6" w:rsidP="00DF49C6">
            <w:pPr>
              <w:spacing w:line="240" w:lineRule="auto"/>
              <w:jc w:val="right"/>
              <w:rPr>
                <w:color w:val="000000"/>
              </w:rPr>
            </w:pPr>
          </w:p>
        </w:tc>
        <w:tc>
          <w:tcPr>
            <w:tcW w:w="504" w:type="dxa"/>
          </w:tcPr>
          <w:p w14:paraId="0F8F78E1" w14:textId="301194C2" w:rsidR="00DF49C6" w:rsidRPr="009764DE" w:rsidRDefault="00DF49C6" w:rsidP="00DF49C6">
            <w:pPr>
              <w:spacing w:line="240" w:lineRule="auto"/>
              <w:jc w:val="right"/>
              <w:rPr>
                <w:color w:val="000000"/>
              </w:rPr>
            </w:pPr>
            <w:r w:rsidRPr="009764DE">
              <w:rPr>
                <w:color w:val="000000"/>
              </w:rPr>
              <w:t>6</w:t>
            </w:r>
          </w:p>
        </w:tc>
        <w:tc>
          <w:tcPr>
            <w:tcW w:w="2420" w:type="dxa"/>
            <w:shd w:val="clear" w:color="auto" w:fill="auto"/>
            <w:noWrap/>
            <w:vAlign w:val="bottom"/>
          </w:tcPr>
          <w:p w14:paraId="5B581D7A" w14:textId="40C3B76F" w:rsidR="00DF49C6" w:rsidRPr="00DF49C6" w:rsidRDefault="00DF49C6" w:rsidP="00DF49C6">
            <w:pPr>
              <w:spacing w:line="240" w:lineRule="auto"/>
              <w:jc w:val="center"/>
              <w:rPr>
                <w:color w:val="000000"/>
              </w:rPr>
            </w:pPr>
            <w:r w:rsidRPr="00DF49C6">
              <w:rPr>
                <w:color w:val="000000"/>
              </w:rPr>
              <w:t>1581.47</w:t>
            </w:r>
          </w:p>
        </w:tc>
        <w:tc>
          <w:tcPr>
            <w:tcW w:w="2520" w:type="dxa"/>
            <w:shd w:val="clear" w:color="auto" w:fill="auto"/>
            <w:noWrap/>
            <w:vAlign w:val="bottom"/>
          </w:tcPr>
          <w:p w14:paraId="5E6FC815" w14:textId="2F60F092" w:rsidR="00DF49C6" w:rsidRPr="00DF49C6" w:rsidRDefault="00DF49C6" w:rsidP="00DF49C6">
            <w:pPr>
              <w:spacing w:line="240" w:lineRule="auto"/>
              <w:jc w:val="center"/>
              <w:rPr>
                <w:b/>
                <w:bCs/>
                <w:color w:val="000000"/>
              </w:rPr>
            </w:pPr>
            <w:r w:rsidRPr="00DF49C6">
              <w:rPr>
                <w:b/>
                <w:bCs/>
                <w:color w:val="000000"/>
              </w:rPr>
              <w:t>1529.58</w:t>
            </w:r>
          </w:p>
        </w:tc>
        <w:tc>
          <w:tcPr>
            <w:tcW w:w="2218" w:type="dxa"/>
            <w:shd w:val="clear" w:color="auto" w:fill="auto"/>
            <w:noWrap/>
            <w:vAlign w:val="bottom"/>
          </w:tcPr>
          <w:p w14:paraId="015BA3A7" w14:textId="34F9E350" w:rsidR="00DF49C6" w:rsidRPr="00DF49C6" w:rsidRDefault="00DF49C6" w:rsidP="00DF49C6">
            <w:pPr>
              <w:spacing w:line="240" w:lineRule="auto"/>
              <w:jc w:val="center"/>
              <w:rPr>
                <w:color w:val="000000"/>
              </w:rPr>
            </w:pPr>
            <w:r w:rsidRPr="00DF49C6">
              <w:rPr>
                <w:color w:val="000000"/>
              </w:rPr>
              <w:t>1530.76</w:t>
            </w:r>
          </w:p>
        </w:tc>
      </w:tr>
      <w:tr w:rsidR="00DF49C6" w:rsidRPr="009764DE" w14:paraId="6C9CB905" w14:textId="77777777" w:rsidTr="00DF49C6">
        <w:trPr>
          <w:trHeight w:val="270"/>
        </w:trPr>
        <w:tc>
          <w:tcPr>
            <w:tcW w:w="1809" w:type="dxa"/>
          </w:tcPr>
          <w:p w14:paraId="13106A11" w14:textId="77777777" w:rsidR="00DF49C6" w:rsidRPr="009764DE" w:rsidRDefault="00DF49C6" w:rsidP="00DF49C6">
            <w:pPr>
              <w:spacing w:line="240" w:lineRule="auto"/>
              <w:jc w:val="right"/>
              <w:rPr>
                <w:color w:val="000000"/>
              </w:rPr>
            </w:pPr>
          </w:p>
        </w:tc>
        <w:tc>
          <w:tcPr>
            <w:tcW w:w="504" w:type="dxa"/>
          </w:tcPr>
          <w:p w14:paraId="0A08870B" w14:textId="55F42A87" w:rsidR="00DF49C6" w:rsidRPr="009764DE" w:rsidRDefault="00DF49C6" w:rsidP="00DF49C6">
            <w:pPr>
              <w:spacing w:line="240" w:lineRule="auto"/>
              <w:jc w:val="right"/>
              <w:rPr>
                <w:color w:val="000000"/>
              </w:rPr>
            </w:pPr>
            <w:r w:rsidRPr="009764DE">
              <w:rPr>
                <w:color w:val="000000"/>
              </w:rPr>
              <w:t>7</w:t>
            </w:r>
          </w:p>
        </w:tc>
        <w:tc>
          <w:tcPr>
            <w:tcW w:w="2420" w:type="dxa"/>
            <w:shd w:val="clear" w:color="auto" w:fill="auto"/>
            <w:noWrap/>
            <w:vAlign w:val="bottom"/>
          </w:tcPr>
          <w:p w14:paraId="63EF89AB" w14:textId="71923878" w:rsidR="00DF49C6" w:rsidRPr="00DF49C6" w:rsidRDefault="00DF49C6" w:rsidP="00DF49C6">
            <w:pPr>
              <w:spacing w:line="240" w:lineRule="auto"/>
              <w:jc w:val="center"/>
              <w:rPr>
                <w:color w:val="000000"/>
              </w:rPr>
            </w:pPr>
            <w:r w:rsidRPr="00DF49C6">
              <w:rPr>
                <w:color w:val="000000"/>
              </w:rPr>
              <w:t>1448.65</w:t>
            </w:r>
          </w:p>
        </w:tc>
        <w:tc>
          <w:tcPr>
            <w:tcW w:w="2520" w:type="dxa"/>
            <w:shd w:val="clear" w:color="auto" w:fill="auto"/>
            <w:noWrap/>
            <w:vAlign w:val="bottom"/>
          </w:tcPr>
          <w:p w14:paraId="7781521A" w14:textId="118D4D95" w:rsidR="00DF49C6" w:rsidRPr="00DF49C6" w:rsidRDefault="00DF49C6" w:rsidP="00DF49C6">
            <w:pPr>
              <w:spacing w:line="240" w:lineRule="auto"/>
              <w:jc w:val="center"/>
              <w:rPr>
                <w:b/>
                <w:bCs/>
                <w:color w:val="000000"/>
              </w:rPr>
            </w:pPr>
            <w:r w:rsidRPr="00DF49C6">
              <w:rPr>
                <w:b/>
                <w:bCs/>
                <w:color w:val="000000"/>
              </w:rPr>
              <w:t>1275.30</w:t>
            </w:r>
          </w:p>
        </w:tc>
        <w:tc>
          <w:tcPr>
            <w:tcW w:w="2218" w:type="dxa"/>
            <w:shd w:val="clear" w:color="auto" w:fill="auto"/>
            <w:noWrap/>
            <w:vAlign w:val="bottom"/>
          </w:tcPr>
          <w:p w14:paraId="3737A409" w14:textId="74E5F583" w:rsidR="00DF49C6" w:rsidRPr="00DF49C6" w:rsidRDefault="00DF49C6" w:rsidP="00DF49C6">
            <w:pPr>
              <w:spacing w:line="240" w:lineRule="auto"/>
              <w:jc w:val="center"/>
              <w:rPr>
                <w:color w:val="000000"/>
              </w:rPr>
            </w:pPr>
            <w:r w:rsidRPr="00DF49C6">
              <w:rPr>
                <w:color w:val="000000"/>
              </w:rPr>
              <w:t>1278.28</w:t>
            </w:r>
          </w:p>
        </w:tc>
      </w:tr>
      <w:tr w:rsidR="00DF49C6" w:rsidRPr="009764DE" w14:paraId="705DCB1D" w14:textId="77777777" w:rsidTr="00DF49C6">
        <w:trPr>
          <w:trHeight w:val="270"/>
        </w:trPr>
        <w:tc>
          <w:tcPr>
            <w:tcW w:w="1809" w:type="dxa"/>
          </w:tcPr>
          <w:p w14:paraId="60D58254" w14:textId="77777777" w:rsidR="00DF49C6" w:rsidRPr="009764DE" w:rsidRDefault="00DF49C6" w:rsidP="00DF49C6">
            <w:pPr>
              <w:spacing w:line="240" w:lineRule="auto"/>
              <w:jc w:val="right"/>
              <w:rPr>
                <w:color w:val="000000"/>
              </w:rPr>
            </w:pPr>
          </w:p>
        </w:tc>
        <w:tc>
          <w:tcPr>
            <w:tcW w:w="504" w:type="dxa"/>
          </w:tcPr>
          <w:p w14:paraId="77B15310" w14:textId="77C1CCAA" w:rsidR="00DF49C6" w:rsidRPr="009764DE" w:rsidRDefault="00DF49C6" w:rsidP="00DF49C6">
            <w:pPr>
              <w:spacing w:line="240" w:lineRule="auto"/>
              <w:jc w:val="right"/>
              <w:rPr>
                <w:color w:val="000000"/>
              </w:rPr>
            </w:pPr>
            <w:r w:rsidRPr="009764DE">
              <w:rPr>
                <w:color w:val="000000"/>
              </w:rPr>
              <w:t>8</w:t>
            </w:r>
          </w:p>
        </w:tc>
        <w:tc>
          <w:tcPr>
            <w:tcW w:w="2420" w:type="dxa"/>
            <w:shd w:val="clear" w:color="auto" w:fill="auto"/>
            <w:noWrap/>
            <w:vAlign w:val="bottom"/>
          </w:tcPr>
          <w:p w14:paraId="5372E728" w14:textId="35089F1F" w:rsidR="00DF49C6" w:rsidRPr="00DF49C6" w:rsidRDefault="00DF49C6" w:rsidP="00DF49C6">
            <w:pPr>
              <w:spacing w:line="240" w:lineRule="auto"/>
              <w:jc w:val="center"/>
              <w:rPr>
                <w:color w:val="000000"/>
              </w:rPr>
            </w:pPr>
            <w:r w:rsidRPr="00DF49C6">
              <w:rPr>
                <w:color w:val="000000"/>
              </w:rPr>
              <w:t>1222.85</w:t>
            </w:r>
          </w:p>
        </w:tc>
        <w:tc>
          <w:tcPr>
            <w:tcW w:w="2520" w:type="dxa"/>
            <w:shd w:val="clear" w:color="auto" w:fill="auto"/>
            <w:noWrap/>
            <w:vAlign w:val="bottom"/>
          </w:tcPr>
          <w:p w14:paraId="7A1ACA8F" w14:textId="26CD3DE8" w:rsidR="00DF49C6" w:rsidRPr="00DF49C6" w:rsidRDefault="00DF49C6" w:rsidP="00DF49C6">
            <w:pPr>
              <w:spacing w:line="240" w:lineRule="auto"/>
              <w:jc w:val="center"/>
              <w:rPr>
                <w:color w:val="000000"/>
              </w:rPr>
            </w:pPr>
            <w:r w:rsidRPr="00DF49C6">
              <w:rPr>
                <w:b/>
                <w:bCs/>
                <w:color w:val="000000"/>
              </w:rPr>
              <w:t>606.70</w:t>
            </w:r>
          </w:p>
        </w:tc>
        <w:tc>
          <w:tcPr>
            <w:tcW w:w="2218" w:type="dxa"/>
            <w:shd w:val="clear" w:color="auto" w:fill="auto"/>
            <w:noWrap/>
            <w:vAlign w:val="bottom"/>
          </w:tcPr>
          <w:p w14:paraId="70D9D8C4" w14:textId="2ACCB85C" w:rsidR="00DF49C6" w:rsidRPr="00DF49C6" w:rsidRDefault="00DF49C6" w:rsidP="00DF49C6">
            <w:pPr>
              <w:spacing w:line="240" w:lineRule="auto"/>
              <w:jc w:val="center"/>
              <w:rPr>
                <w:b/>
                <w:bCs/>
                <w:color w:val="000000"/>
              </w:rPr>
            </w:pPr>
            <w:r w:rsidRPr="00DF49C6">
              <w:rPr>
                <w:color w:val="000000"/>
              </w:rPr>
              <w:t>620.79</w:t>
            </w:r>
          </w:p>
        </w:tc>
      </w:tr>
      <w:tr w:rsidR="00DF49C6" w:rsidRPr="009764DE" w14:paraId="3224C455" w14:textId="77777777" w:rsidTr="00DF49C6">
        <w:trPr>
          <w:trHeight w:val="270"/>
        </w:trPr>
        <w:tc>
          <w:tcPr>
            <w:tcW w:w="1809" w:type="dxa"/>
          </w:tcPr>
          <w:p w14:paraId="61BA698A" w14:textId="77777777" w:rsidR="00DF49C6" w:rsidRPr="009764DE" w:rsidRDefault="00DF49C6" w:rsidP="00DF49C6">
            <w:pPr>
              <w:spacing w:line="240" w:lineRule="auto"/>
              <w:jc w:val="right"/>
              <w:rPr>
                <w:color w:val="000000"/>
              </w:rPr>
            </w:pPr>
          </w:p>
        </w:tc>
        <w:tc>
          <w:tcPr>
            <w:tcW w:w="504" w:type="dxa"/>
          </w:tcPr>
          <w:p w14:paraId="09C38A35" w14:textId="79F5B1FE" w:rsidR="00DF49C6" w:rsidRPr="009764DE" w:rsidRDefault="00DF49C6" w:rsidP="00DF49C6">
            <w:pPr>
              <w:spacing w:line="240" w:lineRule="auto"/>
              <w:jc w:val="right"/>
              <w:rPr>
                <w:color w:val="000000"/>
              </w:rPr>
            </w:pPr>
            <w:r w:rsidRPr="009764DE">
              <w:rPr>
                <w:color w:val="000000"/>
              </w:rPr>
              <w:t>9</w:t>
            </w:r>
          </w:p>
        </w:tc>
        <w:tc>
          <w:tcPr>
            <w:tcW w:w="2420" w:type="dxa"/>
            <w:shd w:val="clear" w:color="auto" w:fill="auto"/>
            <w:noWrap/>
            <w:vAlign w:val="bottom"/>
          </w:tcPr>
          <w:p w14:paraId="594617BC" w14:textId="0AC97B6A" w:rsidR="00DF49C6" w:rsidRPr="00DF49C6" w:rsidRDefault="00DF49C6" w:rsidP="00DF49C6">
            <w:pPr>
              <w:spacing w:line="240" w:lineRule="auto"/>
              <w:jc w:val="center"/>
              <w:rPr>
                <w:color w:val="000000"/>
              </w:rPr>
            </w:pPr>
            <w:r w:rsidRPr="00DF49C6">
              <w:rPr>
                <w:b/>
                <w:bCs/>
                <w:color w:val="000000"/>
              </w:rPr>
              <w:t>2060.22</w:t>
            </w:r>
          </w:p>
        </w:tc>
        <w:tc>
          <w:tcPr>
            <w:tcW w:w="2520" w:type="dxa"/>
            <w:shd w:val="clear" w:color="auto" w:fill="auto"/>
            <w:noWrap/>
            <w:vAlign w:val="bottom"/>
          </w:tcPr>
          <w:p w14:paraId="71097F67" w14:textId="6E904AC0" w:rsidR="00DF49C6" w:rsidRPr="00DF49C6" w:rsidRDefault="00DF49C6" w:rsidP="00DF49C6">
            <w:pPr>
              <w:spacing w:line="240" w:lineRule="auto"/>
              <w:jc w:val="center"/>
              <w:rPr>
                <w:b/>
                <w:bCs/>
                <w:color w:val="000000"/>
              </w:rPr>
            </w:pPr>
            <w:r w:rsidRPr="00DF49C6">
              <w:rPr>
                <w:color w:val="000000"/>
              </w:rPr>
              <w:t>2065.52</w:t>
            </w:r>
          </w:p>
        </w:tc>
        <w:tc>
          <w:tcPr>
            <w:tcW w:w="2218" w:type="dxa"/>
            <w:shd w:val="clear" w:color="auto" w:fill="auto"/>
            <w:noWrap/>
            <w:vAlign w:val="bottom"/>
          </w:tcPr>
          <w:p w14:paraId="14699924" w14:textId="30909F43" w:rsidR="00DF49C6" w:rsidRPr="00DF49C6" w:rsidRDefault="00DF49C6" w:rsidP="00DF49C6">
            <w:pPr>
              <w:spacing w:line="240" w:lineRule="auto"/>
              <w:jc w:val="center"/>
              <w:rPr>
                <w:color w:val="000000"/>
              </w:rPr>
            </w:pPr>
            <w:r w:rsidRPr="00DF49C6">
              <w:rPr>
                <w:color w:val="000000"/>
              </w:rPr>
              <w:t>2068.87</w:t>
            </w:r>
          </w:p>
        </w:tc>
      </w:tr>
      <w:tr w:rsidR="00DF49C6" w:rsidRPr="009764DE" w14:paraId="79D9E1CD" w14:textId="77777777" w:rsidTr="00DF49C6">
        <w:trPr>
          <w:trHeight w:val="270"/>
        </w:trPr>
        <w:tc>
          <w:tcPr>
            <w:tcW w:w="1809" w:type="dxa"/>
          </w:tcPr>
          <w:p w14:paraId="22799C10" w14:textId="77777777" w:rsidR="00DF49C6" w:rsidRPr="009764DE" w:rsidRDefault="00DF49C6" w:rsidP="00DF49C6">
            <w:pPr>
              <w:spacing w:line="240" w:lineRule="auto"/>
              <w:jc w:val="right"/>
              <w:rPr>
                <w:color w:val="000000"/>
              </w:rPr>
            </w:pPr>
          </w:p>
        </w:tc>
        <w:tc>
          <w:tcPr>
            <w:tcW w:w="504" w:type="dxa"/>
          </w:tcPr>
          <w:p w14:paraId="7FA06325" w14:textId="476FAE2C" w:rsidR="00DF49C6" w:rsidRPr="009764DE" w:rsidRDefault="00DF49C6" w:rsidP="00DF49C6">
            <w:pPr>
              <w:spacing w:line="240" w:lineRule="auto"/>
              <w:jc w:val="right"/>
              <w:rPr>
                <w:color w:val="000000"/>
              </w:rPr>
            </w:pPr>
            <w:r w:rsidRPr="009764DE">
              <w:rPr>
                <w:color w:val="000000"/>
              </w:rPr>
              <w:t>10</w:t>
            </w:r>
          </w:p>
        </w:tc>
        <w:tc>
          <w:tcPr>
            <w:tcW w:w="2420" w:type="dxa"/>
            <w:shd w:val="clear" w:color="auto" w:fill="auto"/>
            <w:noWrap/>
            <w:vAlign w:val="bottom"/>
          </w:tcPr>
          <w:p w14:paraId="478CCAF1" w14:textId="373A9C64" w:rsidR="00DF49C6" w:rsidRPr="00DF49C6" w:rsidRDefault="00DF49C6" w:rsidP="00DF49C6">
            <w:pPr>
              <w:spacing w:line="240" w:lineRule="auto"/>
              <w:jc w:val="center"/>
              <w:rPr>
                <w:color w:val="000000"/>
              </w:rPr>
            </w:pPr>
            <w:r w:rsidRPr="00DF49C6">
              <w:rPr>
                <w:color w:val="000000"/>
              </w:rPr>
              <w:t>1974.49</w:t>
            </w:r>
          </w:p>
        </w:tc>
        <w:tc>
          <w:tcPr>
            <w:tcW w:w="2520" w:type="dxa"/>
            <w:shd w:val="clear" w:color="auto" w:fill="auto"/>
            <w:noWrap/>
            <w:vAlign w:val="bottom"/>
          </w:tcPr>
          <w:p w14:paraId="7F526620" w14:textId="5E8E7401" w:rsidR="00DF49C6" w:rsidRPr="00DF49C6" w:rsidRDefault="00DF49C6" w:rsidP="00DF49C6">
            <w:pPr>
              <w:spacing w:line="240" w:lineRule="auto"/>
              <w:jc w:val="center"/>
              <w:rPr>
                <w:color w:val="000000"/>
              </w:rPr>
            </w:pPr>
            <w:r w:rsidRPr="00DF49C6">
              <w:rPr>
                <w:color w:val="000000"/>
              </w:rPr>
              <w:t>1857.13</w:t>
            </w:r>
          </w:p>
        </w:tc>
        <w:tc>
          <w:tcPr>
            <w:tcW w:w="2218" w:type="dxa"/>
            <w:shd w:val="clear" w:color="auto" w:fill="auto"/>
            <w:noWrap/>
            <w:vAlign w:val="bottom"/>
          </w:tcPr>
          <w:p w14:paraId="1724CD04" w14:textId="1A0535BD" w:rsidR="00DF49C6" w:rsidRPr="00DF49C6" w:rsidRDefault="00DF49C6" w:rsidP="00DF49C6">
            <w:pPr>
              <w:spacing w:line="240" w:lineRule="auto"/>
              <w:jc w:val="center"/>
              <w:rPr>
                <w:b/>
                <w:bCs/>
                <w:color w:val="000000"/>
              </w:rPr>
            </w:pPr>
            <w:r w:rsidRPr="00DF49C6">
              <w:rPr>
                <w:b/>
                <w:bCs/>
                <w:color w:val="000000"/>
              </w:rPr>
              <w:t>1832.28</w:t>
            </w:r>
          </w:p>
        </w:tc>
      </w:tr>
      <w:tr w:rsidR="00DF49C6" w:rsidRPr="009764DE" w14:paraId="3CC7710D" w14:textId="77777777" w:rsidTr="00DF49C6">
        <w:trPr>
          <w:trHeight w:val="270"/>
        </w:trPr>
        <w:tc>
          <w:tcPr>
            <w:tcW w:w="1809" w:type="dxa"/>
          </w:tcPr>
          <w:p w14:paraId="6C7E27B5" w14:textId="77777777" w:rsidR="00DF49C6" w:rsidRPr="009764DE" w:rsidRDefault="00DF49C6" w:rsidP="00DF49C6">
            <w:pPr>
              <w:spacing w:line="240" w:lineRule="auto"/>
              <w:jc w:val="right"/>
              <w:rPr>
                <w:color w:val="000000"/>
              </w:rPr>
            </w:pPr>
          </w:p>
        </w:tc>
        <w:tc>
          <w:tcPr>
            <w:tcW w:w="504" w:type="dxa"/>
          </w:tcPr>
          <w:p w14:paraId="2C3B291B" w14:textId="2E64CFA1" w:rsidR="00DF49C6" w:rsidRPr="009764DE" w:rsidRDefault="00DF49C6" w:rsidP="00DF49C6">
            <w:pPr>
              <w:spacing w:line="240" w:lineRule="auto"/>
              <w:jc w:val="right"/>
              <w:rPr>
                <w:color w:val="000000"/>
              </w:rPr>
            </w:pPr>
            <w:r w:rsidRPr="009764DE">
              <w:rPr>
                <w:color w:val="000000"/>
              </w:rPr>
              <w:t>11</w:t>
            </w:r>
          </w:p>
        </w:tc>
        <w:tc>
          <w:tcPr>
            <w:tcW w:w="2420" w:type="dxa"/>
            <w:shd w:val="clear" w:color="auto" w:fill="auto"/>
            <w:noWrap/>
            <w:vAlign w:val="bottom"/>
          </w:tcPr>
          <w:p w14:paraId="36B85D06" w14:textId="54EB524D" w:rsidR="00DF49C6" w:rsidRPr="00DF49C6" w:rsidRDefault="00DF49C6" w:rsidP="00DF49C6">
            <w:pPr>
              <w:spacing w:line="240" w:lineRule="auto"/>
              <w:jc w:val="center"/>
              <w:rPr>
                <w:color w:val="000000"/>
              </w:rPr>
            </w:pPr>
            <w:r w:rsidRPr="00DF49C6">
              <w:rPr>
                <w:color w:val="000000"/>
              </w:rPr>
              <w:t>1821.20</w:t>
            </w:r>
          </w:p>
        </w:tc>
        <w:tc>
          <w:tcPr>
            <w:tcW w:w="2520" w:type="dxa"/>
            <w:shd w:val="clear" w:color="auto" w:fill="auto"/>
            <w:noWrap/>
            <w:vAlign w:val="bottom"/>
          </w:tcPr>
          <w:p w14:paraId="59D58A37" w14:textId="62C1281E" w:rsidR="00DF49C6" w:rsidRPr="00DF49C6" w:rsidRDefault="00DF49C6" w:rsidP="00DF49C6">
            <w:pPr>
              <w:spacing w:line="240" w:lineRule="auto"/>
              <w:jc w:val="center"/>
              <w:rPr>
                <w:b/>
                <w:bCs/>
                <w:color w:val="000000"/>
              </w:rPr>
            </w:pPr>
            <w:r w:rsidRPr="00DF49C6">
              <w:rPr>
                <w:b/>
                <w:bCs/>
                <w:color w:val="000000"/>
              </w:rPr>
              <w:t>1638.65</w:t>
            </w:r>
          </w:p>
        </w:tc>
        <w:tc>
          <w:tcPr>
            <w:tcW w:w="2218" w:type="dxa"/>
            <w:shd w:val="clear" w:color="auto" w:fill="auto"/>
            <w:noWrap/>
            <w:vAlign w:val="bottom"/>
          </w:tcPr>
          <w:p w14:paraId="7024546B" w14:textId="272CE011" w:rsidR="00DF49C6" w:rsidRPr="00DF49C6" w:rsidRDefault="00DF49C6" w:rsidP="00DF49C6">
            <w:pPr>
              <w:spacing w:line="240" w:lineRule="auto"/>
              <w:jc w:val="center"/>
              <w:rPr>
                <w:color w:val="000000"/>
              </w:rPr>
            </w:pPr>
            <w:r w:rsidRPr="00DF49C6">
              <w:rPr>
                <w:color w:val="000000"/>
              </w:rPr>
              <w:t>1648.34</w:t>
            </w:r>
          </w:p>
        </w:tc>
      </w:tr>
      <w:tr w:rsidR="00DF49C6" w:rsidRPr="009764DE" w14:paraId="5132CC68" w14:textId="77777777" w:rsidTr="00DF49C6">
        <w:trPr>
          <w:trHeight w:val="270"/>
        </w:trPr>
        <w:tc>
          <w:tcPr>
            <w:tcW w:w="1809" w:type="dxa"/>
          </w:tcPr>
          <w:p w14:paraId="5368221A" w14:textId="77777777" w:rsidR="00DF49C6" w:rsidRPr="009764DE" w:rsidRDefault="00DF49C6" w:rsidP="00DF49C6">
            <w:pPr>
              <w:spacing w:line="240" w:lineRule="auto"/>
              <w:jc w:val="right"/>
              <w:rPr>
                <w:color w:val="000000"/>
              </w:rPr>
            </w:pPr>
          </w:p>
        </w:tc>
        <w:tc>
          <w:tcPr>
            <w:tcW w:w="504" w:type="dxa"/>
          </w:tcPr>
          <w:p w14:paraId="705B3B58" w14:textId="3EC62AE3" w:rsidR="00DF49C6" w:rsidRPr="009764DE" w:rsidRDefault="00DF49C6" w:rsidP="00DF49C6">
            <w:pPr>
              <w:spacing w:line="240" w:lineRule="auto"/>
              <w:jc w:val="right"/>
              <w:rPr>
                <w:color w:val="000000"/>
              </w:rPr>
            </w:pPr>
            <w:r w:rsidRPr="009764DE">
              <w:rPr>
                <w:color w:val="000000"/>
              </w:rPr>
              <w:t>12</w:t>
            </w:r>
          </w:p>
        </w:tc>
        <w:tc>
          <w:tcPr>
            <w:tcW w:w="2420" w:type="dxa"/>
            <w:shd w:val="clear" w:color="auto" w:fill="auto"/>
            <w:noWrap/>
            <w:vAlign w:val="bottom"/>
          </w:tcPr>
          <w:p w14:paraId="4A48D404" w14:textId="7F9CA57E" w:rsidR="00DF49C6" w:rsidRPr="00DF49C6" w:rsidRDefault="00DF49C6" w:rsidP="00DF49C6">
            <w:pPr>
              <w:spacing w:line="240" w:lineRule="auto"/>
              <w:jc w:val="center"/>
              <w:rPr>
                <w:color w:val="000000"/>
              </w:rPr>
            </w:pPr>
            <w:r w:rsidRPr="00DF49C6">
              <w:rPr>
                <w:color w:val="000000"/>
              </w:rPr>
              <w:t>1479.85</w:t>
            </w:r>
          </w:p>
        </w:tc>
        <w:tc>
          <w:tcPr>
            <w:tcW w:w="2520" w:type="dxa"/>
            <w:shd w:val="clear" w:color="auto" w:fill="auto"/>
            <w:noWrap/>
            <w:vAlign w:val="bottom"/>
          </w:tcPr>
          <w:p w14:paraId="66FA848D" w14:textId="3785D141" w:rsidR="00DF49C6" w:rsidRPr="00DF49C6" w:rsidRDefault="00DF49C6" w:rsidP="00DF49C6">
            <w:pPr>
              <w:spacing w:line="240" w:lineRule="auto"/>
              <w:jc w:val="center"/>
              <w:rPr>
                <w:b/>
                <w:bCs/>
                <w:color w:val="000000"/>
              </w:rPr>
            </w:pPr>
            <w:r w:rsidRPr="00DF49C6">
              <w:rPr>
                <w:b/>
                <w:bCs/>
                <w:color w:val="000000"/>
              </w:rPr>
              <w:t>1020.29</w:t>
            </w:r>
          </w:p>
        </w:tc>
        <w:tc>
          <w:tcPr>
            <w:tcW w:w="2218" w:type="dxa"/>
            <w:shd w:val="clear" w:color="auto" w:fill="auto"/>
            <w:noWrap/>
            <w:vAlign w:val="bottom"/>
          </w:tcPr>
          <w:p w14:paraId="33BC1307" w14:textId="23B97578" w:rsidR="00DF49C6" w:rsidRPr="00DF49C6" w:rsidRDefault="00DF49C6" w:rsidP="00DF49C6">
            <w:pPr>
              <w:spacing w:line="240" w:lineRule="auto"/>
              <w:jc w:val="center"/>
              <w:rPr>
                <w:color w:val="000000"/>
              </w:rPr>
            </w:pPr>
            <w:r w:rsidRPr="00DF49C6">
              <w:rPr>
                <w:color w:val="000000"/>
              </w:rPr>
              <w:t>1024.03</w:t>
            </w:r>
          </w:p>
        </w:tc>
      </w:tr>
      <w:tr w:rsidR="00DF49C6" w:rsidRPr="009764DE" w14:paraId="128579E9" w14:textId="77777777" w:rsidTr="00DF49C6">
        <w:trPr>
          <w:trHeight w:val="270"/>
        </w:trPr>
        <w:tc>
          <w:tcPr>
            <w:tcW w:w="1809" w:type="dxa"/>
          </w:tcPr>
          <w:p w14:paraId="293B6D7E" w14:textId="77777777" w:rsidR="00DF49C6" w:rsidRPr="009764DE" w:rsidRDefault="00DF49C6" w:rsidP="00DF49C6">
            <w:pPr>
              <w:spacing w:line="240" w:lineRule="auto"/>
              <w:jc w:val="right"/>
              <w:rPr>
                <w:color w:val="000000"/>
              </w:rPr>
            </w:pPr>
          </w:p>
        </w:tc>
        <w:tc>
          <w:tcPr>
            <w:tcW w:w="504" w:type="dxa"/>
          </w:tcPr>
          <w:p w14:paraId="6E8DE53A" w14:textId="5CF11EE7" w:rsidR="00DF49C6" w:rsidRPr="009764DE" w:rsidRDefault="00DF49C6" w:rsidP="00DF49C6">
            <w:pPr>
              <w:spacing w:line="240" w:lineRule="auto"/>
              <w:jc w:val="right"/>
              <w:rPr>
                <w:color w:val="000000"/>
              </w:rPr>
            </w:pPr>
            <w:r w:rsidRPr="009764DE">
              <w:rPr>
                <w:color w:val="000000"/>
              </w:rPr>
              <w:t>15</w:t>
            </w:r>
          </w:p>
        </w:tc>
        <w:tc>
          <w:tcPr>
            <w:tcW w:w="2420" w:type="dxa"/>
            <w:shd w:val="clear" w:color="auto" w:fill="auto"/>
            <w:noWrap/>
            <w:vAlign w:val="bottom"/>
          </w:tcPr>
          <w:p w14:paraId="24D89BF5" w14:textId="1CDC41AE" w:rsidR="00DF49C6" w:rsidRPr="00DF49C6" w:rsidRDefault="00DF49C6" w:rsidP="00DF49C6">
            <w:pPr>
              <w:spacing w:line="240" w:lineRule="auto"/>
              <w:jc w:val="center"/>
              <w:rPr>
                <w:b/>
                <w:bCs/>
                <w:color w:val="000000"/>
              </w:rPr>
            </w:pPr>
            <w:r w:rsidRPr="00DF49C6">
              <w:rPr>
                <w:b/>
                <w:bCs/>
                <w:color w:val="000000"/>
              </w:rPr>
              <w:t>1880.61</w:t>
            </w:r>
          </w:p>
        </w:tc>
        <w:tc>
          <w:tcPr>
            <w:tcW w:w="2520" w:type="dxa"/>
            <w:shd w:val="clear" w:color="auto" w:fill="auto"/>
            <w:noWrap/>
            <w:vAlign w:val="bottom"/>
          </w:tcPr>
          <w:p w14:paraId="24E3C83E" w14:textId="48D075D2" w:rsidR="00DF49C6" w:rsidRPr="00DF49C6" w:rsidRDefault="00DF49C6" w:rsidP="00DF49C6">
            <w:pPr>
              <w:spacing w:line="240" w:lineRule="auto"/>
              <w:jc w:val="center"/>
              <w:rPr>
                <w:color w:val="000000"/>
              </w:rPr>
            </w:pPr>
            <w:r w:rsidRPr="00DF49C6">
              <w:rPr>
                <w:color w:val="000000"/>
              </w:rPr>
              <w:t>1884.47</w:t>
            </w:r>
          </w:p>
        </w:tc>
        <w:tc>
          <w:tcPr>
            <w:tcW w:w="2218" w:type="dxa"/>
            <w:shd w:val="clear" w:color="auto" w:fill="auto"/>
            <w:noWrap/>
            <w:vAlign w:val="bottom"/>
          </w:tcPr>
          <w:p w14:paraId="5185BBE1" w14:textId="0044C951" w:rsidR="00DF49C6" w:rsidRPr="00DF49C6" w:rsidRDefault="00DF49C6" w:rsidP="00DF49C6">
            <w:pPr>
              <w:spacing w:line="240" w:lineRule="auto"/>
              <w:jc w:val="center"/>
              <w:rPr>
                <w:color w:val="000000"/>
              </w:rPr>
            </w:pPr>
            <w:r w:rsidRPr="00DF49C6">
              <w:rPr>
                <w:color w:val="000000"/>
              </w:rPr>
              <w:t>1889.55</w:t>
            </w:r>
          </w:p>
        </w:tc>
      </w:tr>
      <w:tr w:rsidR="00DF49C6" w:rsidRPr="009764DE" w14:paraId="64A2F3C2" w14:textId="77777777" w:rsidTr="00DF49C6">
        <w:trPr>
          <w:trHeight w:val="270"/>
        </w:trPr>
        <w:tc>
          <w:tcPr>
            <w:tcW w:w="1809" w:type="dxa"/>
          </w:tcPr>
          <w:p w14:paraId="3D2A413C" w14:textId="77777777" w:rsidR="00DF49C6" w:rsidRPr="009764DE" w:rsidRDefault="00DF49C6" w:rsidP="00DF49C6">
            <w:pPr>
              <w:spacing w:line="240" w:lineRule="auto"/>
              <w:jc w:val="right"/>
              <w:rPr>
                <w:color w:val="000000"/>
              </w:rPr>
            </w:pPr>
          </w:p>
        </w:tc>
        <w:tc>
          <w:tcPr>
            <w:tcW w:w="504" w:type="dxa"/>
          </w:tcPr>
          <w:p w14:paraId="14622D0F" w14:textId="67E451FD" w:rsidR="00DF49C6" w:rsidRPr="009764DE" w:rsidRDefault="00DF49C6" w:rsidP="00DF49C6">
            <w:pPr>
              <w:spacing w:line="240" w:lineRule="auto"/>
              <w:jc w:val="right"/>
              <w:rPr>
                <w:color w:val="000000"/>
              </w:rPr>
            </w:pPr>
            <w:r w:rsidRPr="009764DE">
              <w:rPr>
                <w:color w:val="000000"/>
              </w:rPr>
              <w:t>16</w:t>
            </w:r>
          </w:p>
        </w:tc>
        <w:tc>
          <w:tcPr>
            <w:tcW w:w="2420" w:type="dxa"/>
            <w:shd w:val="clear" w:color="auto" w:fill="auto"/>
            <w:noWrap/>
            <w:vAlign w:val="bottom"/>
          </w:tcPr>
          <w:p w14:paraId="25A2AAF3" w14:textId="69EBDB99" w:rsidR="00DF49C6" w:rsidRPr="00DF49C6" w:rsidRDefault="00DF49C6" w:rsidP="00DF49C6">
            <w:pPr>
              <w:spacing w:line="240" w:lineRule="auto"/>
              <w:jc w:val="center"/>
              <w:rPr>
                <w:color w:val="000000"/>
              </w:rPr>
            </w:pPr>
            <w:r w:rsidRPr="00DF49C6">
              <w:rPr>
                <w:color w:val="000000"/>
              </w:rPr>
              <w:t>1965.88</w:t>
            </w:r>
          </w:p>
        </w:tc>
        <w:tc>
          <w:tcPr>
            <w:tcW w:w="2520" w:type="dxa"/>
            <w:shd w:val="clear" w:color="auto" w:fill="auto"/>
            <w:noWrap/>
            <w:vAlign w:val="bottom"/>
          </w:tcPr>
          <w:p w14:paraId="6C84F4CE" w14:textId="18547F1C" w:rsidR="00DF49C6" w:rsidRPr="00DF49C6" w:rsidRDefault="00DF49C6" w:rsidP="00DF49C6">
            <w:pPr>
              <w:spacing w:line="240" w:lineRule="auto"/>
              <w:jc w:val="center"/>
              <w:rPr>
                <w:b/>
                <w:bCs/>
                <w:color w:val="000000"/>
              </w:rPr>
            </w:pPr>
            <w:r w:rsidRPr="00DF49C6">
              <w:rPr>
                <w:color w:val="000000"/>
              </w:rPr>
              <w:t>1824.08</w:t>
            </w:r>
          </w:p>
        </w:tc>
        <w:tc>
          <w:tcPr>
            <w:tcW w:w="2218" w:type="dxa"/>
            <w:shd w:val="clear" w:color="auto" w:fill="auto"/>
            <w:noWrap/>
            <w:vAlign w:val="bottom"/>
          </w:tcPr>
          <w:p w14:paraId="43B07C72" w14:textId="7C9D2711" w:rsidR="00DF49C6" w:rsidRPr="00DF49C6" w:rsidRDefault="00DF49C6" w:rsidP="00DF49C6">
            <w:pPr>
              <w:spacing w:line="240" w:lineRule="auto"/>
              <w:jc w:val="center"/>
              <w:rPr>
                <w:color w:val="000000"/>
              </w:rPr>
            </w:pPr>
            <w:r w:rsidRPr="00DF49C6">
              <w:rPr>
                <w:b/>
                <w:bCs/>
                <w:color w:val="000000"/>
              </w:rPr>
              <w:t>1823.12</w:t>
            </w:r>
          </w:p>
        </w:tc>
      </w:tr>
      <w:tr w:rsidR="00DF49C6" w:rsidRPr="009764DE" w14:paraId="664674DD" w14:textId="77777777" w:rsidTr="00DF49C6">
        <w:trPr>
          <w:trHeight w:val="270"/>
        </w:trPr>
        <w:tc>
          <w:tcPr>
            <w:tcW w:w="1809" w:type="dxa"/>
          </w:tcPr>
          <w:p w14:paraId="65B59391" w14:textId="77777777" w:rsidR="00DF49C6" w:rsidRPr="009764DE" w:rsidRDefault="00DF49C6" w:rsidP="00DF49C6">
            <w:pPr>
              <w:spacing w:line="240" w:lineRule="auto"/>
              <w:jc w:val="right"/>
              <w:rPr>
                <w:color w:val="000000"/>
              </w:rPr>
            </w:pPr>
          </w:p>
        </w:tc>
        <w:tc>
          <w:tcPr>
            <w:tcW w:w="504" w:type="dxa"/>
          </w:tcPr>
          <w:p w14:paraId="391A5AC7" w14:textId="19156AF9" w:rsidR="00DF49C6" w:rsidRPr="009764DE" w:rsidRDefault="00DF49C6" w:rsidP="00DF49C6">
            <w:pPr>
              <w:spacing w:line="240" w:lineRule="auto"/>
              <w:jc w:val="right"/>
              <w:rPr>
                <w:color w:val="000000"/>
              </w:rPr>
            </w:pPr>
            <w:r w:rsidRPr="009764DE">
              <w:rPr>
                <w:color w:val="000000"/>
              </w:rPr>
              <w:t>17</w:t>
            </w:r>
          </w:p>
        </w:tc>
        <w:tc>
          <w:tcPr>
            <w:tcW w:w="2420" w:type="dxa"/>
            <w:shd w:val="clear" w:color="auto" w:fill="auto"/>
            <w:noWrap/>
            <w:vAlign w:val="bottom"/>
          </w:tcPr>
          <w:p w14:paraId="5A6E4B37" w14:textId="33F0A579" w:rsidR="00DF49C6" w:rsidRPr="00DF49C6" w:rsidRDefault="00DF49C6" w:rsidP="00DF49C6">
            <w:pPr>
              <w:spacing w:line="240" w:lineRule="auto"/>
              <w:jc w:val="center"/>
              <w:rPr>
                <w:b/>
                <w:bCs/>
                <w:color w:val="000000"/>
              </w:rPr>
            </w:pPr>
            <w:r w:rsidRPr="00DF49C6">
              <w:rPr>
                <w:b/>
                <w:bCs/>
                <w:color w:val="000000"/>
              </w:rPr>
              <w:t>1978.34</w:t>
            </w:r>
          </w:p>
        </w:tc>
        <w:tc>
          <w:tcPr>
            <w:tcW w:w="2520" w:type="dxa"/>
            <w:shd w:val="clear" w:color="auto" w:fill="auto"/>
            <w:noWrap/>
            <w:vAlign w:val="bottom"/>
          </w:tcPr>
          <w:p w14:paraId="544872D7" w14:textId="3208D4D2" w:rsidR="00DF49C6" w:rsidRPr="00DF49C6" w:rsidRDefault="00DF49C6" w:rsidP="00DF49C6">
            <w:pPr>
              <w:spacing w:line="240" w:lineRule="auto"/>
              <w:jc w:val="center"/>
              <w:rPr>
                <w:color w:val="000000"/>
              </w:rPr>
            </w:pPr>
            <w:r w:rsidRPr="00DF49C6">
              <w:rPr>
                <w:color w:val="000000"/>
              </w:rPr>
              <w:t>2001.04</w:t>
            </w:r>
          </w:p>
        </w:tc>
        <w:tc>
          <w:tcPr>
            <w:tcW w:w="2218" w:type="dxa"/>
            <w:shd w:val="clear" w:color="auto" w:fill="auto"/>
            <w:noWrap/>
            <w:vAlign w:val="bottom"/>
          </w:tcPr>
          <w:p w14:paraId="7A6A9797" w14:textId="17D9492B" w:rsidR="00DF49C6" w:rsidRPr="00DF49C6" w:rsidRDefault="00DF49C6" w:rsidP="00DF49C6">
            <w:pPr>
              <w:spacing w:line="240" w:lineRule="auto"/>
              <w:jc w:val="center"/>
              <w:rPr>
                <w:color w:val="000000"/>
              </w:rPr>
            </w:pPr>
            <w:r w:rsidRPr="00DF49C6">
              <w:rPr>
                <w:color w:val="000000"/>
              </w:rPr>
              <w:t>2035.88</w:t>
            </w:r>
          </w:p>
        </w:tc>
      </w:tr>
      <w:tr w:rsidR="00DF49C6" w:rsidRPr="009764DE" w14:paraId="74252CB8" w14:textId="77777777" w:rsidTr="00DF49C6">
        <w:trPr>
          <w:trHeight w:val="270"/>
        </w:trPr>
        <w:tc>
          <w:tcPr>
            <w:tcW w:w="1809" w:type="dxa"/>
          </w:tcPr>
          <w:p w14:paraId="339C70A1" w14:textId="77777777" w:rsidR="00DF49C6" w:rsidRPr="009764DE" w:rsidRDefault="00DF49C6" w:rsidP="00DF49C6">
            <w:pPr>
              <w:spacing w:line="240" w:lineRule="auto"/>
              <w:jc w:val="right"/>
              <w:rPr>
                <w:color w:val="000000"/>
              </w:rPr>
            </w:pPr>
          </w:p>
        </w:tc>
        <w:tc>
          <w:tcPr>
            <w:tcW w:w="504" w:type="dxa"/>
          </w:tcPr>
          <w:p w14:paraId="3BC4D7FC" w14:textId="01EB1BF6" w:rsidR="00DF49C6" w:rsidRPr="009764DE" w:rsidRDefault="00DF49C6" w:rsidP="00DF49C6">
            <w:pPr>
              <w:spacing w:line="240" w:lineRule="auto"/>
              <w:jc w:val="right"/>
              <w:rPr>
                <w:color w:val="000000"/>
              </w:rPr>
            </w:pPr>
            <w:r w:rsidRPr="009764DE">
              <w:rPr>
                <w:color w:val="000000"/>
              </w:rPr>
              <w:t>18</w:t>
            </w:r>
          </w:p>
        </w:tc>
        <w:tc>
          <w:tcPr>
            <w:tcW w:w="2420" w:type="dxa"/>
            <w:shd w:val="clear" w:color="auto" w:fill="auto"/>
            <w:noWrap/>
            <w:vAlign w:val="bottom"/>
          </w:tcPr>
          <w:p w14:paraId="37FE299D" w14:textId="05D8B80A" w:rsidR="00DF49C6" w:rsidRPr="00DF49C6" w:rsidRDefault="00DF49C6" w:rsidP="00DF49C6">
            <w:pPr>
              <w:spacing w:line="240" w:lineRule="auto"/>
              <w:jc w:val="center"/>
              <w:rPr>
                <w:color w:val="000000"/>
              </w:rPr>
            </w:pPr>
            <w:r w:rsidRPr="00DF49C6">
              <w:rPr>
                <w:color w:val="000000"/>
              </w:rPr>
              <w:t>2062.39</w:t>
            </w:r>
          </w:p>
        </w:tc>
        <w:tc>
          <w:tcPr>
            <w:tcW w:w="2520" w:type="dxa"/>
            <w:shd w:val="clear" w:color="auto" w:fill="auto"/>
            <w:noWrap/>
            <w:vAlign w:val="bottom"/>
          </w:tcPr>
          <w:p w14:paraId="2C8F3205" w14:textId="6618FAB2" w:rsidR="00DF49C6" w:rsidRPr="00DF49C6" w:rsidRDefault="00DF49C6" w:rsidP="00DF49C6">
            <w:pPr>
              <w:spacing w:line="240" w:lineRule="auto"/>
              <w:jc w:val="center"/>
              <w:rPr>
                <w:color w:val="000000"/>
              </w:rPr>
            </w:pPr>
            <w:r w:rsidRPr="00DF49C6">
              <w:rPr>
                <w:b/>
                <w:bCs/>
                <w:color w:val="000000"/>
              </w:rPr>
              <w:t>1832.53</w:t>
            </w:r>
          </w:p>
        </w:tc>
        <w:tc>
          <w:tcPr>
            <w:tcW w:w="2218" w:type="dxa"/>
            <w:shd w:val="clear" w:color="auto" w:fill="auto"/>
            <w:noWrap/>
            <w:vAlign w:val="bottom"/>
          </w:tcPr>
          <w:p w14:paraId="0C7EB652" w14:textId="67567F2A" w:rsidR="00DF49C6" w:rsidRPr="00DF49C6" w:rsidRDefault="00DF49C6" w:rsidP="00DF49C6">
            <w:pPr>
              <w:spacing w:line="240" w:lineRule="auto"/>
              <w:jc w:val="center"/>
              <w:rPr>
                <w:b/>
                <w:bCs/>
                <w:color w:val="000000"/>
              </w:rPr>
            </w:pPr>
            <w:r w:rsidRPr="00DF49C6">
              <w:rPr>
                <w:color w:val="000000"/>
              </w:rPr>
              <w:t>1834.55</w:t>
            </w:r>
          </w:p>
        </w:tc>
      </w:tr>
      <w:tr w:rsidR="00DF49C6" w:rsidRPr="009764DE" w14:paraId="41C25C3B" w14:textId="77777777" w:rsidTr="00DF49C6">
        <w:trPr>
          <w:trHeight w:val="270"/>
        </w:trPr>
        <w:tc>
          <w:tcPr>
            <w:tcW w:w="1809" w:type="dxa"/>
          </w:tcPr>
          <w:p w14:paraId="062303FC" w14:textId="77777777" w:rsidR="00DF49C6" w:rsidRPr="009764DE" w:rsidRDefault="00DF49C6" w:rsidP="00DF49C6">
            <w:pPr>
              <w:spacing w:line="240" w:lineRule="auto"/>
              <w:jc w:val="right"/>
              <w:rPr>
                <w:color w:val="000000"/>
              </w:rPr>
            </w:pPr>
          </w:p>
        </w:tc>
        <w:tc>
          <w:tcPr>
            <w:tcW w:w="504" w:type="dxa"/>
          </w:tcPr>
          <w:p w14:paraId="2A1FD39C" w14:textId="1399962D" w:rsidR="00DF49C6" w:rsidRPr="009764DE" w:rsidRDefault="00DF49C6" w:rsidP="00DF49C6">
            <w:pPr>
              <w:spacing w:line="240" w:lineRule="auto"/>
              <w:jc w:val="right"/>
              <w:rPr>
                <w:color w:val="000000"/>
              </w:rPr>
            </w:pPr>
            <w:r w:rsidRPr="009764DE">
              <w:rPr>
                <w:color w:val="000000"/>
              </w:rPr>
              <w:t>19</w:t>
            </w:r>
          </w:p>
        </w:tc>
        <w:tc>
          <w:tcPr>
            <w:tcW w:w="2420" w:type="dxa"/>
            <w:shd w:val="clear" w:color="auto" w:fill="auto"/>
            <w:noWrap/>
            <w:vAlign w:val="bottom"/>
          </w:tcPr>
          <w:p w14:paraId="5131933E" w14:textId="7C595BCD" w:rsidR="00DF49C6" w:rsidRPr="00DF49C6" w:rsidRDefault="00DF49C6" w:rsidP="00DF49C6">
            <w:pPr>
              <w:spacing w:line="240" w:lineRule="auto"/>
              <w:jc w:val="center"/>
              <w:rPr>
                <w:color w:val="000000"/>
              </w:rPr>
            </w:pPr>
            <w:r w:rsidRPr="00DF49C6">
              <w:rPr>
                <w:color w:val="000000"/>
              </w:rPr>
              <w:t>1620.87</w:t>
            </w:r>
          </w:p>
        </w:tc>
        <w:tc>
          <w:tcPr>
            <w:tcW w:w="2520" w:type="dxa"/>
            <w:shd w:val="clear" w:color="auto" w:fill="auto"/>
            <w:noWrap/>
            <w:vAlign w:val="bottom"/>
          </w:tcPr>
          <w:p w14:paraId="75EA89DC" w14:textId="0B23B6BF" w:rsidR="00DF49C6" w:rsidRPr="00DF49C6" w:rsidRDefault="00DF49C6" w:rsidP="00DF49C6">
            <w:pPr>
              <w:spacing w:line="240" w:lineRule="auto"/>
              <w:jc w:val="center"/>
              <w:rPr>
                <w:b/>
                <w:bCs/>
                <w:color w:val="000000"/>
              </w:rPr>
            </w:pPr>
            <w:r w:rsidRPr="00DF49C6">
              <w:rPr>
                <w:b/>
                <w:bCs/>
                <w:color w:val="000000"/>
              </w:rPr>
              <w:t>1545.20</w:t>
            </w:r>
          </w:p>
        </w:tc>
        <w:tc>
          <w:tcPr>
            <w:tcW w:w="2218" w:type="dxa"/>
            <w:shd w:val="clear" w:color="auto" w:fill="auto"/>
            <w:noWrap/>
            <w:vAlign w:val="bottom"/>
          </w:tcPr>
          <w:p w14:paraId="41B7C30B" w14:textId="742666D2" w:rsidR="00DF49C6" w:rsidRPr="00DF49C6" w:rsidRDefault="00DF49C6" w:rsidP="00DF49C6">
            <w:pPr>
              <w:spacing w:line="240" w:lineRule="auto"/>
              <w:jc w:val="center"/>
              <w:rPr>
                <w:color w:val="000000"/>
              </w:rPr>
            </w:pPr>
            <w:r w:rsidRPr="00DF49C6">
              <w:rPr>
                <w:color w:val="000000"/>
              </w:rPr>
              <w:t>1551.37</w:t>
            </w:r>
          </w:p>
        </w:tc>
      </w:tr>
      <w:tr w:rsidR="00DF49C6" w:rsidRPr="009764DE" w14:paraId="33E9DFFA" w14:textId="77777777" w:rsidTr="00DF49C6">
        <w:trPr>
          <w:trHeight w:val="270"/>
        </w:trPr>
        <w:tc>
          <w:tcPr>
            <w:tcW w:w="1809" w:type="dxa"/>
          </w:tcPr>
          <w:p w14:paraId="5FBBE521" w14:textId="77777777" w:rsidR="00DF49C6" w:rsidRPr="009764DE" w:rsidRDefault="00DF49C6" w:rsidP="00DF49C6">
            <w:pPr>
              <w:spacing w:line="240" w:lineRule="auto"/>
              <w:jc w:val="right"/>
              <w:rPr>
                <w:color w:val="000000"/>
              </w:rPr>
            </w:pPr>
          </w:p>
        </w:tc>
        <w:tc>
          <w:tcPr>
            <w:tcW w:w="504" w:type="dxa"/>
          </w:tcPr>
          <w:p w14:paraId="56A65064" w14:textId="085C808A" w:rsidR="00DF49C6" w:rsidRPr="009764DE" w:rsidRDefault="00DF49C6" w:rsidP="00DF49C6">
            <w:pPr>
              <w:spacing w:line="240" w:lineRule="auto"/>
              <w:jc w:val="right"/>
              <w:rPr>
                <w:color w:val="000000"/>
              </w:rPr>
            </w:pPr>
            <w:r w:rsidRPr="009764DE">
              <w:rPr>
                <w:color w:val="000000"/>
              </w:rPr>
              <w:t>20</w:t>
            </w:r>
          </w:p>
        </w:tc>
        <w:tc>
          <w:tcPr>
            <w:tcW w:w="2420" w:type="dxa"/>
            <w:shd w:val="clear" w:color="auto" w:fill="auto"/>
            <w:noWrap/>
            <w:vAlign w:val="bottom"/>
          </w:tcPr>
          <w:p w14:paraId="5859181A" w14:textId="0043714A" w:rsidR="00DF49C6" w:rsidRPr="00DF49C6" w:rsidRDefault="00DF49C6" w:rsidP="00DF49C6">
            <w:pPr>
              <w:spacing w:line="240" w:lineRule="auto"/>
              <w:jc w:val="center"/>
              <w:rPr>
                <w:color w:val="000000"/>
              </w:rPr>
            </w:pPr>
            <w:r w:rsidRPr="00DF49C6">
              <w:rPr>
                <w:color w:val="000000"/>
              </w:rPr>
              <w:t>1602.36</w:t>
            </w:r>
          </w:p>
        </w:tc>
        <w:tc>
          <w:tcPr>
            <w:tcW w:w="2520" w:type="dxa"/>
            <w:shd w:val="clear" w:color="auto" w:fill="auto"/>
            <w:noWrap/>
            <w:vAlign w:val="bottom"/>
          </w:tcPr>
          <w:p w14:paraId="6CFE8106" w14:textId="365DE60C" w:rsidR="00DF49C6" w:rsidRPr="00DF49C6" w:rsidRDefault="00DF49C6" w:rsidP="00DF49C6">
            <w:pPr>
              <w:spacing w:line="240" w:lineRule="auto"/>
              <w:jc w:val="center"/>
              <w:rPr>
                <w:color w:val="000000"/>
              </w:rPr>
            </w:pPr>
            <w:r w:rsidRPr="00DF49C6">
              <w:rPr>
                <w:color w:val="000000"/>
              </w:rPr>
              <w:t>1570.42</w:t>
            </w:r>
          </w:p>
        </w:tc>
        <w:tc>
          <w:tcPr>
            <w:tcW w:w="2218" w:type="dxa"/>
            <w:shd w:val="clear" w:color="auto" w:fill="auto"/>
            <w:noWrap/>
            <w:vAlign w:val="bottom"/>
          </w:tcPr>
          <w:p w14:paraId="7AA8AC60" w14:textId="4B4F1CBF" w:rsidR="00DF49C6" w:rsidRPr="00DF49C6" w:rsidRDefault="00DF49C6" w:rsidP="00DF49C6">
            <w:pPr>
              <w:spacing w:line="240" w:lineRule="auto"/>
              <w:jc w:val="center"/>
              <w:rPr>
                <w:b/>
                <w:bCs/>
                <w:color w:val="000000"/>
              </w:rPr>
            </w:pPr>
            <w:r w:rsidRPr="00DF49C6">
              <w:rPr>
                <w:b/>
                <w:bCs/>
                <w:color w:val="000000"/>
              </w:rPr>
              <w:t>1566.27</w:t>
            </w:r>
          </w:p>
        </w:tc>
      </w:tr>
      <w:tr w:rsidR="00DF49C6" w:rsidRPr="009764DE" w14:paraId="3A5AE2A8" w14:textId="77777777" w:rsidTr="00DF49C6">
        <w:trPr>
          <w:trHeight w:val="270"/>
        </w:trPr>
        <w:tc>
          <w:tcPr>
            <w:tcW w:w="1809" w:type="dxa"/>
          </w:tcPr>
          <w:p w14:paraId="543A4D38" w14:textId="77777777" w:rsidR="00DF49C6" w:rsidRPr="009764DE" w:rsidRDefault="00DF49C6" w:rsidP="00DF49C6">
            <w:pPr>
              <w:spacing w:line="240" w:lineRule="auto"/>
              <w:jc w:val="right"/>
              <w:rPr>
                <w:color w:val="000000"/>
              </w:rPr>
            </w:pPr>
          </w:p>
        </w:tc>
        <w:tc>
          <w:tcPr>
            <w:tcW w:w="504" w:type="dxa"/>
          </w:tcPr>
          <w:p w14:paraId="1825AAF5" w14:textId="46520944" w:rsidR="00DF49C6" w:rsidRPr="009764DE" w:rsidRDefault="00DF49C6" w:rsidP="00DF49C6">
            <w:pPr>
              <w:spacing w:line="240" w:lineRule="auto"/>
              <w:jc w:val="right"/>
              <w:rPr>
                <w:color w:val="000000"/>
              </w:rPr>
            </w:pPr>
          </w:p>
        </w:tc>
        <w:tc>
          <w:tcPr>
            <w:tcW w:w="2420" w:type="dxa"/>
            <w:shd w:val="clear" w:color="auto" w:fill="auto"/>
            <w:noWrap/>
            <w:vAlign w:val="bottom"/>
          </w:tcPr>
          <w:p w14:paraId="2E425276" w14:textId="4566E9D7" w:rsidR="00DF49C6" w:rsidRPr="00DF49C6" w:rsidRDefault="00DF49C6" w:rsidP="00DF49C6">
            <w:pPr>
              <w:spacing w:line="240" w:lineRule="auto"/>
              <w:jc w:val="center"/>
              <w:rPr>
                <w:color w:val="000000"/>
              </w:rPr>
            </w:pPr>
          </w:p>
        </w:tc>
        <w:tc>
          <w:tcPr>
            <w:tcW w:w="2520" w:type="dxa"/>
            <w:shd w:val="clear" w:color="auto" w:fill="auto"/>
            <w:noWrap/>
            <w:vAlign w:val="bottom"/>
          </w:tcPr>
          <w:p w14:paraId="41624E23" w14:textId="77777777" w:rsidR="00DF49C6" w:rsidRPr="00DF49C6" w:rsidRDefault="00DF49C6" w:rsidP="00DF49C6">
            <w:pPr>
              <w:spacing w:line="240" w:lineRule="auto"/>
              <w:jc w:val="center"/>
            </w:pPr>
          </w:p>
        </w:tc>
        <w:tc>
          <w:tcPr>
            <w:tcW w:w="2218" w:type="dxa"/>
            <w:shd w:val="clear" w:color="auto" w:fill="auto"/>
            <w:noWrap/>
            <w:vAlign w:val="bottom"/>
          </w:tcPr>
          <w:p w14:paraId="735C6350" w14:textId="77777777" w:rsidR="00DF49C6" w:rsidRPr="00DF49C6" w:rsidRDefault="00DF49C6" w:rsidP="00DF49C6">
            <w:pPr>
              <w:spacing w:line="240" w:lineRule="auto"/>
              <w:jc w:val="center"/>
            </w:pPr>
          </w:p>
        </w:tc>
      </w:tr>
      <w:tr w:rsidR="00DF49C6" w:rsidRPr="009764DE" w14:paraId="51B76280" w14:textId="77777777" w:rsidTr="00DF49C6">
        <w:trPr>
          <w:trHeight w:val="270"/>
        </w:trPr>
        <w:tc>
          <w:tcPr>
            <w:tcW w:w="1809" w:type="dxa"/>
          </w:tcPr>
          <w:p w14:paraId="3984CD67" w14:textId="2363B8D9" w:rsidR="00DF49C6" w:rsidRPr="009764DE" w:rsidRDefault="00DF49C6" w:rsidP="00DF49C6">
            <w:pPr>
              <w:spacing w:line="240" w:lineRule="auto"/>
              <w:jc w:val="right"/>
              <w:rPr>
                <w:color w:val="000000"/>
              </w:rPr>
            </w:pPr>
            <w:r w:rsidRPr="009764DE">
              <w:rPr>
                <w:color w:val="000000"/>
              </w:rPr>
              <w:t>Low Precision</w:t>
            </w:r>
          </w:p>
        </w:tc>
        <w:tc>
          <w:tcPr>
            <w:tcW w:w="504" w:type="dxa"/>
          </w:tcPr>
          <w:p w14:paraId="700DAC5F" w14:textId="5BB13D2D" w:rsidR="00DF49C6" w:rsidRPr="009764DE" w:rsidRDefault="00DF49C6" w:rsidP="00DF49C6">
            <w:pPr>
              <w:spacing w:line="240" w:lineRule="auto"/>
              <w:jc w:val="right"/>
              <w:rPr>
                <w:color w:val="000000"/>
              </w:rPr>
            </w:pPr>
            <w:r w:rsidRPr="009764DE">
              <w:rPr>
                <w:color w:val="000000"/>
              </w:rPr>
              <w:t>1</w:t>
            </w:r>
          </w:p>
        </w:tc>
        <w:tc>
          <w:tcPr>
            <w:tcW w:w="2420" w:type="dxa"/>
            <w:shd w:val="clear" w:color="auto" w:fill="auto"/>
            <w:noWrap/>
            <w:vAlign w:val="bottom"/>
          </w:tcPr>
          <w:p w14:paraId="4BB624C4" w14:textId="350EB111" w:rsidR="00DF49C6" w:rsidRPr="00DF49C6" w:rsidRDefault="00DF49C6" w:rsidP="00DF49C6">
            <w:pPr>
              <w:spacing w:line="240" w:lineRule="auto"/>
              <w:jc w:val="center"/>
              <w:rPr>
                <w:b/>
                <w:bCs/>
                <w:color w:val="000000"/>
              </w:rPr>
            </w:pPr>
            <w:r w:rsidRPr="00DF49C6">
              <w:rPr>
                <w:b/>
                <w:bCs/>
                <w:color w:val="000000"/>
              </w:rPr>
              <w:t>885.60</w:t>
            </w:r>
          </w:p>
        </w:tc>
        <w:tc>
          <w:tcPr>
            <w:tcW w:w="2520" w:type="dxa"/>
            <w:shd w:val="clear" w:color="auto" w:fill="auto"/>
            <w:noWrap/>
            <w:vAlign w:val="bottom"/>
          </w:tcPr>
          <w:p w14:paraId="25AD55F6" w14:textId="0FAB9F50" w:rsidR="00DF49C6" w:rsidRPr="00DF49C6" w:rsidRDefault="00DF49C6" w:rsidP="00DF49C6">
            <w:pPr>
              <w:spacing w:line="240" w:lineRule="auto"/>
              <w:jc w:val="center"/>
              <w:rPr>
                <w:color w:val="000000"/>
              </w:rPr>
            </w:pPr>
            <w:r w:rsidRPr="00DF49C6">
              <w:rPr>
                <w:color w:val="000000"/>
              </w:rPr>
              <w:t>886.72</w:t>
            </w:r>
          </w:p>
        </w:tc>
        <w:tc>
          <w:tcPr>
            <w:tcW w:w="2218" w:type="dxa"/>
            <w:shd w:val="clear" w:color="auto" w:fill="auto"/>
            <w:noWrap/>
            <w:vAlign w:val="bottom"/>
          </w:tcPr>
          <w:p w14:paraId="05C78148" w14:textId="460B7423" w:rsidR="00DF49C6" w:rsidRPr="00DF49C6" w:rsidRDefault="00DF49C6" w:rsidP="00DF49C6">
            <w:pPr>
              <w:spacing w:line="240" w:lineRule="auto"/>
              <w:jc w:val="center"/>
              <w:rPr>
                <w:color w:val="000000"/>
              </w:rPr>
            </w:pPr>
            <w:r w:rsidRPr="00DF49C6">
              <w:rPr>
                <w:color w:val="000000"/>
              </w:rPr>
              <w:t>892.04</w:t>
            </w:r>
          </w:p>
        </w:tc>
      </w:tr>
      <w:tr w:rsidR="00DF49C6" w:rsidRPr="009764DE" w14:paraId="29B4E7B4" w14:textId="77777777" w:rsidTr="00DF49C6">
        <w:trPr>
          <w:trHeight w:val="270"/>
        </w:trPr>
        <w:tc>
          <w:tcPr>
            <w:tcW w:w="1809" w:type="dxa"/>
            <w:tcBorders>
              <w:bottom w:val="single" w:sz="4" w:space="0" w:color="auto"/>
            </w:tcBorders>
          </w:tcPr>
          <w:p w14:paraId="4B5617BD" w14:textId="77777777" w:rsidR="00DF49C6" w:rsidRPr="009764DE" w:rsidRDefault="00DF49C6" w:rsidP="00DF49C6">
            <w:pPr>
              <w:spacing w:line="240" w:lineRule="auto"/>
              <w:jc w:val="right"/>
              <w:rPr>
                <w:color w:val="000000"/>
              </w:rPr>
            </w:pPr>
          </w:p>
        </w:tc>
        <w:tc>
          <w:tcPr>
            <w:tcW w:w="504" w:type="dxa"/>
            <w:tcBorders>
              <w:bottom w:val="single" w:sz="4" w:space="0" w:color="auto"/>
            </w:tcBorders>
          </w:tcPr>
          <w:p w14:paraId="66764D2C" w14:textId="36C8AB08" w:rsidR="00DF49C6" w:rsidRPr="009764DE" w:rsidRDefault="00DF49C6" w:rsidP="00DF49C6">
            <w:pPr>
              <w:spacing w:line="240" w:lineRule="auto"/>
              <w:jc w:val="right"/>
              <w:rPr>
                <w:color w:val="000000"/>
              </w:rPr>
            </w:pPr>
            <w:r w:rsidRPr="009764DE">
              <w:rPr>
                <w:color w:val="000000"/>
              </w:rPr>
              <w:t>13</w:t>
            </w:r>
          </w:p>
        </w:tc>
        <w:tc>
          <w:tcPr>
            <w:tcW w:w="2420" w:type="dxa"/>
            <w:tcBorders>
              <w:bottom w:val="single" w:sz="4" w:space="0" w:color="auto"/>
            </w:tcBorders>
            <w:shd w:val="clear" w:color="auto" w:fill="auto"/>
            <w:noWrap/>
            <w:vAlign w:val="bottom"/>
          </w:tcPr>
          <w:p w14:paraId="034A9CF3" w14:textId="407345C5" w:rsidR="00DF49C6" w:rsidRPr="00DF49C6" w:rsidRDefault="00DF49C6" w:rsidP="00DF49C6">
            <w:pPr>
              <w:spacing w:line="240" w:lineRule="auto"/>
              <w:jc w:val="center"/>
              <w:rPr>
                <w:b/>
                <w:bCs/>
                <w:color w:val="000000"/>
              </w:rPr>
            </w:pPr>
            <w:r w:rsidRPr="00DF49C6">
              <w:rPr>
                <w:b/>
                <w:bCs/>
                <w:color w:val="000000"/>
              </w:rPr>
              <w:t>1566.15</w:t>
            </w:r>
          </w:p>
        </w:tc>
        <w:tc>
          <w:tcPr>
            <w:tcW w:w="2520" w:type="dxa"/>
            <w:tcBorders>
              <w:bottom w:val="single" w:sz="4" w:space="0" w:color="auto"/>
            </w:tcBorders>
            <w:shd w:val="clear" w:color="auto" w:fill="auto"/>
            <w:noWrap/>
            <w:vAlign w:val="bottom"/>
          </w:tcPr>
          <w:p w14:paraId="6073BE96" w14:textId="2148755A" w:rsidR="00DF49C6" w:rsidRPr="00DF49C6" w:rsidRDefault="00DF49C6" w:rsidP="00DF49C6">
            <w:pPr>
              <w:spacing w:line="240" w:lineRule="auto"/>
              <w:jc w:val="center"/>
              <w:rPr>
                <w:color w:val="000000"/>
              </w:rPr>
            </w:pPr>
            <w:r w:rsidRPr="00DF49C6">
              <w:rPr>
                <w:color w:val="000000"/>
              </w:rPr>
              <w:t>1573.21</w:t>
            </w:r>
          </w:p>
        </w:tc>
        <w:tc>
          <w:tcPr>
            <w:tcW w:w="2218" w:type="dxa"/>
            <w:tcBorders>
              <w:bottom w:val="single" w:sz="4" w:space="0" w:color="auto"/>
            </w:tcBorders>
            <w:shd w:val="clear" w:color="auto" w:fill="auto"/>
            <w:noWrap/>
            <w:vAlign w:val="bottom"/>
          </w:tcPr>
          <w:p w14:paraId="5363760E" w14:textId="73CACEEA" w:rsidR="00DF49C6" w:rsidRPr="00DF49C6" w:rsidRDefault="00DF49C6" w:rsidP="00DF49C6">
            <w:pPr>
              <w:spacing w:line="240" w:lineRule="auto"/>
              <w:jc w:val="center"/>
              <w:rPr>
                <w:color w:val="000000"/>
              </w:rPr>
            </w:pPr>
            <w:r w:rsidRPr="00DF49C6">
              <w:rPr>
                <w:color w:val="000000"/>
              </w:rPr>
              <w:t>1579.12</w:t>
            </w:r>
          </w:p>
        </w:tc>
      </w:tr>
    </w:tbl>
    <w:p w14:paraId="24C87E80" w14:textId="2D3B018D" w:rsidR="00AF0F14" w:rsidRDefault="009764DE">
      <w:r>
        <w:t xml:space="preserve">Lowest BIC </w:t>
      </w:r>
      <w:r w:rsidR="0043190F">
        <w:t xml:space="preserve">for each participant is indicated in boldface </w:t>
      </w:r>
    </w:p>
    <w:p w14:paraId="4BB74062" w14:textId="77777777" w:rsidR="00EE32CF" w:rsidRDefault="00EE32CF"/>
    <w:p w14:paraId="02FB32FD" w14:textId="79971EE8" w:rsidR="00070ECC" w:rsidRPr="00477537" w:rsidRDefault="00AA41A8" w:rsidP="00EE32CF">
      <w:pPr>
        <w:autoSpaceDE w:val="0"/>
        <w:autoSpaceDN w:val="0"/>
        <w:adjustRightInd w:val="0"/>
        <w:ind w:firstLine="720"/>
        <w:rPr>
          <w:rFonts w:ascii="MS Shell Dlg 2" w:hAnsi="MS Shell Dlg 2" w:cs="MS Shell Dlg 2"/>
          <w:sz w:val="16"/>
          <w:szCs w:val="16"/>
        </w:rPr>
      </w:pPr>
      <w:commentRangeStart w:id="119"/>
      <w:r w:rsidRPr="00C22BAA">
        <w:rPr>
          <w:color w:val="FF0000"/>
        </w:rPr>
        <w:t xml:space="preserve">Both the threshold and the </w:t>
      </w:r>
      <w:r w:rsidR="00BC3CF0" w:rsidRPr="00C22BAA">
        <w:rPr>
          <w:color w:val="FF0000"/>
        </w:rPr>
        <w:t>hybri</w:t>
      </w:r>
      <w:r w:rsidR="00C22BAA" w:rsidRPr="00C22BAA">
        <w:rPr>
          <w:color w:val="FF0000"/>
        </w:rPr>
        <w:t xml:space="preserve">d </w:t>
      </w:r>
      <w:r w:rsidRPr="00C22BAA">
        <w:rPr>
          <w:color w:val="FF0000"/>
        </w:rPr>
        <w:t>models consistently outperformed the continuous model without guessing</w:t>
      </w:r>
      <w:r w:rsidR="00BA7AD9">
        <w:rPr>
          <w:color w:val="FF0000"/>
        </w:rPr>
        <w:t>, particularly for those participants in the high precision subgroup</w:t>
      </w:r>
      <w:r w:rsidRPr="00C22BAA">
        <w:rPr>
          <w:color w:val="FF0000"/>
        </w:rPr>
        <w:t xml:space="preserve">. </w:t>
      </w:r>
      <w:commentRangeEnd w:id="119"/>
      <w:r w:rsidR="00C22BAA" w:rsidRPr="00C22BAA">
        <w:rPr>
          <w:rStyle w:val="CommentReference"/>
          <w:color w:val="FF0000"/>
        </w:rPr>
        <w:commentReference w:id="119"/>
      </w:r>
      <w:commentRangeStart w:id="120"/>
      <w:r w:rsidR="000E4495">
        <w:rPr>
          <w:color w:val="FF0000"/>
        </w:rPr>
        <w:t>Of th</w:t>
      </w:r>
      <w:r w:rsidR="00477537">
        <w:rPr>
          <w:color w:val="FF0000"/>
        </w:rPr>
        <w:t>e five out of nineteen</w:t>
      </w:r>
      <w:r w:rsidR="000E4495">
        <w:rPr>
          <w:color w:val="FF0000"/>
        </w:rPr>
        <w:t xml:space="preserve"> participants whose data was best fit by the continuous model</w:t>
      </w:r>
      <w:commentRangeEnd w:id="120"/>
      <w:r w:rsidR="000E4495">
        <w:rPr>
          <w:rStyle w:val="CommentReference"/>
        </w:rPr>
        <w:commentReference w:id="120"/>
      </w:r>
      <w:r w:rsidR="000E4495">
        <w:rPr>
          <w:color w:val="FF0000"/>
        </w:rPr>
        <w:t>,</w:t>
      </w:r>
      <w:r w:rsidR="00477537">
        <w:rPr>
          <w:color w:val="FF0000"/>
        </w:rPr>
        <w:t xml:space="preserve"> two participants (1 and 13) are in the low precision group, meaning their response error distributions did not significantly deviate from uniformity, while the remaining three participants (9, 15, and 17) </w:t>
      </w:r>
      <w:r w:rsidR="00477537" w:rsidRPr="00AE3413">
        <w:rPr>
          <w:color w:val="FF0000"/>
        </w:rPr>
        <w:t>appear close to uniformity as well (Figure X), indicating that these participants are not responding successfully to the source judgement task. Additionally, t</w:t>
      </w:r>
      <w:r w:rsidR="000E4495" w:rsidRPr="00AE3413">
        <w:rPr>
          <w:color w:val="FF0000"/>
        </w:rPr>
        <w:t xml:space="preserve">he </w:t>
      </w:r>
      <w:commentRangeStart w:id="121"/>
      <w:r w:rsidR="000E4495" w:rsidRPr="00AE3413">
        <w:rPr>
          <w:color w:val="FF0000"/>
        </w:rPr>
        <w:t>margin of th</w:t>
      </w:r>
      <w:r w:rsidR="00477537" w:rsidRPr="00AE3413">
        <w:rPr>
          <w:color w:val="FF0000"/>
        </w:rPr>
        <w:t>e continuous model’s</w:t>
      </w:r>
      <w:r w:rsidR="000E4495" w:rsidRPr="00AE3413">
        <w:rPr>
          <w:color w:val="FF0000"/>
        </w:rPr>
        <w:t xml:space="preserve"> advantage </w:t>
      </w:r>
      <w:commentRangeEnd w:id="121"/>
      <w:r w:rsidR="000E4495" w:rsidRPr="00AE3413">
        <w:rPr>
          <w:rStyle w:val="CommentReference"/>
          <w:sz w:val="24"/>
          <w:szCs w:val="24"/>
        </w:rPr>
        <w:commentReference w:id="121"/>
      </w:r>
      <w:r w:rsidR="000E4495" w:rsidRPr="00AE3413">
        <w:rPr>
          <w:color w:val="FF0000"/>
        </w:rPr>
        <w:t xml:space="preserve">over the threshold and hybrid models </w:t>
      </w:r>
      <w:r w:rsidR="00477537" w:rsidRPr="00AE3413">
        <w:rPr>
          <w:color w:val="FF0000"/>
        </w:rPr>
        <w:t xml:space="preserve">for these participants </w:t>
      </w:r>
      <w:r w:rsidR="000E4495" w:rsidRPr="00AE3413">
        <w:rPr>
          <w:color w:val="FF0000"/>
        </w:rPr>
        <w:t>was small</w:t>
      </w:r>
      <w:r w:rsidR="00477537" w:rsidRPr="00AE3413">
        <w:rPr>
          <w:color w:val="FF0000"/>
        </w:rPr>
        <w:t xml:space="preserve"> (</w:t>
      </w:r>
      <w:r w:rsidR="00477537" w:rsidRPr="00AE3413">
        <w:t>ΔBIC = 8.00)</w:t>
      </w:r>
      <w:r w:rsidR="000E4495" w:rsidRPr="00AE3413">
        <w:rPr>
          <w:color w:val="FF0000"/>
        </w:rPr>
        <w:t xml:space="preserve">, relative to the margin </w:t>
      </w:r>
      <w:r w:rsidR="00477537" w:rsidRPr="00AE3413">
        <w:rPr>
          <w:color w:val="FF0000"/>
        </w:rPr>
        <w:t>for participants for whom</w:t>
      </w:r>
      <w:r w:rsidR="000E4495" w:rsidRPr="00AE3413">
        <w:rPr>
          <w:color w:val="FF0000"/>
        </w:rPr>
        <w:t xml:space="preserve"> the threshold </w:t>
      </w:r>
      <w:r w:rsidR="00EE32CF" w:rsidRPr="00AE3413">
        <w:rPr>
          <w:color w:val="FF0000"/>
        </w:rPr>
        <w:t>(</w:t>
      </w:r>
      <w:r w:rsidR="00EE32CF" w:rsidRPr="00AE3413">
        <w:t>ΔBIC = 229.33)</w:t>
      </w:r>
      <w:r w:rsidR="000E4495" w:rsidRPr="00AE3413">
        <w:rPr>
          <w:color w:val="FF0000"/>
        </w:rPr>
        <w:t xml:space="preserve">and hybrid </w:t>
      </w:r>
      <w:r w:rsidR="00EE32CF" w:rsidRPr="00AE3413">
        <w:rPr>
          <w:color w:val="FF0000"/>
        </w:rPr>
        <w:t>(</w:t>
      </w:r>
      <w:r w:rsidR="00EE32CF" w:rsidRPr="00AE3413">
        <w:t>ΔBIC = 227.53)</w:t>
      </w:r>
      <w:r w:rsidR="000E4495" w:rsidRPr="00AE3413">
        <w:rPr>
          <w:color w:val="FF0000"/>
        </w:rPr>
        <w:t xml:space="preserve">models perform better than the continuous model. </w:t>
      </w:r>
      <w:r w:rsidR="00AF0F14" w:rsidRPr="00AE3413">
        <w:t>Fits of the</w:t>
      </w:r>
      <w:r w:rsidR="00AF0F14">
        <w:t xml:space="preserve"> models to </w:t>
      </w:r>
      <w:r w:rsidR="00AF0F14">
        <w:lastRenderedPageBreak/>
        <w:t xml:space="preserve">response error (Figure X) and RT (Figure X) data show where the continuous model </w:t>
      </w:r>
      <w:r w:rsidR="00BA7AD9">
        <w:t xml:space="preserve">misses the data. For participants that respond successfully to the task with a </w:t>
      </w:r>
      <w:commentRangeStart w:id="122"/>
      <w:r w:rsidR="00BA7AD9">
        <w:t xml:space="preserve">reasonable level </w:t>
      </w:r>
      <w:commentRangeEnd w:id="122"/>
      <w:r w:rsidR="00BA7AD9">
        <w:rPr>
          <w:rStyle w:val="CommentReference"/>
        </w:rPr>
        <w:commentReference w:id="122"/>
      </w:r>
      <w:r w:rsidR="00BA7AD9">
        <w:t xml:space="preserve">of consistency (with a response error distribution that does not appear uniform), the continuous-strength model underestimates the proportion of responses with very high precision and overestimates the proportion of responses with a moderate level of precision. </w:t>
      </w:r>
      <w:r w:rsidR="00070ECC">
        <w:t xml:space="preserve">In contrast, the threshold and hybrid variants capture the general structure of both response error and RT data, although both models struggle to predict the extreme peaks in the error distribution and the leading edges of the RT distributions. </w:t>
      </w:r>
    </w:p>
    <w:p w14:paraId="0D9E93D5" w14:textId="79DFC5BC" w:rsidR="00B16660" w:rsidRDefault="00B16660">
      <w:pPr>
        <w:ind w:firstLine="720"/>
        <w:pPrChange w:id="123" w:author="Jason Zhou" w:date="2020-01-30T16:48:00Z">
          <w:pPr/>
        </w:pPrChange>
      </w:pPr>
    </w:p>
    <w:p w14:paraId="27BC27B9" w14:textId="77777777" w:rsidR="00DE0383" w:rsidRDefault="00B16660">
      <w:pPr>
        <w:keepNext/>
        <w:rPr>
          <w:ins w:id="124" w:author="Jason Zhou" w:date="2020-01-31T12:40:00Z"/>
        </w:rPr>
        <w:pPrChange w:id="125" w:author="Jason Zhou" w:date="2020-01-31T12:40:00Z">
          <w:pPr/>
        </w:pPrChange>
      </w:pPr>
      <w:commentRangeStart w:id="126"/>
      <w:r>
        <w:rPr>
          <w:noProof/>
        </w:rPr>
        <w:drawing>
          <wp:inline distT="0" distB="0" distL="0" distR="0" wp14:anchorId="4BDB2B40" wp14:editId="140C62F8">
            <wp:extent cx="5920757" cy="36980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20757" cy="3698099"/>
                    </a:xfrm>
                    <a:prstGeom prst="rect">
                      <a:avLst/>
                    </a:prstGeom>
                    <a:noFill/>
                    <a:ln>
                      <a:noFill/>
                    </a:ln>
                  </pic:spPr>
                </pic:pic>
              </a:graphicData>
            </a:graphic>
          </wp:inline>
        </w:drawing>
      </w:r>
      <w:commentRangeEnd w:id="126"/>
      <w:r w:rsidR="00FE3BB6">
        <w:rPr>
          <w:rStyle w:val="CommentReference"/>
        </w:rPr>
        <w:commentReference w:id="126"/>
      </w:r>
    </w:p>
    <w:p w14:paraId="0EF410EE" w14:textId="6A7DD139" w:rsidR="00DE0383" w:rsidRPr="00BB7941" w:rsidRDefault="00DE0383" w:rsidP="00DE0383">
      <w:pPr>
        <w:pStyle w:val="Caption"/>
        <w:rPr>
          <w:ins w:id="127" w:author="Jason Zhou" w:date="2020-01-31T12:40:00Z"/>
          <w:i w:val="0"/>
          <w:iCs w:val="0"/>
          <w:sz w:val="24"/>
          <w:szCs w:val="24"/>
        </w:rPr>
      </w:pPr>
      <w:ins w:id="128" w:author="Jason Zhou" w:date="2020-01-31T12:40:00Z">
        <w:r w:rsidRPr="00BB7941">
          <w:rPr>
            <w:i w:val="0"/>
            <w:iCs w:val="0"/>
            <w:sz w:val="24"/>
            <w:szCs w:val="24"/>
          </w:rPr>
          <w:t>Figure X.</w:t>
        </w:r>
        <w:r w:rsidRPr="00DE0383">
          <w:rPr>
            <w:i w:val="0"/>
            <w:iCs w:val="0"/>
            <w:color w:val="00000A"/>
            <w:sz w:val="24"/>
            <w:szCs w:val="24"/>
          </w:rPr>
          <w:t xml:space="preserve"> Fits of each of the three models to response </w:t>
        </w:r>
        <w:r>
          <w:rPr>
            <w:i w:val="0"/>
            <w:iCs w:val="0"/>
            <w:color w:val="00000A"/>
            <w:sz w:val="24"/>
            <w:szCs w:val="24"/>
          </w:rPr>
          <w:t>time data for each participant, presented in histograms</w:t>
        </w:r>
        <w:r w:rsidRPr="00DE0383">
          <w:rPr>
            <w:i w:val="0"/>
            <w:iCs w:val="0"/>
            <w:color w:val="00000A"/>
            <w:sz w:val="24"/>
            <w:szCs w:val="24"/>
          </w:rPr>
          <w:t xml:space="preserve">. </w:t>
        </w:r>
      </w:ins>
    </w:p>
    <w:p w14:paraId="0D663723" w14:textId="443A2BD7" w:rsidR="00B16660" w:rsidRDefault="00B16660">
      <w:pPr>
        <w:pStyle w:val="Caption"/>
        <w:pPrChange w:id="129" w:author="Jason Zhou" w:date="2020-01-31T12:40:00Z">
          <w:pPr/>
        </w:pPrChange>
      </w:pPr>
    </w:p>
    <w:p w14:paraId="764DEAC6" w14:textId="77777777" w:rsidR="00DE0383" w:rsidRDefault="00B16660">
      <w:pPr>
        <w:keepNext/>
        <w:rPr>
          <w:ins w:id="130" w:author="Jason Zhou" w:date="2020-01-31T12:38:00Z"/>
        </w:rPr>
        <w:pPrChange w:id="131" w:author="Jason Zhou" w:date="2020-01-31T12:38:00Z">
          <w:pPr/>
        </w:pPrChange>
      </w:pPr>
      <w:r>
        <w:rPr>
          <w:noProof/>
        </w:rPr>
        <w:lastRenderedPageBreak/>
        <w:drawing>
          <wp:inline distT="0" distB="0" distL="0" distR="0" wp14:anchorId="4EEA9D44" wp14:editId="6385892F">
            <wp:extent cx="5914504" cy="3708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14504" cy="3708400"/>
                    </a:xfrm>
                    <a:prstGeom prst="rect">
                      <a:avLst/>
                    </a:prstGeom>
                    <a:noFill/>
                    <a:ln>
                      <a:noFill/>
                    </a:ln>
                  </pic:spPr>
                </pic:pic>
              </a:graphicData>
            </a:graphic>
          </wp:inline>
        </w:drawing>
      </w:r>
    </w:p>
    <w:p w14:paraId="7B99F4B6" w14:textId="3FADA99F" w:rsidR="00DE0383" w:rsidRPr="00DE0383" w:rsidRDefault="00DE0383" w:rsidP="00DE0383">
      <w:pPr>
        <w:pStyle w:val="Caption"/>
        <w:rPr>
          <w:ins w:id="132" w:author="Jason Zhou" w:date="2020-01-31T12:38:00Z"/>
          <w:i w:val="0"/>
          <w:iCs w:val="0"/>
          <w:sz w:val="24"/>
          <w:szCs w:val="24"/>
          <w:rPrChange w:id="133" w:author="Jason Zhou" w:date="2020-01-31T12:39:00Z">
            <w:rPr>
              <w:ins w:id="134" w:author="Jason Zhou" w:date="2020-01-31T12:38:00Z"/>
              <w:sz w:val="24"/>
              <w:szCs w:val="24"/>
            </w:rPr>
          </w:rPrChange>
        </w:rPr>
      </w:pPr>
      <w:ins w:id="135" w:author="Jason Zhou" w:date="2020-01-31T12:38:00Z">
        <w:r w:rsidRPr="00DE0383">
          <w:rPr>
            <w:i w:val="0"/>
            <w:iCs w:val="0"/>
            <w:sz w:val="24"/>
            <w:szCs w:val="24"/>
            <w:rPrChange w:id="136" w:author="Jason Zhou" w:date="2020-01-31T12:39:00Z">
              <w:rPr/>
            </w:rPrChange>
          </w:rPr>
          <w:t>Figure X.</w:t>
        </w:r>
        <w:r w:rsidRPr="00DE0383">
          <w:rPr>
            <w:i w:val="0"/>
            <w:iCs w:val="0"/>
            <w:color w:val="00000A"/>
            <w:sz w:val="24"/>
            <w:szCs w:val="24"/>
          </w:rPr>
          <w:t xml:space="preserve"> Fits of each of the three models to response error</w:t>
        </w:r>
      </w:ins>
      <w:ins w:id="137" w:author="Jason Zhou" w:date="2020-01-31T12:39:00Z">
        <w:r>
          <w:rPr>
            <w:i w:val="0"/>
            <w:iCs w:val="0"/>
            <w:color w:val="00000A"/>
            <w:sz w:val="24"/>
            <w:szCs w:val="24"/>
          </w:rPr>
          <w:t xml:space="preserve"> data for each participant, presented in histograms</w:t>
        </w:r>
      </w:ins>
      <w:ins w:id="138" w:author="Jason Zhou" w:date="2020-01-31T12:38:00Z">
        <w:r w:rsidRPr="00DE0383">
          <w:rPr>
            <w:i w:val="0"/>
            <w:iCs w:val="0"/>
            <w:color w:val="00000A"/>
            <w:sz w:val="24"/>
            <w:szCs w:val="24"/>
          </w:rPr>
          <w:t xml:space="preserve">. </w:t>
        </w:r>
      </w:ins>
    </w:p>
    <w:p w14:paraId="4FEB8F90" w14:textId="5C4DF33C" w:rsidR="00B16660" w:rsidRDefault="00B16660">
      <w:pPr>
        <w:pStyle w:val="Caption"/>
        <w:pPrChange w:id="139" w:author="Jason Zhou" w:date="2020-01-31T12:38:00Z">
          <w:pPr/>
        </w:pPrChange>
      </w:pPr>
    </w:p>
    <w:p w14:paraId="32C93153" w14:textId="77777777" w:rsidR="00FE3BB6" w:rsidRDefault="00BA7AD9">
      <w:pPr>
        <w:keepNext/>
        <w:ind w:firstLine="720"/>
        <w:rPr>
          <w:ins w:id="140" w:author="Jason Zhou" w:date="2020-01-31T12:41:00Z"/>
        </w:rPr>
        <w:pPrChange w:id="141" w:author="Jason Zhou" w:date="2020-01-31T12:41:00Z">
          <w:pPr>
            <w:ind w:firstLine="720"/>
          </w:pPr>
        </w:pPrChange>
      </w:pPr>
      <w:r>
        <w:t xml:space="preserve">The reason for this behavior can be seen </w:t>
      </w:r>
      <w:r w:rsidR="00B16660">
        <w:t xml:space="preserve">in the joint density plot (Figure X), which shows the RT quantile predictions for each model over response error quantiles. The continuous model </w:t>
      </w:r>
      <w:proofErr w:type="gramStart"/>
      <w:r w:rsidR="00B16660">
        <w:t>is able to</w:t>
      </w:r>
      <w:proofErr w:type="gramEnd"/>
      <w:r w:rsidR="00B16660">
        <w:t xml:space="preserve"> produce a leptokurtic shape similar to the threshold models through trial-to-trial variability in drift norm, producing a slow error pattern. This slow error pattern would be reflected in the joint quantile plot with RT quantiles becoming gradually slower as response error increases. </w:t>
      </w:r>
      <w:commentRangeStart w:id="142"/>
      <w:r w:rsidR="00B16660">
        <w:t>However, the data</w:t>
      </w:r>
      <w:r w:rsidR="00671C18">
        <w:t xml:space="preserve"> does not systematically exhibit this pattern across participants, and so jointly fitting response error and RT constrains the ability of the continuous model to produce </w:t>
      </w:r>
      <w:r w:rsidR="00671C18">
        <w:lastRenderedPageBreak/>
        <w:t>leptokurtic distribution of response error.</w:t>
      </w:r>
      <w:r w:rsidR="00B16660">
        <w:t xml:space="preserve"> </w:t>
      </w:r>
      <w:commentRangeEnd w:id="142"/>
      <w:r w:rsidR="00070ECC">
        <w:rPr>
          <w:rStyle w:val="CommentReference"/>
        </w:rPr>
        <w:commentReference w:id="142"/>
      </w:r>
      <w:r w:rsidR="00B16660">
        <w:rPr>
          <w:noProof/>
        </w:rPr>
        <w:drawing>
          <wp:inline distT="0" distB="0" distL="0" distR="0" wp14:anchorId="36CE282D" wp14:editId="6D597979">
            <wp:extent cx="5943600" cy="3708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0E4C4FEA" w14:textId="568FAFB9" w:rsidR="00FE3BB6" w:rsidRPr="00BB7941" w:rsidRDefault="00FE3BB6" w:rsidP="00FE3BB6">
      <w:pPr>
        <w:pStyle w:val="Caption"/>
        <w:rPr>
          <w:ins w:id="143" w:author="Jason Zhou" w:date="2020-01-31T12:42:00Z"/>
          <w:i w:val="0"/>
          <w:iCs w:val="0"/>
          <w:sz w:val="24"/>
          <w:szCs w:val="24"/>
        </w:rPr>
      </w:pPr>
      <w:ins w:id="144" w:author="Jason Zhou" w:date="2020-01-31T12:42:00Z">
        <w:r w:rsidRPr="00BB7941">
          <w:rPr>
            <w:i w:val="0"/>
            <w:iCs w:val="0"/>
            <w:sz w:val="24"/>
            <w:szCs w:val="24"/>
          </w:rPr>
          <w:t>Figure X.</w:t>
        </w:r>
        <w:r w:rsidRPr="00DE0383">
          <w:rPr>
            <w:i w:val="0"/>
            <w:iCs w:val="0"/>
            <w:color w:val="00000A"/>
            <w:sz w:val="24"/>
            <w:szCs w:val="24"/>
          </w:rPr>
          <w:t xml:space="preserve"> Fits of each of the three models to </w:t>
        </w:r>
        <w:r>
          <w:rPr>
            <w:i w:val="0"/>
            <w:iCs w:val="0"/>
            <w:color w:val="00000A"/>
            <w:sz w:val="24"/>
            <w:szCs w:val="24"/>
          </w:rPr>
          <w:t>joint response error and RT quantiles for each participant. Points represent data quantiles, while lines represent the continuous (d</w:t>
        </w:r>
      </w:ins>
      <w:ins w:id="145" w:author="Jason Zhou" w:date="2020-01-31T12:43:00Z">
        <w:r>
          <w:rPr>
            <w:i w:val="0"/>
            <w:iCs w:val="0"/>
            <w:color w:val="00000A"/>
            <w:sz w:val="24"/>
            <w:szCs w:val="24"/>
          </w:rPr>
          <w:t>ashed)</w:t>
        </w:r>
      </w:ins>
      <w:ins w:id="146" w:author="Jason Zhou" w:date="2020-01-31T12:42:00Z">
        <w:r>
          <w:rPr>
            <w:i w:val="0"/>
            <w:iCs w:val="0"/>
            <w:color w:val="00000A"/>
            <w:sz w:val="24"/>
            <w:szCs w:val="24"/>
          </w:rPr>
          <w:t xml:space="preserve">, threshold </w:t>
        </w:r>
      </w:ins>
      <w:ins w:id="147" w:author="Jason Zhou" w:date="2020-01-31T12:43:00Z">
        <w:r>
          <w:rPr>
            <w:i w:val="0"/>
            <w:iCs w:val="0"/>
            <w:color w:val="00000A"/>
            <w:sz w:val="24"/>
            <w:szCs w:val="24"/>
          </w:rPr>
          <w:t xml:space="preserve">(solid) </w:t>
        </w:r>
      </w:ins>
      <w:ins w:id="148" w:author="Jason Zhou" w:date="2020-01-31T12:42:00Z">
        <w:r>
          <w:rPr>
            <w:i w:val="0"/>
            <w:iCs w:val="0"/>
            <w:color w:val="00000A"/>
            <w:sz w:val="24"/>
            <w:szCs w:val="24"/>
          </w:rPr>
          <w:t xml:space="preserve">and hybrid </w:t>
        </w:r>
      </w:ins>
      <w:ins w:id="149" w:author="Jason Zhou" w:date="2020-01-31T12:43:00Z">
        <w:r>
          <w:rPr>
            <w:i w:val="0"/>
            <w:iCs w:val="0"/>
            <w:color w:val="00000A"/>
            <w:sz w:val="24"/>
            <w:szCs w:val="24"/>
          </w:rPr>
          <w:t xml:space="preserve">(dot-dash) </w:t>
        </w:r>
      </w:ins>
      <w:ins w:id="150" w:author="Jason Zhou" w:date="2020-01-31T12:42:00Z">
        <w:r>
          <w:rPr>
            <w:i w:val="0"/>
            <w:iCs w:val="0"/>
            <w:color w:val="00000A"/>
            <w:sz w:val="24"/>
            <w:szCs w:val="24"/>
          </w:rPr>
          <w:t>diffusion models.</w:t>
        </w:r>
      </w:ins>
    </w:p>
    <w:p w14:paraId="227602DF" w14:textId="20A26E58" w:rsidR="00BA7AD9" w:rsidDel="00FE3BB6" w:rsidRDefault="00BA7AD9">
      <w:pPr>
        <w:pStyle w:val="Caption"/>
        <w:rPr>
          <w:del w:id="151" w:author="Jason Zhou" w:date="2020-01-31T12:43:00Z"/>
        </w:rPr>
        <w:pPrChange w:id="152" w:author="Jason Zhou" w:date="2020-01-31T12:41:00Z">
          <w:pPr/>
        </w:pPrChange>
      </w:pPr>
    </w:p>
    <w:p w14:paraId="040F95DD" w14:textId="77777777" w:rsidR="006123BC" w:rsidRDefault="006123BC" w:rsidP="006123BC"/>
    <w:p w14:paraId="75FB86DD" w14:textId="02D864B7" w:rsidR="00EE32CF" w:rsidRPr="00AE3413" w:rsidRDefault="00B16660" w:rsidP="00EE32CF">
      <w:pPr>
        <w:ind w:firstLine="720"/>
        <w:rPr>
          <w:moveTo w:id="153" w:author="Jason Zhou" w:date="2020-01-31T12:18:00Z"/>
        </w:rPr>
      </w:pPr>
      <w:r w:rsidRPr="00AE3413">
        <w:t xml:space="preserve">Overall, </w:t>
      </w:r>
      <w:del w:id="154" w:author="Jason Zhou" w:date="2020-01-30T16:47:00Z">
        <w:r w:rsidR="00AA41A8" w:rsidRPr="00AE3413" w:rsidDel="00B16660">
          <w:delText>This</w:delText>
        </w:r>
      </w:del>
      <w:del w:id="155" w:author="Jason Zhou" w:date="2020-01-31T00:19:00Z">
        <w:r w:rsidR="00AA41A8" w:rsidRPr="00AE3413" w:rsidDel="00614EF6">
          <w:delText xml:space="preserve"> </w:delText>
        </w:r>
      </w:del>
      <w:del w:id="156" w:author="Jason Zhou" w:date="2020-01-30T16:47:00Z">
        <w:r w:rsidR="00AA41A8" w:rsidRPr="00AE3413" w:rsidDel="00B16660">
          <w:delText>strongly</w:delText>
        </w:r>
      </w:del>
      <w:r w:rsidR="00AA41A8" w:rsidRPr="00AE3413">
        <w:t xml:space="preserve"> </w:t>
      </w:r>
      <w:ins w:id="157" w:author="Jason Zhou" w:date="2020-01-31T00:19:00Z">
        <w:r w:rsidR="00614EF6" w:rsidRPr="00AE3413">
          <w:t xml:space="preserve">The advantage of the threshold and hybrid diffusion models over the continuous model </w:t>
        </w:r>
      </w:ins>
      <w:r w:rsidR="00AA41A8" w:rsidRPr="00AE3413">
        <w:t>suggest</w:t>
      </w:r>
      <w:del w:id="158" w:author="Jason Zhou" w:date="2020-01-30T16:47:00Z">
        <w:r w:rsidR="00AA41A8" w:rsidRPr="00AE3413" w:rsidDel="00B16660">
          <w:delText>s</w:delText>
        </w:r>
      </w:del>
      <w:r w:rsidR="00AA41A8" w:rsidRPr="00AE3413">
        <w:t xml:space="preserve"> that participants sometimes do respond in a no-information guessing state, which is mixed with a </w:t>
      </w:r>
      <w:ins w:id="159" w:author="Jason Zhou" w:date="2020-01-31T00:19:00Z">
        <w:r w:rsidR="00614EF6" w:rsidRPr="00AE3413">
          <w:t xml:space="preserve">uniform </w:t>
        </w:r>
      </w:ins>
      <w:r w:rsidR="00AA41A8" w:rsidRPr="00AE3413">
        <w:t xml:space="preserve">distribution of responses driven by information which is centered on the target location. </w:t>
      </w:r>
      <w:ins w:id="160" w:author="Jason Zhou" w:date="2020-01-31T00:21:00Z">
        <w:r w:rsidR="00614EF6" w:rsidRPr="00AE3413">
          <w:t>In comparing the hybrid and threshold models, t</w:t>
        </w:r>
      </w:ins>
      <w:ins w:id="161" w:author="Jason Zhou" w:date="2020-01-31T00:20:00Z">
        <w:r w:rsidR="00614EF6" w:rsidRPr="00AE3413">
          <w:t xml:space="preserve">he addition of drift variability in the hybrid model relative to the threshold does not appear to translate into any systematic advantage in fit </w:t>
        </w:r>
      </w:ins>
      <w:ins w:id="162" w:author="Jason Zhou" w:date="2020-01-31T00:21:00Z">
        <w:r w:rsidR="00614EF6" w:rsidRPr="00AE3413">
          <w:t xml:space="preserve">across participants. </w:t>
        </w:r>
      </w:ins>
      <w:ins w:id="163" w:author="Jason Zhou" w:date="2020-01-31T12:15:00Z">
        <w:r w:rsidR="00EE32CF" w:rsidRPr="00AE3413">
          <w:t xml:space="preserve">For the four </w:t>
        </w:r>
      </w:ins>
      <w:ins w:id="164" w:author="Jason Zhou" w:date="2020-01-31T12:16:00Z">
        <w:r w:rsidR="00EE32CF" w:rsidRPr="00AE3413">
          <w:t xml:space="preserve">of nineteen </w:t>
        </w:r>
      </w:ins>
      <w:ins w:id="165" w:author="Jason Zhou" w:date="2020-01-31T12:15:00Z">
        <w:r w:rsidR="00EE32CF" w:rsidRPr="00AE3413">
          <w:t>participants that the hybrid model fit better than the</w:t>
        </w:r>
      </w:ins>
      <w:ins w:id="166" w:author="Jason Zhou" w:date="2020-01-31T12:16:00Z">
        <w:r w:rsidR="00EE32CF" w:rsidRPr="00AE3413">
          <w:t xml:space="preserve"> threshold model, the difference in BIC between the two models was small (</w:t>
        </w:r>
      </w:ins>
      <w:ins w:id="167" w:author="Jason Zhou" w:date="2020-01-31T12:17:00Z">
        <w:r w:rsidR="00EE32CF" w:rsidRPr="00AE3413">
          <w:t xml:space="preserve">ΔBIC = 7.64). The margin was similarly small for the </w:t>
        </w:r>
      </w:ins>
      <w:ins w:id="168" w:author="Jason Zhou" w:date="2020-01-31T12:18:00Z">
        <w:r w:rsidR="00EE32CF" w:rsidRPr="00AE3413">
          <w:t xml:space="preserve">16 </w:t>
        </w:r>
        <w:r w:rsidR="00EE32CF" w:rsidRPr="00AE3413">
          <w:lastRenderedPageBreak/>
          <w:t xml:space="preserve">participants that the threshold model fit better than the hybrid model (ΔBIC = 6.89). </w:t>
        </w:r>
      </w:ins>
      <w:moveToRangeStart w:id="169" w:author="Jason Zhou" w:date="2020-01-31T12:18:00Z" w:name="move31365548"/>
      <w:moveTo w:id="170" w:author="Jason Zhou" w:date="2020-01-31T12:18:00Z">
        <w:r w:rsidR="00EE32CF" w:rsidRPr="00AE3413">
          <w:t xml:space="preserve">This suggests that the addition of drift variability does not improve the fit of the threshold model enough to justify the additional complexity introduced into the model. </w:t>
        </w:r>
      </w:moveTo>
      <w:ins w:id="171" w:author="Jason Zhou" w:date="2020-01-31T12:19:00Z">
        <w:r w:rsidR="00EE32CF" w:rsidRPr="00AE3413">
          <w:t>The average parameter values for each model are displayed in Table X.</w:t>
        </w:r>
      </w:ins>
    </w:p>
    <w:moveToRangeEnd w:id="169"/>
    <w:p w14:paraId="3F6BFD17" w14:textId="4D71C0CC" w:rsidR="00614EF6" w:rsidRDefault="00614EF6" w:rsidP="004B1F90">
      <w:pPr>
        <w:ind w:firstLine="720"/>
        <w:rPr>
          <w:ins w:id="172" w:author="Jason Zhou" w:date="2020-01-31T00:20:00Z"/>
        </w:rPr>
      </w:pPr>
    </w:p>
    <w:p w14:paraId="192CD52B" w14:textId="753E66D2" w:rsidR="004B1F90" w:rsidRDefault="00AA41A8" w:rsidP="004B1F90">
      <w:pPr>
        <w:ind w:firstLine="720"/>
      </w:pPr>
      <w:del w:id="173" w:author="Jason Zhou" w:date="2020-01-30T05:19:00Z">
        <w:r w:rsidDel="000E4495">
          <w:delText xml:space="preserve">In comparing the two models which utilize a threshold, the </w:delText>
        </w:r>
        <w:r w:rsidR="00BC3CF0" w:rsidDel="000E4495">
          <w:delText>hybrid</w:delText>
        </w:r>
        <w:r w:rsidDel="000E4495">
          <w:delText xml:space="preserve"> model appears to fit the data of most participants better than the pure threshold model, but this advantage is very slight and is outweighed by the penalty for complexity applied by the BIC for the two additional parameters allowing for trial-to-trial variability, as shown by the </w:delText>
        </w:r>
        <w:r w:rsidR="00BC3CF0" w:rsidDel="000E4495">
          <w:delText>hybrid</w:delText>
        </w:r>
        <w:r w:rsidDel="000E4495">
          <w:delText xml:space="preserve"> model having the lowest negative log likelihood (LL) and the threshold model having the lowest BIC for most participants (Table X). </w:delText>
        </w:r>
      </w:del>
      <w:moveFromRangeStart w:id="174" w:author="Jason Zhou" w:date="2020-01-31T12:18:00Z" w:name="move31365548"/>
      <w:moveFrom w:id="175" w:author="Jason Zhou" w:date="2020-01-31T12:18:00Z">
        <w:r w:rsidDel="00EE32CF">
          <w:t>This suggests that the addition of drift variability does not improve the fit of the threshold model enough to justify the additional complexity introduced into the model.</w:t>
        </w:r>
        <w:r w:rsidR="004B1F90" w:rsidDel="00EE32CF">
          <w:t xml:space="preserve"> </w:t>
        </w:r>
      </w:moveFrom>
      <w:moveFromRangeEnd w:id="174"/>
    </w:p>
    <w:p w14:paraId="237C54F7" w14:textId="73D45115" w:rsidR="00B2598D" w:rsidRDefault="00B2598D" w:rsidP="00B2598D"/>
    <w:tbl>
      <w:tblPr>
        <w:tblW w:w="9351" w:type="dxa"/>
        <w:tblLook w:val="04A0" w:firstRow="1" w:lastRow="0" w:firstColumn="1" w:lastColumn="0" w:noHBand="0" w:noVBand="1"/>
      </w:tblPr>
      <w:tblGrid>
        <w:gridCol w:w="1808"/>
        <w:gridCol w:w="1093"/>
        <w:gridCol w:w="1093"/>
        <w:gridCol w:w="1093"/>
        <w:gridCol w:w="1093"/>
        <w:gridCol w:w="959"/>
        <w:gridCol w:w="1115"/>
        <w:gridCol w:w="1097"/>
      </w:tblGrid>
      <w:tr w:rsidR="00B2598D" w:rsidRPr="00B2598D" w14:paraId="39D527AD" w14:textId="77777777" w:rsidTr="006123BC">
        <w:trPr>
          <w:trHeight w:val="371"/>
        </w:trPr>
        <w:tc>
          <w:tcPr>
            <w:tcW w:w="9351" w:type="dxa"/>
            <w:gridSpan w:val="8"/>
            <w:tcBorders>
              <w:top w:val="nil"/>
              <w:left w:val="nil"/>
              <w:bottom w:val="single" w:sz="4" w:space="0" w:color="auto"/>
              <w:right w:val="nil"/>
            </w:tcBorders>
            <w:shd w:val="clear" w:color="auto" w:fill="auto"/>
            <w:noWrap/>
            <w:vAlign w:val="bottom"/>
          </w:tcPr>
          <w:p w14:paraId="234BB102" w14:textId="27359AA2" w:rsidR="00B2598D" w:rsidRPr="00B2598D" w:rsidRDefault="00B2598D" w:rsidP="00B2598D">
            <w:pPr>
              <w:spacing w:line="240" w:lineRule="auto"/>
              <w:rPr>
                <w:iCs/>
              </w:rPr>
            </w:pPr>
            <w:r>
              <w:rPr>
                <w:iCs/>
              </w:rPr>
              <w:t>Table X</w:t>
            </w:r>
          </w:p>
          <w:p w14:paraId="6B9E7AAD" w14:textId="37170B22" w:rsidR="00B2598D" w:rsidRDefault="00B2598D" w:rsidP="00B2598D">
            <w:pPr>
              <w:spacing w:line="240" w:lineRule="auto"/>
              <w:rPr>
                <w:iCs/>
              </w:rPr>
            </w:pPr>
            <w:r>
              <w:rPr>
                <w:i/>
              </w:rPr>
              <w:t xml:space="preserve">Mean Parameter Values </w:t>
            </w:r>
            <w:r w:rsidR="00806BCE">
              <w:rPr>
                <w:i/>
              </w:rPr>
              <w:t>Across Participants for Circular Diffusion Models</w:t>
            </w:r>
          </w:p>
        </w:tc>
      </w:tr>
      <w:tr w:rsidR="00B2598D" w:rsidRPr="00B2598D" w14:paraId="15C2D09B" w14:textId="77777777" w:rsidTr="00B2598D">
        <w:trPr>
          <w:trHeight w:val="371"/>
        </w:trPr>
        <w:tc>
          <w:tcPr>
            <w:tcW w:w="1808" w:type="dxa"/>
            <w:tcBorders>
              <w:top w:val="nil"/>
              <w:left w:val="nil"/>
              <w:bottom w:val="single" w:sz="4" w:space="0" w:color="auto"/>
              <w:right w:val="nil"/>
            </w:tcBorders>
            <w:shd w:val="clear" w:color="auto" w:fill="auto"/>
            <w:noWrap/>
            <w:vAlign w:val="bottom"/>
          </w:tcPr>
          <w:p w14:paraId="6D5C86D9" w14:textId="234D72AA" w:rsidR="00B2598D" w:rsidRPr="00B2598D" w:rsidRDefault="00B2598D" w:rsidP="00B2598D">
            <w:pPr>
              <w:spacing w:line="240" w:lineRule="auto"/>
              <w:rPr>
                <w:color w:val="000000"/>
              </w:rPr>
            </w:pPr>
            <w:r w:rsidRPr="00B2598D">
              <w:rPr>
                <w:color w:val="000000"/>
              </w:rPr>
              <w:t>Model Name</w:t>
            </w:r>
          </w:p>
        </w:tc>
        <w:tc>
          <w:tcPr>
            <w:tcW w:w="7543" w:type="dxa"/>
            <w:gridSpan w:val="7"/>
            <w:tcBorders>
              <w:top w:val="nil"/>
              <w:left w:val="nil"/>
              <w:bottom w:val="single" w:sz="4" w:space="0" w:color="auto"/>
              <w:right w:val="nil"/>
            </w:tcBorders>
            <w:shd w:val="clear" w:color="auto" w:fill="auto"/>
            <w:noWrap/>
            <w:vAlign w:val="bottom"/>
          </w:tcPr>
          <w:p w14:paraId="7A687E51" w14:textId="4E36B9F4" w:rsidR="00B2598D" w:rsidRPr="00B2598D" w:rsidRDefault="00B2598D" w:rsidP="00B2598D">
            <w:pPr>
              <w:spacing w:line="240" w:lineRule="auto"/>
              <w:jc w:val="center"/>
              <w:rPr>
                <w:iCs/>
              </w:rPr>
            </w:pPr>
            <w:r>
              <w:rPr>
                <w:iCs/>
              </w:rPr>
              <w:t xml:space="preserve">Model </w:t>
            </w:r>
            <w:r w:rsidRPr="00B2598D">
              <w:rPr>
                <w:iCs/>
              </w:rPr>
              <w:t>Parameters</w:t>
            </w:r>
          </w:p>
        </w:tc>
      </w:tr>
      <w:tr w:rsidR="00B2598D" w:rsidRPr="00B2598D" w14:paraId="3700012C" w14:textId="77777777" w:rsidTr="00B2598D">
        <w:trPr>
          <w:trHeight w:val="371"/>
        </w:trPr>
        <w:tc>
          <w:tcPr>
            <w:tcW w:w="1808" w:type="dxa"/>
            <w:tcBorders>
              <w:top w:val="single" w:sz="4" w:space="0" w:color="auto"/>
              <w:left w:val="nil"/>
              <w:bottom w:val="nil"/>
              <w:right w:val="nil"/>
            </w:tcBorders>
            <w:shd w:val="clear" w:color="auto" w:fill="auto"/>
            <w:noWrap/>
            <w:vAlign w:val="bottom"/>
            <w:hideMark/>
          </w:tcPr>
          <w:p w14:paraId="32A6926C" w14:textId="48453D4C" w:rsidR="00B2598D" w:rsidRPr="00B2598D" w:rsidRDefault="00B2598D" w:rsidP="00B2598D">
            <w:pPr>
              <w:spacing w:line="240" w:lineRule="auto"/>
              <w:rPr>
                <w:color w:val="000000"/>
              </w:rPr>
            </w:pPr>
          </w:p>
        </w:tc>
        <w:tc>
          <w:tcPr>
            <w:tcW w:w="1093" w:type="dxa"/>
            <w:tcBorders>
              <w:top w:val="single" w:sz="4" w:space="0" w:color="auto"/>
              <w:left w:val="nil"/>
              <w:bottom w:val="nil"/>
              <w:right w:val="nil"/>
            </w:tcBorders>
            <w:shd w:val="clear" w:color="auto" w:fill="auto"/>
            <w:noWrap/>
            <w:vAlign w:val="bottom"/>
            <w:hideMark/>
          </w:tcPr>
          <w:p w14:paraId="3B4BFE8B" w14:textId="6F1EA09A" w:rsidR="00B2598D" w:rsidRPr="00B2598D" w:rsidRDefault="00B2598D" w:rsidP="00B2598D">
            <w:pPr>
              <w:spacing w:line="240" w:lineRule="auto"/>
              <w:jc w:val="center"/>
              <w:rPr>
                <w:i/>
                <w:color w:val="000000"/>
              </w:rPr>
            </w:pPr>
            <w:r w:rsidRPr="00B2598D">
              <w:rPr>
                <w:i/>
              </w:rPr>
              <w:t>μ</w:t>
            </w:r>
          </w:p>
        </w:tc>
        <w:tc>
          <w:tcPr>
            <w:tcW w:w="1093" w:type="dxa"/>
            <w:tcBorders>
              <w:top w:val="single" w:sz="4" w:space="0" w:color="auto"/>
              <w:left w:val="nil"/>
              <w:bottom w:val="nil"/>
              <w:right w:val="nil"/>
            </w:tcBorders>
            <w:shd w:val="clear" w:color="auto" w:fill="auto"/>
            <w:noWrap/>
            <w:vAlign w:val="bottom"/>
            <w:hideMark/>
          </w:tcPr>
          <w:p w14:paraId="217437C1" w14:textId="3B3107B5" w:rsidR="00B2598D" w:rsidRPr="00B2598D" w:rsidRDefault="00B2598D" w:rsidP="00B2598D">
            <w:pPr>
              <w:spacing w:line="240" w:lineRule="auto"/>
              <w:jc w:val="center"/>
              <w:rPr>
                <w:i/>
                <w:color w:val="000000"/>
              </w:rPr>
            </w:pPr>
            <w:r w:rsidRPr="00B2598D">
              <w:rPr>
                <w:i/>
              </w:rPr>
              <w:t>η</w:t>
            </w:r>
            <w:r w:rsidRPr="00B2598D">
              <w:rPr>
                <w:i/>
                <w:color w:val="000000"/>
              </w:rPr>
              <w:t xml:space="preserve"> </w:t>
            </w:r>
          </w:p>
        </w:tc>
        <w:tc>
          <w:tcPr>
            <w:tcW w:w="1093" w:type="dxa"/>
            <w:tcBorders>
              <w:top w:val="single" w:sz="4" w:space="0" w:color="auto"/>
              <w:left w:val="nil"/>
              <w:bottom w:val="nil"/>
              <w:right w:val="nil"/>
            </w:tcBorders>
            <w:shd w:val="clear" w:color="auto" w:fill="auto"/>
            <w:noWrap/>
            <w:vAlign w:val="bottom"/>
            <w:hideMark/>
          </w:tcPr>
          <w:p w14:paraId="028B9B7E" w14:textId="3B37C8D1" w:rsidR="00B2598D" w:rsidRPr="00B2598D" w:rsidRDefault="00B2598D" w:rsidP="00B2598D">
            <w:pPr>
              <w:spacing w:line="240" w:lineRule="auto"/>
              <w:jc w:val="center"/>
              <w:rPr>
                <w:i/>
                <w:color w:val="000000"/>
                <w:vertAlign w:val="subscript"/>
              </w:rPr>
            </w:pPr>
            <w:r w:rsidRPr="00B2598D">
              <w:rPr>
                <w:i/>
                <w:color w:val="000000"/>
              </w:rPr>
              <w:t>a</w:t>
            </w:r>
            <w:r w:rsidRPr="00B2598D">
              <w:rPr>
                <w:i/>
                <w:color w:val="000000"/>
                <w:vertAlign w:val="subscript"/>
              </w:rPr>
              <w:t>1</w:t>
            </w:r>
          </w:p>
        </w:tc>
        <w:tc>
          <w:tcPr>
            <w:tcW w:w="1093" w:type="dxa"/>
            <w:tcBorders>
              <w:top w:val="single" w:sz="4" w:space="0" w:color="auto"/>
              <w:left w:val="nil"/>
              <w:bottom w:val="nil"/>
              <w:right w:val="nil"/>
            </w:tcBorders>
            <w:shd w:val="clear" w:color="auto" w:fill="auto"/>
            <w:noWrap/>
            <w:vAlign w:val="bottom"/>
            <w:hideMark/>
          </w:tcPr>
          <w:p w14:paraId="40D8E2FA" w14:textId="1CBE9862" w:rsidR="00B2598D" w:rsidRPr="00B2598D" w:rsidRDefault="00B2598D" w:rsidP="00B2598D">
            <w:pPr>
              <w:spacing w:line="240" w:lineRule="auto"/>
              <w:jc w:val="center"/>
              <w:rPr>
                <w:i/>
                <w:color w:val="000000"/>
                <w:vertAlign w:val="subscript"/>
              </w:rPr>
            </w:pPr>
            <w:r w:rsidRPr="00B2598D">
              <w:rPr>
                <w:i/>
                <w:color w:val="000000"/>
              </w:rPr>
              <w:t>a</w:t>
            </w:r>
            <w:r w:rsidRPr="00B2598D">
              <w:rPr>
                <w:i/>
                <w:color w:val="000000"/>
                <w:vertAlign w:val="subscript"/>
              </w:rPr>
              <w:t>2</w:t>
            </w:r>
          </w:p>
        </w:tc>
        <w:tc>
          <w:tcPr>
            <w:tcW w:w="959" w:type="dxa"/>
            <w:tcBorders>
              <w:top w:val="single" w:sz="4" w:space="0" w:color="auto"/>
              <w:left w:val="nil"/>
              <w:bottom w:val="nil"/>
              <w:right w:val="nil"/>
            </w:tcBorders>
            <w:shd w:val="clear" w:color="auto" w:fill="auto"/>
            <w:noWrap/>
            <w:vAlign w:val="bottom"/>
            <w:hideMark/>
          </w:tcPr>
          <w:p w14:paraId="5B885F1F" w14:textId="385BC032" w:rsidR="00B2598D" w:rsidRPr="00B2598D" w:rsidRDefault="00B2598D" w:rsidP="00B2598D">
            <w:pPr>
              <w:spacing w:line="240" w:lineRule="auto"/>
              <w:jc w:val="center"/>
              <w:rPr>
                <w:i/>
                <w:color w:val="000000"/>
              </w:rPr>
            </w:pPr>
            <w:r w:rsidRPr="00B2598D">
              <w:rPr>
                <w:i/>
              </w:rPr>
              <w:t>π</w:t>
            </w:r>
          </w:p>
        </w:tc>
        <w:tc>
          <w:tcPr>
            <w:tcW w:w="1115" w:type="dxa"/>
            <w:tcBorders>
              <w:top w:val="single" w:sz="4" w:space="0" w:color="auto"/>
              <w:left w:val="nil"/>
              <w:bottom w:val="nil"/>
              <w:right w:val="nil"/>
            </w:tcBorders>
            <w:shd w:val="clear" w:color="auto" w:fill="auto"/>
            <w:noWrap/>
            <w:vAlign w:val="bottom"/>
            <w:hideMark/>
          </w:tcPr>
          <w:p w14:paraId="19B611FD" w14:textId="17B8F9ED" w:rsidR="00B2598D" w:rsidRPr="00B2598D" w:rsidRDefault="00B2598D" w:rsidP="00B2598D">
            <w:pPr>
              <w:spacing w:line="240" w:lineRule="auto"/>
              <w:jc w:val="center"/>
              <w:rPr>
                <w:i/>
                <w:color w:val="000000"/>
              </w:rPr>
            </w:pPr>
            <w:r w:rsidRPr="00B2598D">
              <w:rPr>
                <w:i/>
              </w:rPr>
              <w:t>T</w:t>
            </w:r>
            <w:r w:rsidRPr="00B2598D">
              <w:rPr>
                <w:i/>
                <w:vertAlign w:val="subscript"/>
              </w:rPr>
              <w:t>er</w:t>
            </w:r>
          </w:p>
        </w:tc>
        <w:tc>
          <w:tcPr>
            <w:tcW w:w="1097" w:type="dxa"/>
            <w:tcBorders>
              <w:top w:val="single" w:sz="4" w:space="0" w:color="auto"/>
              <w:left w:val="nil"/>
              <w:bottom w:val="nil"/>
              <w:right w:val="nil"/>
            </w:tcBorders>
            <w:shd w:val="clear" w:color="auto" w:fill="auto"/>
            <w:noWrap/>
            <w:vAlign w:val="bottom"/>
            <w:hideMark/>
          </w:tcPr>
          <w:p w14:paraId="78DCD5B2" w14:textId="1F209968" w:rsidR="00B2598D" w:rsidRPr="00B2598D" w:rsidRDefault="00B2598D" w:rsidP="00B2598D">
            <w:pPr>
              <w:spacing w:line="240" w:lineRule="auto"/>
              <w:jc w:val="center"/>
              <w:rPr>
                <w:i/>
                <w:color w:val="000000"/>
              </w:rPr>
            </w:pPr>
            <w:proofErr w:type="spellStart"/>
            <w:r w:rsidRPr="00B2598D">
              <w:rPr>
                <w:i/>
              </w:rPr>
              <w:t>s</w:t>
            </w:r>
            <w:r w:rsidRPr="00B2598D">
              <w:rPr>
                <w:i/>
                <w:vertAlign w:val="subscript"/>
              </w:rPr>
              <w:t>t</w:t>
            </w:r>
            <w:proofErr w:type="spellEnd"/>
          </w:p>
        </w:tc>
      </w:tr>
      <w:tr w:rsidR="00B2598D" w:rsidRPr="00B2598D" w14:paraId="48779293" w14:textId="77777777" w:rsidTr="00B2598D">
        <w:trPr>
          <w:trHeight w:val="371"/>
        </w:trPr>
        <w:tc>
          <w:tcPr>
            <w:tcW w:w="1808" w:type="dxa"/>
            <w:tcBorders>
              <w:top w:val="nil"/>
              <w:left w:val="nil"/>
              <w:bottom w:val="nil"/>
              <w:right w:val="nil"/>
            </w:tcBorders>
            <w:shd w:val="clear" w:color="auto" w:fill="auto"/>
            <w:noWrap/>
            <w:vAlign w:val="bottom"/>
            <w:hideMark/>
          </w:tcPr>
          <w:p w14:paraId="1639B606" w14:textId="66FBF8F2" w:rsidR="00B2598D" w:rsidRPr="00B2598D" w:rsidRDefault="00B2598D" w:rsidP="00B2598D">
            <w:pPr>
              <w:spacing w:line="240" w:lineRule="auto"/>
              <w:rPr>
                <w:color w:val="000000"/>
              </w:rPr>
            </w:pPr>
            <w:r w:rsidRPr="00B2598D">
              <w:rPr>
                <w:color w:val="000000"/>
              </w:rPr>
              <w:t>Continuous</w:t>
            </w:r>
          </w:p>
        </w:tc>
        <w:tc>
          <w:tcPr>
            <w:tcW w:w="1093" w:type="dxa"/>
            <w:tcBorders>
              <w:top w:val="nil"/>
              <w:left w:val="nil"/>
              <w:bottom w:val="nil"/>
              <w:right w:val="nil"/>
            </w:tcBorders>
            <w:shd w:val="clear" w:color="auto" w:fill="auto"/>
            <w:noWrap/>
            <w:vAlign w:val="bottom"/>
            <w:hideMark/>
          </w:tcPr>
          <w:p w14:paraId="3F08D122" w14:textId="77777777" w:rsidR="00B2598D" w:rsidRPr="00B2598D" w:rsidRDefault="00B2598D" w:rsidP="00B2598D">
            <w:pPr>
              <w:spacing w:line="240" w:lineRule="auto"/>
              <w:jc w:val="center"/>
              <w:rPr>
                <w:color w:val="000000"/>
              </w:rPr>
            </w:pPr>
            <w:r w:rsidRPr="00B2598D">
              <w:rPr>
                <w:color w:val="000000"/>
              </w:rPr>
              <w:t>0.92</w:t>
            </w:r>
          </w:p>
        </w:tc>
        <w:tc>
          <w:tcPr>
            <w:tcW w:w="1093" w:type="dxa"/>
            <w:tcBorders>
              <w:top w:val="nil"/>
              <w:left w:val="nil"/>
              <w:bottom w:val="nil"/>
              <w:right w:val="nil"/>
            </w:tcBorders>
            <w:shd w:val="clear" w:color="auto" w:fill="auto"/>
            <w:noWrap/>
            <w:vAlign w:val="bottom"/>
            <w:hideMark/>
          </w:tcPr>
          <w:p w14:paraId="07206A9C" w14:textId="77777777" w:rsidR="00B2598D" w:rsidRPr="00B2598D" w:rsidRDefault="00B2598D" w:rsidP="00B2598D">
            <w:pPr>
              <w:spacing w:line="240" w:lineRule="auto"/>
              <w:jc w:val="center"/>
              <w:rPr>
                <w:color w:val="000000"/>
              </w:rPr>
            </w:pPr>
            <w:r w:rsidRPr="00B2598D">
              <w:rPr>
                <w:color w:val="000000"/>
              </w:rPr>
              <w:t>0.52</w:t>
            </w:r>
          </w:p>
        </w:tc>
        <w:tc>
          <w:tcPr>
            <w:tcW w:w="1093" w:type="dxa"/>
            <w:tcBorders>
              <w:top w:val="nil"/>
              <w:left w:val="nil"/>
              <w:bottom w:val="nil"/>
              <w:right w:val="nil"/>
            </w:tcBorders>
            <w:shd w:val="clear" w:color="auto" w:fill="auto"/>
            <w:noWrap/>
            <w:vAlign w:val="bottom"/>
            <w:hideMark/>
          </w:tcPr>
          <w:p w14:paraId="01A696D3" w14:textId="77777777" w:rsidR="00B2598D" w:rsidRPr="00B2598D" w:rsidRDefault="00B2598D" w:rsidP="00B2598D">
            <w:pPr>
              <w:spacing w:line="240" w:lineRule="auto"/>
              <w:jc w:val="center"/>
              <w:rPr>
                <w:color w:val="000000"/>
              </w:rPr>
            </w:pPr>
            <w:r w:rsidRPr="00B2598D">
              <w:rPr>
                <w:color w:val="000000"/>
              </w:rPr>
              <w:t>1.46</w:t>
            </w:r>
          </w:p>
        </w:tc>
        <w:tc>
          <w:tcPr>
            <w:tcW w:w="1093" w:type="dxa"/>
            <w:tcBorders>
              <w:top w:val="nil"/>
              <w:left w:val="nil"/>
              <w:bottom w:val="nil"/>
              <w:right w:val="nil"/>
            </w:tcBorders>
            <w:shd w:val="clear" w:color="auto" w:fill="auto"/>
            <w:noWrap/>
            <w:vAlign w:val="bottom"/>
            <w:hideMark/>
          </w:tcPr>
          <w:p w14:paraId="6EF4E04F" w14:textId="1F0658BC" w:rsidR="00B2598D" w:rsidRPr="00B2598D" w:rsidRDefault="00B2598D" w:rsidP="00B2598D">
            <w:pPr>
              <w:spacing w:line="240" w:lineRule="auto"/>
              <w:jc w:val="center"/>
              <w:rPr>
                <w:color w:val="000000"/>
              </w:rPr>
            </w:pPr>
            <w:r>
              <w:rPr>
                <w:color w:val="000000"/>
              </w:rPr>
              <w:t>-</w:t>
            </w:r>
          </w:p>
        </w:tc>
        <w:tc>
          <w:tcPr>
            <w:tcW w:w="959" w:type="dxa"/>
            <w:tcBorders>
              <w:top w:val="nil"/>
              <w:left w:val="nil"/>
              <w:bottom w:val="nil"/>
              <w:right w:val="nil"/>
            </w:tcBorders>
            <w:shd w:val="clear" w:color="auto" w:fill="auto"/>
            <w:noWrap/>
            <w:vAlign w:val="bottom"/>
            <w:hideMark/>
          </w:tcPr>
          <w:p w14:paraId="434E37BA" w14:textId="17DF5059" w:rsidR="00B2598D" w:rsidRPr="00B2598D" w:rsidRDefault="00B2598D" w:rsidP="00B2598D">
            <w:pPr>
              <w:spacing w:line="240" w:lineRule="auto"/>
              <w:jc w:val="center"/>
              <w:rPr>
                <w:color w:val="000000"/>
              </w:rPr>
            </w:pPr>
            <w:r>
              <w:rPr>
                <w:color w:val="000000"/>
              </w:rPr>
              <w:t>-</w:t>
            </w:r>
          </w:p>
        </w:tc>
        <w:tc>
          <w:tcPr>
            <w:tcW w:w="1115" w:type="dxa"/>
            <w:tcBorders>
              <w:top w:val="nil"/>
              <w:left w:val="nil"/>
              <w:bottom w:val="nil"/>
              <w:right w:val="nil"/>
            </w:tcBorders>
            <w:shd w:val="clear" w:color="auto" w:fill="auto"/>
            <w:noWrap/>
            <w:vAlign w:val="bottom"/>
            <w:hideMark/>
          </w:tcPr>
          <w:p w14:paraId="2ABCB7B5" w14:textId="77777777" w:rsidR="00B2598D" w:rsidRPr="00B2598D" w:rsidRDefault="00B2598D" w:rsidP="00B2598D">
            <w:pPr>
              <w:spacing w:line="240" w:lineRule="auto"/>
              <w:jc w:val="center"/>
              <w:rPr>
                <w:color w:val="000000"/>
              </w:rPr>
            </w:pPr>
            <w:r w:rsidRPr="00B2598D">
              <w:rPr>
                <w:color w:val="000000"/>
              </w:rPr>
              <w:t>-0.02</w:t>
            </w:r>
          </w:p>
        </w:tc>
        <w:tc>
          <w:tcPr>
            <w:tcW w:w="1097" w:type="dxa"/>
            <w:tcBorders>
              <w:top w:val="nil"/>
              <w:left w:val="nil"/>
              <w:bottom w:val="nil"/>
              <w:right w:val="nil"/>
            </w:tcBorders>
            <w:shd w:val="clear" w:color="auto" w:fill="auto"/>
            <w:noWrap/>
            <w:vAlign w:val="bottom"/>
            <w:hideMark/>
          </w:tcPr>
          <w:p w14:paraId="24E06C21" w14:textId="77777777" w:rsidR="00B2598D" w:rsidRPr="00B2598D" w:rsidRDefault="00B2598D" w:rsidP="00B2598D">
            <w:pPr>
              <w:spacing w:line="240" w:lineRule="auto"/>
              <w:jc w:val="center"/>
              <w:rPr>
                <w:color w:val="000000"/>
              </w:rPr>
            </w:pPr>
            <w:r w:rsidRPr="00B2598D">
              <w:rPr>
                <w:color w:val="000000"/>
              </w:rPr>
              <w:t>0.14</w:t>
            </w:r>
          </w:p>
        </w:tc>
      </w:tr>
      <w:tr w:rsidR="00B2598D" w:rsidRPr="00B2598D" w14:paraId="13FE002A" w14:textId="77777777" w:rsidTr="00B2598D">
        <w:trPr>
          <w:trHeight w:val="371"/>
        </w:trPr>
        <w:tc>
          <w:tcPr>
            <w:tcW w:w="1808" w:type="dxa"/>
            <w:tcBorders>
              <w:top w:val="nil"/>
              <w:left w:val="nil"/>
              <w:right w:val="nil"/>
            </w:tcBorders>
            <w:shd w:val="clear" w:color="auto" w:fill="auto"/>
            <w:noWrap/>
            <w:vAlign w:val="bottom"/>
            <w:hideMark/>
          </w:tcPr>
          <w:p w14:paraId="2E3EDBA8" w14:textId="2859A984" w:rsidR="00B2598D" w:rsidRPr="00B2598D" w:rsidRDefault="00B2598D" w:rsidP="00B2598D">
            <w:pPr>
              <w:spacing w:line="240" w:lineRule="auto"/>
              <w:rPr>
                <w:color w:val="000000"/>
              </w:rPr>
            </w:pPr>
            <w:r w:rsidRPr="00B2598D">
              <w:rPr>
                <w:color w:val="000000"/>
              </w:rPr>
              <w:t>Threshold</w:t>
            </w:r>
          </w:p>
        </w:tc>
        <w:tc>
          <w:tcPr>
            <w:tcW w:w="1093" w:type="dxa"/>
            <w:tcBorders>
              <w:top w:val="nil"/>
              <w:left w:val="nil"/>
              <w:right w:val="nil"/>
            </w:tcBorders>
            <w:shd w:val="clear" w:color="auto" w:fill="auto"/>
            <w:noWrap/>
            <w:vAlign w:val="bottom"/>
            <w:hideMark/>
          </w:tcPr>
          <w:p w14:paraId="3C7D9618" w14:textId="77777777" w:rsidR="00B2598D" w:rsidRPr="00B2598D" w:rsidRDefault="00B2598D" w:rsidP="00B2598D">
            <w:pPr>
              <w:spacing w:line="240" w:lineRule="auto"/>
              <w:jc w:val="center"/>
              <w:rPr>
                <w:color w:val="000000"/>
              </w:rPr>
            </w:pPr>
            <w:r w:rsidRPr="00B2598D">
              <w:rPr>
                <w:color w:val="000000"/>
              </w:rPr>
              <w:t>3.64</w:t>
            </w:r>
          </w:p>
        </w:tc>
        <w:tc>
          <w:tcPr>
            <w:tcW w:w="1093" w:type="dxa"/>
            <w:tcBorders>
              <w:top w:val="nil"/>
              <w:left w:val="nil"/>
              <w:right w:val="nil"/>
            </w:tcBorders>
            <w:shd w:val="clear" w:color="auto" w:fill="auto"/>
            <w:noWrap/>
            <w:vAlign w:val="bottom"/>
            <w:hideMark/>
          </w:tcPr>
          <w:p w14:paraId="034919A4" w14:textId="3D9A9265" w:rsidR="00B2598D" w:rsidRPr="00B2598D" w:rsidRDefault="00B2598D" w:rsidP="00B2598D">
            <w:pPr>
              <w:spacing w:line="240" w:lineRule="auto"/>
              <w:jc w:val="center"/>
              <w:rPr>
                <w:color w:val="000000"/>
              </w:rPr>
            </w:pPr>
            <w:r>
              <w:rPr>
                <w:color w:val="000000"/>
              </w:rPr>
              <w:t>-</w:t>
            </w:r>
          </w:p>
        </w:tc>
        <w:tc>
          <w:tcPr>
            <w:tcW w:w="1093" w:type="dxa"/>
            <w:tcBorders>
              <w:top w:val="nil"/>
              <w:left w:val="nil"/>
              <w:right w:val="nil"/>
            </w:tcBorders>
            <w:shd w:val="clear" w:color="auto" w:fill="auto"/>
            <w:noWrap/>
            <w:vAlign w:val="bottom"/>
            <w:hideMark/>
          </w:tcPr>
          <w:p w14:paraId="26695191" w14:textId="77777777" w:rsidR="00B2598D" w:rsidRPr="00B2598D" w:rsidRDefault="00B2598D" w:rsidP="00B2598D">
            <w:pPr>
              <w:spacing w:line="240" w:lineRule="auto"/>
              <w:jc w:val="center"/>
              <w:rPr>
                <w:color w:val="000000"/>
              </w:rPr>
            </w:pPr>
            <w:r w:rsidRPr="00B2598D">
              <w:rPr>
                <w:color w:val="000000"/>
              </w:rPr>
              <w:t>3.00</w:t>
            </w:r>
          </w:p>
        </w:tc>
        <w:tc>
          <w:tcPr>
            <w:tcW w:w="1093" w:type="dxa"/>
            <w:tcBorders>
              <w:top w:val="nil"/>
              <w:left w:val="nil"/>
              <w:right w:val="nil"/>
            </w:tcBorders>
            <w:shd w:val="clear" w:color="auto" w:fill="auto"/>
            <w:noWrap/>
            <w:vAlign w:val="bottom"/>
            <w:hideMark/>
          </w:tcPr>
          <w:p w14:paraId="316AE8DE" w14:textId="77777777" w:rsidR="00B2598D" w:rsidRPr="00B2598D" w:rsidRDefault="00B2598D" w:rsidP="00B2598D">
            <w:pPr>
              <w:spacing w:line="240" w:lineRule="auto"/>
              <w:jc w:val="center"/>
              <w:rPr>
                <w:color w:val="000000"/>
              </w:rPr>
            </w:pPr>
            <w:r w:rsidRPr="00B2598D">
              <w:rPr>
                <w:color w:val="000000"/>
              </w:rPr>
              <w:t>1.32</w:t>
            </w:r>
          </w:p>
        </w:tc>
        <w:tc>
          <w:tcPr>
            <w:tcW w:w="959" w:type="dxa"/>
            <w:tcBorders>
              <w:top w:val="nil"/>
              <w:left w:val="nil"/>
              <w:right w:val="nil"/>
            </w:tcBorders>
            <w:shd w:val="clear" w:color="auto" w:fill="auto"/>
            <w:noWrap/>
            <w:vAlign w:val="bottom"/>
            <w:hideMark/>
          </w:tcPr>
          <w:p w14:paraId="6D74582C" w14:textId="77777777" w:rsidR="00B2598D" w:rsidRPr="00B2598D" w:rsidRDefault="00B2598D" w:rsidP="00B2598D">
            <w:pPr>
              <w:spacing w:line="240" w:lineRule="auto"/>
              <w:jc w:val="center"/>
              <w:rPr>
                <w:color w:val="000000"/>
              </w:rPr>
            </w:pPr>
            <w:r w:rsidRPr="00B2598D">
              <w:rPr>
                <w:color w:val="000000"/>
              </w:rPr>
              <w:t>0.42</w:t>
            </w:r>
          </w:p>
        </w:tc>
        <w:tc>
          <w:tcPr>
            <w:tcW w:w="1115" w:type="dxa"/>
            <w:tcBorders>
              <w:top w:val="nil"/>
              <w:left w:val="nil"/>
              <w:right w:val="nil"/>
            </w:tcBorders>
            <w:shd w:val="clear" w:color="auto" w:fill="auto"/>
            <w:noWrap/>
            <w:vAlign w:val="bottom"/>
            <w:hideMark/>
          </w:tcPr>
          <w:p w14:paraId="236793C9" w14:textId="77777777" w:rsidR="00B2598D" w:rsidRPr="00B2598D" w:rsidRDefault="00B2598D" w:rsidP="00B2598D">
            <w:pPr>
              <w:spacing w:line="240" w:lineRule="auto"/>
              <w:jc w:val="center"/>
              <w:rPr>
                <w:color w:val="000000"/>
              </w:rPr>
            </w:pPr>
            <w:r w:rsidRPr="00B2598D">
              <w:rPr>
                <w:color w:val="000000"/>
              </w:rPr>
              <w:t>-0.08</w:t>
            </w:r>
          </w:p>
        </w:tc>
        <w:tc>
          <w:tcPr>
            <w:tcW w:w="1097" w:type="dxa"/>
            <w:tcBorders>
              <w:top w:val="nil"/>
              <w:left w:val="nil"/>
              <w:right w:val="nil"/>
            </w:tcBorders>
            <w:shd w:val="clear" w:color="auto" w:fill="auto"/>
            <w:noWrap/>
            <w:vAlign w:val="bottom"/>
            <w:hideMark/>
          </w:tcPr>
          <w:p w14:paraId="579D4CFA" w14:textId="77777777" w:rsidR="00B2598D" w:rsidRPr="00B2598D" w:rsidRDefault="00B2598D" w:rsidP="00B2598D">
            <w:pPr>
              <w:spacing w:line="240" w:lineRule="auto"/>
              <w:jc w:val="center"/>
              <w:rPr>
                <w:color w:val="000000"/>
              </w:rPr>
            </w:pPr>
            <w:r w:rsidRPr="00B2598D">
              <w:rPr>
                <w:color w:val="000000"/>
              </w:rPr>
              <w:t>0.09</w:t>
            </w:r>
          </w:p>
        </w:tc>
      </w:tr>
      <w:tr w:rsidR="00B2598D" w:rsidRPr="00B2598D" w14:paraId="1DF4A59D" w14:textId="77777777" w:rsidTr="00B2598D">
        <w:trPr>
          <w:trHeight w:val="371"/>
        </w:trPr>
        <w:tc>
          <w:tcPr>
            <w:tcW w:w="1808" w:type="dxa"/>
            <w:tcBorders>
              <w:top w:val="nil"/>
              <w:left w:val="nil"/>
              <w:bottom w:val="single" w:sz="4" w:space="0" w:color="auto"/>
              <w:right w:val="nil"/>
            </w:tcBorders>
            <w:shd w:val="clear" w:color="auto" w:fill="auto"/>
            <w:noWrap/>
            <w:vAlign w:val="bottom"/>
            <w:hideMark/>
          </w:tcPr>
          <w:p w14:paraId="125907CE" w14:textId="77777777" w:rsidR="00B2598D" w:rsidRPr="00B2598D" w:rsidRDefault="00B2598D" w:rsidP="00B2598D">
            <w:pPr>
              <w:spacing w:line="240" w:lineRule="auto"/>
              <w:rPr>
                <w:color w:val="000000"/>
              </w:rPr>
            </w:pPr>
            <w:r w:rsidRPr="00B2598D">
              <w:rPr>
                <w:color w:val="000000"/>
              </w:rPr>
              <w:t>Hybrid</w:t>
            </w:r>
          </w:p>
        </w:tc>
        <w:tc>
          <w:tcPr>
            <w:tcW w:w="1093" w:type="dxa"/>
            <w:tcBorders>
              <w:top w:val="nil"/>
              <w:left w:val="nil"/>
              <w:bottom w:val="single" w:sz="4" w:space="0" w:color="auto"/>
              <w:right w:val="nil"/>
            </w:tcBorders>
            <w:shd w:val="clear" w:color="auto" w:fill="auto"/>
            <w:noWrap/>
            <w:vAlign w:val="bottom"/>
            <w:hideMark/>
          </w:tcPr>
          <w:p w14:paraId="7C8D1451" w14:textId="77777777" w:rsidR="00B2598D" w:rsidRPr="00B2598D" w:rsidRDefault="00B2598D" w:rsidP="00B2598D">
            <w:pPr>
              <w:spacing w:line="240" w:lineRule="auto"/>
              <w:jc w:val="center"/>
              <w:rPr>
                <w:color w:val="000000"/>
              </w:rPr>
            </w:pPr>
            <w:r w:rsidRPr="00B2598D">
              <w:rPr>
                <w:color w:val="000000"/>
              </w:rPr>
              <w:t>3.66</w:t>
            </w:r>
          </w:p>
        </w:tc>
        <w:tc>
          <w:tcPr>
            <w:tcW w:w="1093" w:type="dxa"/>
            <w:tcBorders>
              <w:top w:val="nil"/>
              <w:left w:val="nil"/>
              <w:bottom w:val="single" w:sz="4" w:space="0" w:color="auto"/>
              <w:right w:val="nil"/>
            </w:tcBorders>
            <w:shd w:val="clear" w:color="auto" w:fill="auto"/>
            <w:noWrap/>
            <w:vAlign w:val="bottom"/>
            <w:hideMark/>
          </w:tcPr>
          <w:p w14:paraId="0CF2FDF6" w14:textId="77777777" w:rsidR="00B2598D" w:rsidRPr="00B2598D" w:rsidRDefault="00B2598D" w:rsidP="00B2598D">
            <w:pPr>
              <w:spacing w:line="240" w:lineRule="auto"/>
              <w:jc w:val="center"/>
              <w:rPr>
                <w:color w:val="000000"/>
              </w:rPr>
            </w:pPr>
            <w:r w:rsidRPr="00B2598D">
              <w:rPr>
                <w:color w:val="000000"/>
              </w:rPr>
              <w:t>0.18</w:t>
            </w:r>
          </w:p>
        </w:tc>
        <w:tc>
          <w:tcPr>
            <w:tcW w:w="1093" w:type="dxa"/>
            <w:tcBorders>
              <w:top w:val="nil"/>
              <w:left w:val="nil"/>
              <w:bottom w:val="single" w:sz="4" w:space="0" w:color="auto"/>
              <w:right w:val="nil"/>
            </w:tcBorders>
            <w:shd w:val="clear" w:color="auto" w:fill="auto"/>
            <w:noWrap/>
            <w:vAlign w:val="bottom"/>
            <w:hideMark/>
          </w:tcPr>
          <w:p w14:paraId="61057592" w14:textId="77777777" w:rsidR="00B2598D" w:rsidRPr="00B2598D" w:rsidRDefault="00B2598D" w:rsidP="00B2598D">
            <w:pPr>
              <w:spacing w:line="240" w:lineRule="auto"/>
              <w:jc w:val="center"/>
              <w:rPr>
                <w:color w:val="000000"/>
              </w:rPr>
            </w:pPr>
            <w:r w:rsidRPr="00B2598D">
              <w:rPr>
                <w:color w:val="000000"/>
              </w:rPr>
              <w:t>3.20</w:t>
            </w:r>
          </w:p>
        </w:tc>
        <w:tc>
          <w:tcPr>
            <w:tcW w:w="1093" w:type="dxa"/>
            <w:tcBorders>
              <w:top w:val="nil"/>
              <w:left w:val="nil"/>
              <w:bottom w:val="single" w:sz="4" w:space="0" w:color="auto"/>
              <w:right w:val="nil"/>
            </w:tcBorders>
            <w:shd w:val="clear" w:color="auto" w:fill="auto"/>
            <w:noWrap/>
            <w:vAlign w:val="bottom"/>
            <w:hideMark/>
          </w:tcPr>
          <w:p w14:paraId="297C4C84" w14:textId="77777777" w:rsidR="00B2598D" w:rsidRPr="00B2598D" w:rsidRDefault="00B2598D" w:rsidP="00B2598D">
            <w:pPr>
              <w:spacing w:line="240" w:lineRule="auto"/>
              <w:jc w:val="center"/>
              <w:rPr>
                <w:color w:val="000000"/>
              </w:rPr>
            </w:pPr>
            <w:r w:rsidRPr="00B2598D">
              <w:rPr>
                <w:color w:val="000000"/>
              </w:rPr>
              <w:t>1.30</w:t>
            </w:r>
          </w:p>
        </w:tc>
        <w:tc>
          <w:tcPr>
            <w:tcW w:w="959" w:type="dxa"/>
            <w:tcBorders>
              <w:top w:val="nil"/>
              <w:left w:val="nil"/>
              <w:bottom w:val="single" w:sz="4" w:space="0" w:color="auto"/>
              <w:right w:val="nil"/>
            </w:tcBorders>
            <w:shd w:val="clear" w:color="auto" w:fill="auto"/>
            <w:noWrap/>
            <w:vAlign w:val="bottom"/>
            <w:hideMark/>
          </w:tcPr>
          <w:p w14:paraId="20901BB4" w14:textId="77777777" w:rsidR="00B2598D" w:rsidRPr="00B2598D" w:rsidRDefault="00B2598D" w:rsidP="00B2598D">
            <w:pPr>
              <w:spacing w:line="240" w:lineRule="auto"/>
              <w:jc w:val="center"/>
              <w:rPr>
                <w:color w:val="000000"/>
              </w:rPr>
            </w:pPr>
            <w:r w:rsidRPr="00B2598D">
              <w:rPr>
                <w:color w:val="000000"/>
              </w:rPr>
              <w:t>0.41</w:t>
            </w:r>
          </w:p>
        </w:tc>
        <w:tc>
          <w:tcPr>
            <w:tcW w:w="1115" w:type="dxa"/>
            <w:tcBorders>
              <w:top w:val="nil"/>
              <w:left w:val="nil"/>
              <w:bottom w:val="single" w:sz="4" w:space="0" w:color="auto"/>
              <w:right w:val="nil"/>
            </w:tcBorders>
            <w:shd w:val="clear" w:color="auto" w:fill="auto"/>
            <w:noWrap/>
            <w:vAlign w:val="bottom"/>
            <w:hideMark/>
          </w:tcPr>
          <w:p w14:paraId="53838143" w14:textId="77777777" w:rsidR="00B2598D" w:rsidRPr="00B2598D" w:rsidRDefault="00B2598D" w:rsidP="00B2598D">
            <w:pPr>
              <w:spacing w:line="240" w:lineRule="auto"/>
              <w:jc w:val="center"/>
              <w:rPr>
                <w:color w:val="000000"/>
              </w:rPr>
            </w:pPr>
            <w:r w:rsidRPr="00B2598D">
              <w:rPr>
                <w:color w:val="000000"/>
              </w:rPr>
              <w:t>-0.07</w:t>
            </w:r>
          </w:p>
        </w:tc>
        <w:tc>
          <w:tcPr>
            <w:tcW w:w="1097" w:type="dxa"/>
            <w:tcBorders>
              <w:top w:val="nil"/>
              <w:left w:val="nil"/>
              <w:bottom w:val="single" w:sz="4" w:space="0" w:color="auto"/>
              <w:right w:val="nil"/>
            </w:tcBorders>
            <w:shd w:val="clear" w:color="auto" w:fill="auto"/>
            <w:noWrap/>
            <w:vAlign w:val="bottom"/>
            <w:hideMark/>
          </w:tcPr>
          <w:p w14:paraId="7702BC01" w14:textId="77777777" w:rsidR="00B2598D" w:rsidRPr="00B2598D" w:rsidRDefault="00B2598D" w:rsidP="00B2598D">
            <w:pPr>
              <w:spacing w:line="240" w:lineRule="auto"/>
              <w:jc w:val="center"/>
              <w:rPr>
                <w:color w:val="000000"/>
              </w:rPr>
            </w:pPr>
            <w:r w:rsidRPr="00B2598D">
              <w:rPr>
                <w:color w:val="000000"/>
              </w:rPr>
              <w:t>0.06</w:t>
            </w:r>
          </w:p>
        </w:tc>
      </w:tr>
    </w:tbl>
    <w:p w14:paraId="079ABFEF" w14:textId="77777777" w:rsidR="00313508" w:rsidRDefault="00313508" w:rsidP="00313508"/>
    <w:p w14:paraId="67072FD3" w14:textId="77777777" w:rsidR="00313508" w:rsidRDefault="00313508" w:rsidP="00313508"/>
    <w:p w14:paraId="0EEC54D4" w14:textId="56C1E1FB" w:rsidR="00FD7333" w:rsidRPr="00FD7333" w:rsidRDefault="00FD7333">
      <w:pPr>
        <w:rPr>
          <w:b/>
          <w:bCs/>
        </w:rPr>
        <w:pPrChange w:id="176" w:author="Jason Zhou" w:date="2020-01-30T04:37:00Z">
          <w:pPr>
            <w:ind w:firstLine="720"/>
          </w:pPr>
        </w:pPrChange>
      </w:pPr>
      <w:r>
        <w:tab/>
      </w:r>
      <w:ins w:id="177" w:author="Jason Zhou" w:date="2020-01-30T15:09:00Z">
        <w:r w:rsidR="00AF0F14">
          <w:rPr>
            <w:b/>
            <w:bCs/>
          </w:rPr>
          <w:t>Non-normal Distribution</w:t>
        </w:r>
      </w:ins>
      <w:ins w:id="178" w:author="Jason Zhou" w:date="2020-01-30T15:10:00Z">
        <w:r w:rsidR="00AF0F14">
          <w:rPr>
            <w:b/>
            <w:bCs/>
          </w:rPr>
          <w:t xml:space="preserve">s of Phase Angles </w:t>
        </w:r>
      </w:ins>
      <w:del w:id="179" w:author="Jason Zhou" w:date="2020-01-30T15:08:00Z">
        <w:r w:rsidDel="00AF0F14">
          <w:rPr>
            <w:b/>
            <w:bCs/>
          </w:rPr>
          <w:delText>Generalized von Mises</w:delText>
        </w:r>
      </w:del>
    </w:p>
    <w:p w14:paraId="10849524" w14:textId="5945FBA3" w:rsidR="004B1F90" w:rsidRPr="00FD7333" w:rsidRDefault="004B1F90" w:rsidP="004B1F90">
      <w:pPr>
        <w:ind w:firstLine="720"/>
      </w:pPr>
      <w:commentRangeStart w:id="180"/>
      <w:proofErr w:type="spellStart"/>
      <w:r w:rsidRPr="00FD7333">
        <w:t>Schurgin</w:t>
      </w:r>
      <w:proofErr w:type="spellEnd"/>
      <w:r w:rsidRPr="00FD7333">
        <w:t xml:space="preserve">, </w:t>
      </w:r>
      <w:proofErr w:type="spellStart"/>
      <w:r w:rsidRPr="00FD7333">
        <w:t>Wixted</w:t>
      </w:r>
      <w:proofErr w:type="spellEnd"/>
      <w:r w:rsidRPr="00FD7333">
        <w:t xml:space="preserve">, and Brady (2018) argued that the peaked high-tailed distribution of decision outcomes found in visual working memory may be due to a nonlinear scaling of the psychological space, such that the distances between items far from the true value become </w:t>
      </w:r>
      <w:r w:rsidRPr="00FD7333">
        <w:lastRenderedPageBreak/>
        <w:t xml:space="preserve">increasingly compressed. Smith, Saber, Corbett, and Lilburn (in press) used the circular diffusion model to model continuous outcome decisions about the hues of noisy color patches and compared two models of the drift rates in the decision process. One was a two-component model </w:t>
      </w:r>
      <w:proofErr w:type="gramStart"/>
      <w:r w:rsidRPr="00FD7333">
        <w:t>similar to</w:t>
      </w:r>
      <w:proofErr w:type="gramEnd"/>
      <w:r w:rsidRPr="00FD7333">
        <w:t xml:space="preserve"> Zhang and Luck's (2008) memory-plus-guessing model, and the other was a continuous model with non</w:t>
      </w:r>
      <w:ins w:id="181" w:author="Jason Zhou" w:date="2020-01-30T15:10:00Z">
        <w:r w:rsidR="00AF0F14">
          <w:t>-</w:t>
        </w:r>
      </w:ins>
      <w:r w:rsidRPr="00FD7333">
        <w:t xml:space="preserve">normal phase angles, with similar properties to </w:t>
      </w:r>
      <w:proofErr w:type="spellStart"/>
      <w:r w:rsidRPr="00FD7333">
        <w:t>Schurgin</w:t>
      </w:r>
      <w:proofErr w:type="spellEnd"/>
      <w:r w:rsidRPr="00FD7333">
        <w:t xml:space="preserve">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non</w:t>
      </w:r>
      <w:ins w:id="182" w:author="Jason Zhou" w:date="2020-01-30T15:10:00Z">
        <w:r w:rsidR="00AF0F14">
          <w:t>-</w:t>
        </w:r>
      </w:ins>
      <w:r w:rsidRPr="00FD7333">
        <w:t>normal distributions of phase angles of the drift rate.  We found the non</w:t>
      </w:r>
      <w:ins w:id="183" w:author="Jason Zhou" w:date="2020-01-30T15:10:00Z">
        <w:r w:rsidR="00AF0F14">
          <w:t>-</w:t>
        </w:r>
      </w:ins>
      <w:r w:rsidRPr="00FD7333">
        <w:t>normal model performed similarly to our threshold model and the estimated parameters of the model supported the idea of a threshold or threshold-like retrieval process. We omit the details of this model.</w:t>
      </w:r>
      <w:commentRangeEnd w:id="180"/>
      <w:r w:rsidRPr="00FD7333">
        <w:rPr>
          <w:rStyle w:val="CommentReference"/>
        </w:rPr>
        <w:commentReference w:id="180"/>
      </w:r>
    </w:p>
    <w:p w14:paraId="487753F9" w14:textId="77777777" w:rsidR="00090C4A" w:rsidRDefault="00AA41A8">
      <w:pPr>
        <w:pStyle w:val="Heading1"/>
        <w:keepNext w:val="0"/>
        <w:keepLines w:val="0"/>
        <w:spacing w:before="480"/>
        <w:jc w:val="center"/>
      </w:pPr>
      <w:bookmarkStart w:id="184" w:name="_2d3icgbx3l16"/>
      <w:bookmarkEnd w:id="184"/>
      <w:r>
        <w:t>Discussion</w:t>
      </w:r>
    </w:p>
    <w:p w14:paraId="5B50C613" w14:textId="4BC0E5CB" w:rsidR="00234AB7" w:rsidRDefault="00234AB7" w:rsidP="00234AB7">
      <w:pPr>
        <w:ind w:firstLine="720"/>
      </w:pPr>
      <w:bookmarkStart w:id="185" w:name="_Hlk26630877"/>
      <w:r>
        <w:t>In this article, we had two main aims</w:t>
      </w:r>
      <w:r w:rsidR="00C22BAA">
        <w:t xml:space="preserve">. </w:t>
      </w:r>
      <w:r>
        <w:t xml:space="preserve">Our </w:t>
      </w:r>
      <w:r w:rsidR="00C22BAA">
        <w:t>first</w:t>
      </w:r>
      <w:r>
        <w:t xml:space="preserve"> aim was to attempt to characterize performance on a continuous</w:t>
      </w:r>
      <w:r w:rsidR="00C22BAA">
        <w:t xml:space="preserve"> </w:t>
      </w:r>
      <w:r>
        <w:t xml:space="preserve">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w:t>
      </w:r>
      <w:r w:rsidR="00C22BAA">
        <w:t xml:space="preserve">only </w:t>
      </w:r>
      <w:r>
        <w:t xml:space="preserve">on the distributions of </w:t>
      </w:r>
      <w:r w:rsidR="00C22BAA">
        <w:t>response error</w:t>
      </w:r>
      <w:r>
        <w:t xml:space="preserve">, would continue to hold when both </w:t>
      </w:r>
      <w:r w:rsidR="00C22BAA">
        <w:t xml:space="preserve">error </w:t>
      </w:r>
      <w:r>
        <w:t xml:space="preserve">and RTs were taken into account. Our </w:t>
      </w:r>
      <w:r w:rsidR="00C22BAA">
        <w:t>second</w:t>
      </w:r>
      <w:r>
        <w:t xml:space="preserve"> aim was to ascertain whether Harlow and Donaldson’s (2013) conclusion that source memory is </w:t>
      </w:r>
      <w:proofErr w:type="spellStart"/>
      <w:r>
        <w:t>thresholded</w:t>
      </w:r>
      <w:proofErr w:type="spellEnd"/>
      <w:r>
        <w:t xml:space="preserve"> would continue to hold for memory when conditioned on item recognised with high confidence.</w:t>
      </w:r>
    </w:p>
    <w:p w14:paraId="44CBB3A0" w14:textId="115C98DD" w:rsidR="00234AB7" w:rsidRDefault="00234AB7" w:rsidP="00C22BAA">
      <w:pPr>
        <w:ind w:firstLine="720"/>
      </w:pPr>
      <w:r>
        <w:lastRenderedPageBreak/>
        <w:t xml:space="preserve">We found evidence </w:t>
      </w:r>
      <w:r w:rsidR="00552D9E">
        <w:t>suggesting that</w:t>
      </w:r>
      <w:r>
        <w:t xml:space="preserve"> source memory retrieval is indeed best characterized as a </w:t>
      </w:r>
      <w:proofErr w:type="spellStart"/>
      <w:r>
        <w:t>thresholded</w:t>
      </w:r>
      <w:proofErr w:type="spellEnd"/>
      <w:r>
        <w:t xml:space="preserve"> process. Firstly, we found that even when source responses were conditioned on successful recognition, the marginal distribution of response error was well characteri</w:t>
      </w:r>
      <w:r w:rsidR="00C22BAA">
        <w:t>z</w:t>
      </w:r>
      <w:r>
        <w:t>ed with the Zhang and Luck (2008) mixture model, consisting of a von Mises and a uniform distribution</w:t>
      </w:r>
      <w:commentRangeStart w:id="186"/>
      <w:r w:rsidR="00C22BAA">
        <w:t xml:space="preserve"> </w:t>
      </w:r>
      <w:commentRangeEnd w:id="186"/>
      <w:r w:rsidR="00C22BAA">
        <w:rPr>
          <w:rStyle w:val="CommentReference"/>
          <w:sz w:val="24"/>
          <w:szCs w:val="24"/>
        </w:rPr>
        <w:commentReference w:id="186"/>
      </w:r>
      <w:r>
        <w:t xml:space="preserve">.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aim of predicting joint distributions of source response error and RT </w:t>
      </w:r>
      <w:commentRangeStart w:id="187"/>
      <w:r>
        <w:t>using the circular diffusion model, we found that the threshold and hybrid models</w:t>
      </w:r>
      <w:commentRangeEnd w:id="187"/>
      <w:r w:rsidR="00C22BAA">
        <w:rPr>
          <w:rStyle w:val="CommentReference"/>
        </w:rPr>
        <w:commentReference w:id="187"/>
      </w:r>
      <w:r>
        <w:t xml:space="preserve">, which both assumed a mixture of guessing and memory-based responses, fit the data better than the continuous model which did not. </w:t>
      </w:r>
    </w:p>
    <w:p w14:paraId="6B46F912" w14:textId="77777777" w:rsidR="00C22BAA" w:rsidRPr="0095502B" w:rsidRDefault="00C22BAA" w:rsidP="00C22BAA">
      <w:pPr>
        <w:rPr>
          <w:b/>
          <w:bCs/>
        </w:rPr>
      </w:pPr>
      <w:r>
        <w:rPr>
          <w:b/>
          <w:bCs/>
        </w:rPr>
        <w:t>Implications for Models of Memory</w:t>
      </w:r>
    </w:p>
    <w:p w14:paraId="473390B4" w14:textId="6E3A145E" w:rsidR="00070ECC" w:rsidRDefault="00C22BAA" w:rsidP="00856A9E">
      <w:pPr>
        <w:ind w:firstLine="720"/>
      </w:pPr>
      <w:r>
        <w:t xml:space="preserve">In our study, jointly modelling RT along with response error provided evidence for a </w:t>
      </w:r>
      <w:proofErr w:type="spellStart"/>
      <w:r>
        <w:t>thresholded</w:t>
      </w:r>
      <w:proofErr w:type="spellEnd"/>
      <w:r>
        <w:t xml:space="preserve"> model of source memory. Our findings fall within the growing body of work in memory research that suggests the architecture of memory involves a memory strength threshold.</w:t>
      </w:r>
      <w:r w:rsidR="00F12FF6">
        <w:t xml:space="preserve"> </w:t>
      </w:r>
      <w:commentRangeStart w:id="188"/>
      <w:r w:rsidR="00070ECC" w:rsidRPr="006123BC">
        <w:rPr>
          <w:color w:val="FF0000"/>
        </w:rPr>
        <w:t xml:space="preserve">Our findings support the </w:t>
      </w:r>
      <w:proofErr w:type="spellStart"/>
      <w:r w:rsidR="00070ECC" w:rsidRPr="006123BC">
        <w:rPr>
          <w:color w:val="FF0000"/>
        </w:rPr>
        <w:t>Yonelinas</w:t>
      </w:r>
      <w:proofErr w:type="spellEnd"/>
      <w:r w:rsidR="00070ECC" w:rsidRPr="006123BC">
        <w:rPr>
          <w:color w:val="FF0000"/>
        </w:rPr>
        <w:t xml:space="preserve"> (1994) dual-process model and discrete state models of source memory, while posing a challenge to continuous models of source memory (Banks, 2000). </w:t>
      </w:r>
      <w:r w:rsidR="00313508" w:rsidRPr="006123BC">
        <w:rPr>
          <w:color w:val="FF0000"/>
        </w:rPr>
        <w:t>It is unclear from our findings whether the “some-or-none” hybrid model (</w:t>
      </w:r>
      <w:proofErr w:type="spellStart"/>
      <w:r w:rsidR="00313508" w:rsidRPr="006123BC">
        <w:rPr>
          <w:color w:val="FF0000"/>
        </w:rPr>
        <w:t>Onyper</w:t>
      </w:r>
      <w:proofErr w:type="spellEnd"/>
      <w:r w:rsidR="00313508" w:rsidRPr="006123BC">
        <w:rPr>
          <w:color w:val="FF0000"/>
        </w:rPr>
        <w:t>, Zhang, &amp; Howard, 2010) offers a consistent advantage over</w:t>
      </w:r>
      <w:r w:rsidR="00070ECC" w:rsidRPr="006123BC">
        <w:rPr>
          <w:color w:val="FF0000"/>
        </w:rPr>
        <w:t xml:space="preserve"> the discrete “all-or-none” model represented by the threshold </w:t>
      </w:r>
      <w:r w:rsidR="00313508" w:rsidRPr="006123BC">
        <w:rPr>
          <w:color w:val="FF0000"/>
        </w:rPr>
        <w:t xml:space="preserve">model. </w:t>
      </w:r>
      <w:r w:rsidR="00070ECC" w:rsidRPr="006123BC">
        <w:rPr>
          <w:color w:val="FF0000"/>
        </w:rPr>
        <w:t xml:space="preserve">  </w:t>
      </w:r>
      <w:del w:id="189" w:author="Jason Zhou" w:date="2020-01-21T11:23:00Z">
        <w:r w:rsidRPr="006123BC" w:rsidDel="00F12FF6">
          <w:rPr>
            <w:color w:val="FF0000"/>
          </w:rPr>
          <w:delText xml:space="preserve"> </w:delText>
        </w:r>
      </w:del>
      <w:commentRangeEnd w:id="188"/>
      <w:r w:rsidR="006123BC">
        <w:rPr>
          <w:rStyle w:val="CommentReference"/>
        </w:rPr>
        <w:commentReference w:id="188"/>
      </w:r>
    </w:p>
    <w:p w14:paraId="4182AA5E" w14:textId="472DE83F" w:rsidR="00C22BAA" w:rsidRDefault="00C22BAA" w:rsidP="00856A9E">
      <w:pPr>
        <w:ind w:firstLine="720"/>
      </w:pPr>
      <w:r>
        <w:t xml:space="preserve">A </w:t>
      </w:r>
      <w:r w:rsidR="00070ECC">
        <w:t xml:space="preserve">similar </w:t>
      </w:r>
      <w:r>
        <w:t>long-standing debate in the working memory literature is whether memory capacity is better described as a number of discrete slots or by a continuous shared resource</w:t>
      </w:r>
      <w:r w:rsidRPr="008E2744">
        <w:t xml:space="preserve"> </w:t>
      </w:r>
      <w:r>
        <w:t>(</w:t>
      </w:r>
      <w:r w:rsidRPr="008E2744">
        <w:t xml:space="preserve">Bays, </w:t>
      </w:r>
      <w:proofErr w:type="spellStart"/>
      <w:r w:rsidRPr="008E2744">
        <w:t>Catalao</w:t>
      </w:r>
      <w:proofErr w:type="spellEnd"/>
      <w:r w:rsidRPr="008E2744">
        <w:t xml:space="preserve">, &amp; Husain, 2009; Luck &amp; Vogel, 1997; </w:t>
      </w:r>
      <w:proofErr w:type="spellStart"/>
      <w:r w:rsidRPr="008E2744">
        <w:t>Pashler</w:t>
      </w:r>
      <w:proofErr w:type="spellEnd"/>
      <w:r w:rsidRPr="008E2744">
        <w:t xml:space="preserve">, 1988; Wilken &amp; Ma, 2004; </w:t>
      </w:r>
      <w:r w:rsidRPr="008E2744">
        <w:lastRenderedPageBreak/>
        <w:t>Zhang &amp; Luck, 2008)</w:t>
      </w:r>
      <w:r>
        <w:t xml:space="preserve">. Adam, Vogel and </w:t>
      </w:r>
      <w:proofErr w:type="spellStart"/>
      <w:r>
        <w:t>Awh</w:t>
      </w:r>
      <w:proofErr w:type="spellEnd"/>
      <w:r>
        <w:t xml:space="preserve"> (2017) found evidence for a discrete item limit, using a whole report paradigm in which participants performed increasingly worse over three to four items in a </w:t>
      </w:r>
      <w:proofErr w:type="gramStart"/>
      <w:r>
        <w:t>six item</w:t>
      </w:r>
      <w:proofErr w:type="gramEnd"/>
      <w:r>
        <w:t xml:space="preserve"> list, and subsequent responses were best characterized as guesses. In the change detection literature, Donkin and </w:t>
      </w:r>
      <w:proofErr w:type="spellStart"/>
      <w:r>
        <w:t>Nosofsky</w:t>
      </w:r>
      <w:proofErr w:type="spellEnd"/>
      <w:r>
        <w:t xml:space="preserve">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w:t>
      </w:r>
      <w:proofErr w:type="spellStart"/>
      <w:r>
        <w:t>thresholded</w:t>
      </w:r>
      <w:proofErr w:type="spellEnd"/>
      <w:r>
        <w:t>.</w:t>
      </w:r>
    </w:p>
    <w:p w14:paraId="4E847BCA" w14:textId="77777777" w:rsidR="00856A9E" w:rsidRPr="00856A9E" w:rsidRDefault="00856A9E" w:rsidP="00856A9E">
      <w:pPr>
        <w:ind w:firstLine="720"/>
      </w:pPr>
    </w:p>
    <w:p w14:paraId="2DD767E1" w14:textId="189164B2" w:rsidR="00C22BAA" w:rsidRPr="00856A9E" w:rsidRDefault="00C22BAA" w:rsidP="00C22BAA">
      <w:pPr>
        <w:rPr>
          <w:b/>
          <w:bCs/>
        </w:rPr>
      </w:pPr>
      <w:r w:rsidRPr="00856A9E">
        <w:rPr>
          <w:b/>
          <w:bCs/>
        </w:rPr>
        <w:t>Application of the Circular Diffusion Mode</w:t>
      </w:r>
      <w:r w:rsidR="00856A9E" w:rsidRPr="00856A9E">
        <w:rPr>
          <w:b/>
          <w:bCs/>
        </w:rPr>
        <w:t>l</w:t>
      </w:r>
    </w:p>
    <w:p w14:paraId="60744480" w14:textId="64F4EB1E" w:rsidR="00234AB7" w:rsidRDefault="00234AB7" w:rsidP="00234AB7">
      <w:pPr>
        <w:ind w:firstLine="720"/>
      </w:pPr>
      <w:r>
        <w:t xml:space="preserve">In this paper we present a novel application of the circular diffusion model to memory data. </w:t>
      </w:r>
      <w:r w:rsidRPr="00057EAF">
        <w:t xml:space="preserve">(Van den berg, 2014) </w:t>
      </w:r>
      <w:r w:rsidRPr="00EF0DEF">
        <w:t>plateaus</w:t>
      </w:r>
      <w:r>
        <w:t xml:space="preserve"> in memory, such as the uniform distribution in a response error distribution,</w:t>
      </w:r>
      <w:r w:rsidRPr="00EF0DEF">
        <w:t xml:space="preserve"> are statistically meaningless. </w:t>
      </w:r>
      <w:r>
        <w:t>L</w:t>
      </w:r>
      <w:r w:rsidRPr="00EF0DEF">
        <w:t xml:space="preserve">ooking at RT distribution alleviates this by providing richer data for more constrained models. Because the model </w:t>
      </w:r>
      <w:proofErr w:type="gramStart"/>
      <w:r w:rsidRPr="00EF0DEF">
        <w:t>has to</w:t>
      </w:r>
      <w:proofErr w:type="gramEnd"/>
      <w:r w:rsidRPr="00EF0DEF">
        <w:t xml:space="preserve"> account for both jointly, including RT distributions in the analysis becomes a more stringent test of the model.</w:t>
      </w:r>
    </w:p>
    <w:p w14:paraId="22ECC1B4" w14:textId="1BF7E192" w:rsidR="006123BC" w:rsidRPr="006123BC" w:rsidDel="00EE32CF" w:rsidRDefault="006123BC" w:rsidP="00234AB7">
      <w:pPr>
        <w:ind w:firstLine="720"/>
        <w:rPr>
          <w:del w:id="190" w:author="Jason Zhou" w:date="2020-01-31T12:19:00Z"/>
          <w:color w:val="FF0000"/>
        </w:rPr>
      </w:pPr>
      <w:commentRangeStart w:id="191"/>
      <w:del w:id="192" w:author="Jason Zhou" w:date="2020-01-31T12:19:00Z">
        <w:r w:rsidRPr="006123BC" w:rsidDel="00EE32CF">
          <w:rPr>
            <w:color w:val="FF0000"/>
          </w:rPr>
          <w:delText xml:space="preserve"> </w:delText>
        </w:r>
      </w:del>
      <w:commentRangeEnd w:id="191"/>
      <w:r w:rsidR="00EE32CF">
        <w:rPr>
          <w:rStyle w:val="CommentReference"/>
        </w:rPr>
        <w:commentReference w:id="191"/>
      </w:r>
    </w:p>
    <w:p w14:paraId="697341B9" w14:textId="7178A159" w:rsidR="00234AB7" w:rsidRDefault="00234AB7" w:rsidP="00234AB7">
      <w:pPr>
        <w:ind w:firstLine="720"/>
      </w:pPr>
      <w:r>
        <w:t xml:space="preserve">This study presents the first application of the circular diffusion model to continuous report memory data. </w:t>
      </w:r>
      <w:r w:rsidR="00C22BAA">
        <w:t xml:space="preserve">Unlike other applications of continuous-outcome models in the literature, the circular diffusion model allows the precision of the empirical distribution of decision outcomes to be decomposed into psychologically meaningful components via Equation 1.  This equation shows that empirical precision depends jointly on the quality of the information in the stimulus and the amount of evidence needed for a response.  The theoretically relevant quantity </w:t>
      </w:r>
      <w:r w:rsidR="00C22BAA">
        <w:lastRenderedPageBreak/>
        <w:t>is the quality of the evidence entering the decision process, and this can only be obtained using a model-based analysis, like the circular diffusion model provides.</w:t>
      </w:r>
    </w:p>
    <w:p w14:paraId="21211B87" w14:textId="77777777" w:rsidR="00C22BAA" w:rsidRDefault="00C22BAA" w:rsidP="00140802">
      <w:pPr>
        <w:ind w:firstLine="720"/>
      </w:pPr>
    </w:p>
    <w:bookmarkEnd w:id="185"/>
    <w:p w14:paraId="651F7630" w14:textId="77777777" w:rsidR="008A3B91" w:rsidRDefault="00EE725F">
      <w:pPr>
        <w:rPr>
          <w:b/>
          <w:bCs/>
        </w:rPr>
      </w:pPr>
      <w:r>
        <w:rPr>
          <w:b/>
          <w:bCs/>
        </w:rPr>
        <w:t>Conclusion</w:t>
      </w:r>
    </w:p>
    <w:p w14:paraId="4BA09DCB" w14:textId="0010E200" w:rsidR="00090C4A" w:rsidRPr="008244C3" w:rsidRDefault="008A3B91">
      <w:r>
        <w:rPr>
          <w:b/>
          <w:bCs/>
        </w:rPr>
        <w:tab/>
      </w:r>
      <w:r>
        <w:t xml:space="preserve">This study represents the first attempt to model RT data alongside response error in a source memory task with continuous report outcomes. </w:t>
      </w:r>
      <w:r w:rsidR="008244C3">
        <w:t>We used the circular diffusion model, which provides for an elaborated account of decision-making, to fit</w:t>
      </w:r>
      <w:r>
        <w:t xml:space="preserve"> joint RT and error data</w:t>
      </w:r>
      <w:r w:rsidR="008244C3">
        <w:t>. This</w:t>
      </w:r>
      <w:r>
        <w:t xml:space="preserve"> allowed for more constrained analysis than previous studies which accounted</w:t>
      </w:r>
      <w:r w:rsidR="008244C3">
        <w:t xml:space="preserve"> only for response error</w:t>
      </w:r>
      <w:r>
        <w:t xml:space="preserve">. </w:t>
      </w:r>
      <w:r w:rsidR="008244C3">
        <w:t>We</w:t>
      </w:r>
      <w:r>
        <w:t xml:space="preserve"> foun</w:t>
      </w:r>
      <w:r w:rsidR="008244C3">
        <w:t xml:space="preserve">d evidence supporting the existence of a threshold in source retrieval, corroborating the overall conclusion of Harlow and Donaldson (2013).  </w:t>
      </w:r>
      <w:r w:rsidR="00AA41A8">
        <w:br w:type="page"/>
      </w:r>
    </w:p>
    <w:p w14:paraId="6BD26151" w14:textId="77777777" w:rsidR="00090C4A" w:rsidRDefault="00AA41A8">
      <w:pPr>
        <w:snapToGrid w:val="0"/>
        <w:ind w:left="720" w:hanging="720"/>
        <w:jc w:val="center"/>
        <w:rPr>
          <w:b/>
        </w:rPr>
      </w:pPr>
      <w:commentRangeStart w:id="193"/>
      <w:r>
        <w:rPr>
          <w:b/>
        </w:rPr>
        <w:lastRenderedPageBreak/>
        <w:t>Appendices</w:t>
      </w:r>
      <w:commentRangeEnd w:id="193"/>
      <w:r w:rsidR="00140802">
        <w:rPr>
          <w:rStyle w:val="CommentReference"/>
        </w:rPr>
        <w:commentReference w:id="193"/>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17C8A9FE" w14:textId="77777777" w:rsidTr="00FD7333">
        <w:trPr>
          <w:trHeight w:val="273"/>
        </w:trPr>
        <w:tc>
          <w:tcPr>
            <w:tcW w:w="9518" w:type="dxa"/>
            <w:gridSpan w:val="6"/>
            <w:shd w:val="clear" w:color="auto" w:fill="auto"/>
          </w:tcPr>
          <w:p w14:paraId="565F0ED3" w14:textId="77777777" w:rsidR="00006209" w:rsidRDefault="00006209" w:rsidP="009764DE">
            <w:pPr>
              <w:spacing w:line="240" w:lineRule="auto"/>
            </w:pPr>
            <w:r>
              <w:t>Table X</w:t>
            </w:r>
          </w:p>
        </w:tc>
      </w:tr>
      <w:tr w:rsidR="00006209" w14:paraId="707341AD" w14:textId="77777777" w:rsidTr="00FD7333">
        <w:trPr>
          <w:trHeight w:val="273"/>
        </w:trPr>
        <w:tc>
          <w:tcPr>
            <w:tcW w:w="9518" w:type="dxa"/>
            <w:gridSpan w:val="6"/>
            <w:tcBorders>
              <w:bottom w:val="single" w:sz="4" w:space="0" w:color="000000"/>
            </w:tcBorders>
            <w:shd w:val="clear" w:color="auto" w:fill="auto"/>
          </w:tcPr>
          <w:p w14:paraId="082E39FD" w14:textId="77777777" w:rsidR="00006209" w:rsidRDefault="00006209" w:rsidP="009764DE">
            <w:pPr>
              <w:spacing w:line="240" w:lineRule="auto"/>
              <w:rPr>
                <w:i/>
              </w:rPr>
            </w:pPr>
            <w:r>
              <w:rPr>
                <w:i/>
              </w:rPr>
              <w:t>Parameter Values for Best Fits of the Simple Mixture Model to Recognized Individual Data.</w:t>
            </w:r>
          </w:p>
        </w:tc>
      </w:tr>
      <w:tr w:rsidR="00006209" w14:paraId="42AB3520" w14:textId="77777777" w:rsidTr="00FD7333">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Default="00006209" w:rsidP="009764DE">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1BBA1610" w14:textId="77777777" w:rsidR="00006209" w:rsidRDefault="00006209" w:rsidP="009764DE">
            <w:pPr>
              <w:spacing w:line="240" w:lineRule="auto"/>
              <w:jc w:val="center"/>
            </w:pPr>
            <w:commentRangeStart w:id="194"/>
            <w:r>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Default="00006209" w:rsidP="009764DE">
            <w:pPr>
              <w:spacing w:line="240" w:lineRule="auto"/>
              <w:jc w:val="center"/>
            </w:pPr>
            <w:r>
              <w:t>High Imageability</w:t>
            </w:r>
            <w:commentRangeEnd w:id="194"/>
            <w:r>
              <w:rPr>
                <w:rStyle w:val="CommentReference"/>
              </w:rPr>
              <w:commentReference w:id="194"/>
            </w:r>
          </w:p>
        </w:tc>
      </w:tr>
      <w:tr w:rsidR="00006209" w14:paraId="158E6BE0" w14:textId="77777777" w:rsidTr="00FD7333">
        <w:trPr>
          <w:trHeight w:val="585"/>
        </w:trPr>
        <w:tc>
          <w:tcPr>
            <w:tcW w:w="2715" w:type="dxa"/>
            <w:gridSpan w:val="2"/>
            <w:tcBorders>
              <w:top w:val="single" w:sz="4" w:space="0" w:color="000000"/>
            </w:tcBorders>
            <w:shd w:val="clear" w:color="auto" w:fill="auto"/>
            <w:vAlign w:val="center"/>
          </w:tcPr>
          <w:p w14:paraId="3D21F6B9" w14:textId="77777777" w:rsidR="00006209" w:rsidRDefault="00006209" w:rsidP="009764DE">
            <w:pPr>
              <w:spacing w:line="240" w:lineRule="auto"/>
              <w:jc w:val="center"/>
            </w:pPr>
            <w:r>
              <w:t>Participant</w:t>
            </w:r>
          </w:p>
        </w:tc>
        <w:tc>
          <w:tcPr>
            <w:tcW w:w="1712" w:type="dxa"/>
            <w:tcBorders>
              <w:top w:val="single" w:sz="4" w:space="0" w:color="000000"/>
            </w:tcBorders>
            <w:shd w:val="clear" w:color="auto" w:fill="auto"/>
            <w:vAlign w:val="center"/>
          </w:tcPr>
          <w:p w14:paraId="5B02F8D6" w14:textId="77777777" w:rsidR="00006209" w:rsidRDefault="00006209" w:rsidP="009764DE">
            <w:pPr>
              <w:spacing w:line="240" w:lineRule="auto"/>
              <w:jc w:val="center"/>
            </w:pPr>
            <w:r>
              <w:t>Precision</w:t>
            </w:r>
          </w:p>
        </w:tc>
        <w:tc>
          <w:tcPr>
            <w:tcW w:w="1688" w:type="dxa"/>
            <w:tcBorders>
              <w:top w:val="single" w:sz="4" w:space="0" w:color="000000"/>
            </w:tcBorders>
            <w:shd w:val="clear" w:color="auto" w:fill="auto"/>
            <w:vAlign w:val="center"/>
          </w:tcPr>
          <w:p w14:paraId="1C111D95" w14:textId="77777777" w:rsidR="00006209" w:rsidRDefault="00006209" w:rsidP="009764DE">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57A8AFEC" w14:textId="77777777" w:rsidR="00006209" w:rsidRDefault="00006209" w:rsidP="009764DE">
            <w:pPr>
              <w:spacing w:line="240" w:lineRule="auto"/>
              <w:jc w:val="center"/>
            </w:pPr>
            <w:r>
              <w:t>Precision</w:t>
            </w:r>
          </w:p>
        </w:tc>
        <w:tc>
          <w:tcPr>
            <w:tcW w:w="1691" w:type="dxa"/>
            <w:tcBorders>
              <w:top w:val="single" w:sz="4" w:space="0" w:color="000000"/>
            </w:tcBorders>
            <w:shd w:val="clear" w:color="auto" w:fill="auto"/>
            <w:vAlign w:val="center"/>
          </w:tcPr>
          <w:p w14:paraId="7D71E5EB" w14:textId="77777777" w:rsidR="00006209" w:rsidRDefault="00006209" w:rsidP="009764DE">
            <w:pPr>
              <w:spacing w:line="240" w:lineRule="auto"/>
              <w:jc w:val="center"/>
              <w:rPr>
                <w:vertAlign w:val="superscript"/>
              </w:rPr>
            </w:pPr>
            <w:r>
              <w:rPr>
                <w:i/>
              </w:rPr>
              <w:t>π</w:t>
            </w:r>
          </w:p>
        </w:tc>
      </w:tr>
      <w:tr w:rsidR="00006209" w14:paraId="472A973C" w14:textId="77777777" w:rsidTr="00FD7333">
        <w:trPr>
          <w:trHeight w:val="273"/>
        </w:trPr>
        <w:tc>
          <w:tcPr>
            <w:tcW w:w="2005" w:type="dxa"/>
            <w:shd w:val="clear" w:color="auto" w:fill="auto"/>
            <w:vAlign w:val="bottom"/>
          </w:tcPr>
          <w:p w14:paraId="13CD1B76" w14:textId="77777777" w:rsidR="00006209" w:rsidRDefault="00006209" w:rsidP="009764DE">
            <w:pPr>
              <w:spacing w:line="240" w:lineRule="auto"/>
            </w:pPr>
            <w:r>
              <w:t>High Accuracy</w:t>
            </w:r>
          </w:p>
        </w:tc>
        <w:tc>
          <w:tcPr>
            <w:tcW w:w="710" w:type="dxa"/>
            <w:shd w:val="clear" w:color="auto" w:fill="auto"/>
            <w:vAlign w:val="bottom"/>
          </w:tcPr>
          <w:p w14:paraId="3EA3425A" w14:textId="77777777" w:rsidR="00006209" w:rsidRDefault="00006209" w:rsidP="009764DE">
            <w:pPr>
              <w:spacing w:line="240" w:lineRule="auto"/>
              <w:jc w:val="center"/>
            </w:pPr>
          </w:p>
        </w:tc>
        <w:tc>
          <w:tcPr>
            <w:tcW w:w="1712" w:type="dxa"/>
            <w:shd w:val="clear" w:color="auto" w:fill="auto"/>
            <w:vAlign w:val="bottom"/>
          </w:tcPr>
          <w:p w14:paraId="18355149" w14:textId="77777777" w:rsidR="00006209" w:rsidRDefault="00006209" w:rsidP="009764DE">
            <w:pPr>
              <w:spacing w:line="240" w:lineRule="auto"/>
              <w:jc w:val="center"/>
            </w:pPr>
          </w:p>
        </w:tc>
        <w:tc>
          <w:tcPr>
            <w:tcW w:w="1688" w:type="dxa"/>
            <w:shd w:val="clear" w:color="auto" w:fill="auto"/>
            <w:vAlign w:val="bottom"/>
          </w:tcPr>
          <w:p w14:paraId="507C2826" w14:textId="77777777" w:rsidR="00006209" w:rsidRDefault="00006209" w:rsidP="009764DE">
            <w:pPr>
              <w:spacing w:line="240" w:lineRule="auto"/>
              <w:jc w:val="center"/>
            </w:pPr>
          </w:p>
        </w:tc>
        <w:tc>
          <w:tcPr>
            <w:tcW w:w="1712" w:type="dxa"/>
            <w:shd w:val="clear" w:color="auto" w:fill="auto"/>
            <w:vAlign w:val="bottom"/>
          </w:tcPr>
          <w:p w14:paraId="461D1059" w14:textId="77777777" w:rsidR="00006209" w:rsidRDefault="00006209" w:rsidP="009764DE">
            <w:pPr>
              <w:spacing w:line="240" w:lineRule="auto"/>
              <w:jc w:val="center"/>
            </w:pPr>
          </w:p>
        </w:tc>
        <w:tc>
          <w:tcPr>
            <w:tcW w:w="1691" w:type="dxa"/>
            <w:shd w:val="clear" w:color="auto" w:fill="auto"/>
            <w:vAlign w:val="bottom"/>
          </w:tcPr>
          <w:p w14:paraId="6408F84D" w14:textId="77777777" w:rsidR="00006209" w:rsidRDefault="00006209" w:rsidP="009764DE">
            <w:pPr>
              <w:spacing w:line="240" w:lineRule="auto"/>
              <w:jc w:val="center"/>
            </w:pPr>
          </w:p>
        </w:tc>
      </w:tr>
      <w:tr w:rsidR="00006209" w14:paraId="43512937" w14:textId="77777777" w:rsidTr="00FD7333">
        <w:trPr>
          <w:trHeight w:val="273"/>
        </w:trPr>
        <w:tc>
          <w:tcPr>
            <w:tcW w:w="2005" w:type="dxa"/>
            <w:shd w:val="clear" w:color="auto" w:fill="auto"/>
            <w:vAlign w:val="bottom"/>
          </w:tcPr>
          <w:p w14:paraId="47F8BCE7" w14:textId="77777777" w:rsidR="00006209" w:rsidRDefault="00006209" w:rsidP="009764DE">
            <w:pPr>
              <w:spacing w:line="240" w:lineRule="auto"/>
            </w:pPr>
          </w:p>
        </w:tc>
        <w:tc>
          <w:tcPr>
            <w:tcW w:w="710" w:type="dxa"/>
            <w:shd w:val="clear" w:color="auto" w:fill="auto"/>
            <w:vAlign w:val="bottom"/>
          </w:tcPr>
          <w:p w14:paraId="2C73B72C" w14:textId="77777777" w:rsidR="00006209" w:rsidRDefault="00006209" w:rsidP="009764DE">
            <w:pPr>
              <w:spacing w:line="240" w:lineRule="auto"/>
              <w:jc w:val="center"/>
            </w:pPr>
            <w:r>
              <w:t>2</w:t>
            </w:r>
          </w:p>
        </w:tc>
        <w:tc>
          <w:tcPr>
            <w:tcW w:w="1712" w:type="dxa"/>
            <w:shd w:val="clear" w:color="auto" w:fill="auto"/>
            <w:vAlign w:val="bottom"/>
          </w:tcPr>
          <w:p w14:paraId="6E46D0DF" w14:textId="77777777" w:rsidR="00006209" w:rsidRDefault="00006209" w:rsidP="009764DE">
            <w:pPr>
              <w:spacing w:line="240" w:lineRule="auto"/>
              <w:jc w:val="center"/>
            </w:pPr>
            <w:r>
              <w:rPr>
                <w:color w:val="000000"/>
              </w:rPr>
              <w:t>24.51</w:t>
            </w:r>
          </w:p>
        </w:tc>
        <w:tc>
          <w:tcPr>
            <w:tcW w:w="1688" w:type="dxa"/>
            <w:shd w:val="clear" w:color="auto" w:fill="auto"/>
            <w:vAlign w:val="bottom"/>
          </w:tcPr>
          <w:p w14:paraId="2DC7FC90" w14:textId="77777777" w:rsidR="00006209" w:rsidRDefault="00006209" w:rsidP="009764DE">
            <w:pPr>
              <w:spacing w:line="240" w:lineRule="auto"/>
              <w:jc w:val="center"/>
            </w:pPr>
            <w:r>
              <w:rPr>
                <w:color w:val="000000"/>
              </w:rPr>
              <w:t>0.66</w:t>
            </w:r>
          </w:p>
        </w:tc>
        <w:tc>
          <w:tcPr>
            <w:tcW w:w="1712" w:type="dxa"/>
            <w:shd w:val="clear" w:color="auto" w:fill="auto"/>
            <w:vAlign w:val="bottom"/>
          </w:tcPr>
          <w:p w14:paraId="6C30FC66" w14:textId="77777777" w:rsidR="00006209" w:rsidRDefault="00006209" w:rsidP="009764DE">
            <w:pPr>
              <w:spacing w:line="240" w:lineRule="auto"/>
              <w:jc w:val="center"/>
            </w:pPr>
            <w:r>
              <w:rPr>
                <w:color w:val="000000"/>
              </w:rPr>
              <w:t>17.36</w:t>
            </w:r>
          </w:p>
        </w:tc>
        <w:tc>
          <w:tcPr>
            <w:tcW w:w="1691" w:type="dxa"/>
            <w:shd w:val="clear" w:color="auto" w:fill="auto"/>
            <w:vAlign w:val="bottom"/>
          </w:tcPr>
          <w:p w14:paraId="2E4FB7F6" w14:textId="77777777" w:rsidR="00006209" w:rsidRDefault="00006209" w:rsidP="009764DE">
            <w:pPr>
              <w:spacing w:line="240" w:lineRule="auto"/>
              <w:jc w:val="center"/>
            </w:pPr>
            <w:r>
              <w:rPr>
                <w:color w:val="000000"/>
              </w:rPr>
              <w:t>0.73</w:t>
            </w:r>
          </w:p>
        </w:tc>
      </w:tr>
      <w:tr w:rsidR="00006209" w14:paraId="564457CC" w14:textId="77777777" w:rsidTr="00FD7333">
        <w:trPr>
          <w:trHeight w:val="273"/>
        </w:trPr>
        <w:tc>
          <w:tcPr>
            <w:tcW w:w="2005" w:type="dxa"/>
            <w:shd w:val="clear" w:color="auto" w:fill="auto"/>
            <w:vAlign w:val="bottom"/>
          </w:tcPr>
          <w:p w14:paraId="1BA6FC73" w14:textId="77777777" w:rsidR="00006209" w:rsidRDefault="00006209" w:rsidP="009764DE">
            <w:pPr>
              <w:spacing w:line="240" w:lineRule="auto"/>
            </w:pPr>
          </w:p>
        </w:tc>
        <w:tc>
          <w:tcPr>
            <w:tcW w:w="710" w:type="dxa"/>
            <w:shd w:val="clear" w:color="auto" w:fill="auto"/>
            <w:vAlign w:val="bottom"/>
          </w:tcPr>
          <w:p w14:paraId="702F769B" w14:textId="77777777" w:rsidR="00006209" w:rsidRDefault="00006209" w:rsidP="009764DE">
            <w:pPr>
              <w:spacing w:line="240" w:lineRule="auto"/>
              <w:jc w:val="center"/>
            </w:pPr>
            <w:r>
              <w:t>3</w:t>
            </w:r>
          </w:p>
        </w:tc>
        <w:tc>
          <w:tcPr>
            <w:tcW w:w="1712" w:type="dxa"/>
            <w:shd w:val="clear" w:color="auto" w:fill="auto"/>
            <w:vAlign w:val="bottom"/>
          </w:tcPr>
          <w:p w14:paraId="67E6064D" w14:textId="77777777" w:rsidR="00006209" w:rsidRDefault="00006209" w:rsidP="009764DE">
            <w:pPr>
              <w:spacing w:line="240" w:lineRule="auto"/>
              <w:jc w:val="center"/>
            </w:pPr>
            <w:r>
              <w:rPr>
                <w:color w:val="000000"/>
              </w:rPr>
              <w:t>11.76</w:t>
            </w:r>
          </w:p>
        </w:tc>
        <w:tc>
          <w:tcPr>
            <w:tcW w:w="1688" w:type="dxa"/>
            <w:shd w:val="clear" w:color="auto" w:fill="auto"/>
            <w:vAlign w:val="bottom"/>
          </w:tcPr>
          <w:p w14:paraId="7E8CAAAF" w14:textId="77777777" w:rsidR="00006209" w:rsidRDefault="00006209" w:rsidP="009764DE">
            <w:pPr>
              <w:spacing w:line="240" w:lineRule="auto"/>
              <w:jc w:val="center"/>
            </w:pPr>
            <w:r>
              <w:rPr>
                <w:color w:val="000000"/>
              </w:rPr>
              <w:t>0.45</w:t>
            </w:r>
          </w:p>
        </w:tc>
        <w:tc>
          <w:tcPr>
            <w:tcW w:w="1712" w:type="dxa"/>
            <w:shd w:val="clear" w:color="auto" w:fill="auto"/>
            <w:vAlign w:val="bottom"/>
          </w:tcPr>
          <w:p w14:paraId="757CFF4C" w14:textId="77777777" w:rsidR="00006209" w:rsidRDefault="00006209" w:rsidP="009764DE">
            <w:pPr>
              <w:spacing w:line="240" w:lineRule="auto"/>
              <w:jc w:val="center"/>
            </w:pPr>
            <w:r>
              <w:rPr>
                <w:color w:val="000000"/>
              </w:rPr>
              <w:t>10.47</w:t>
            </w:r>
          </w:p>
        </w:tc>
        <w:tc>
          <w:tcPr>
            <w:tcW w:w="1691" w:type="dxa"/>
            <w:shd w:val="clear" w:color="auto" w:fill="auto"/>
            <w:vAlign w:val="bottom"/>
          </w:tcPr>
          <w:p w14:paraId="575AED09" w14:textId="77777777" w:rsidR="00006209" w:rsidRDefault="00006209" w:rsidP="009764DE">
            <w:pPr>
              <w:spacing w:line="240" w:lineRule="auto"/>
              <w:jc w:val="center"/>
            </w:pPr>
            <w:r>
              <w:rPr>
                <w:color w:val="000000"/>
              </w:rPr>
              <w:t>0.54</w:t>
            </w:r>
          </w:p>
        </w:tc>
      </w:tr>
      <w:tr w:rsidR="00006209" w14:paraId="36DAD999" w14:textId="77777777" w:rsidTr="00FD7333">
        <w:trPr>
          <w:trHeight w:val="273"/>
        </w:trPr>
        <w:tc>
          <w:tcPr>
            <w:tcW w:w="2005" w:type="dxa"/>
            <w:shd w:val="clear" w:color="auto" w:fill="auto"/>
            <w:vAlign w:val="bottom"/>
          </w:tcPr>
          <w:p w14:paraId="16E90BAC" w14:textId="77777777" w:rsidR="00006209" w:rsidRDefault="00006209" w:rsidP="009764DE">
            <w:pPr>
              <w:spacing w:line="240" w:lineRule="auto"/>
            </w:pPr>
          </w:p>
        </w:tc>
        <w:tc>
          <w:tcPr>
            <w:tcW w:w="710" w:type="dxa"/>
            <w:shd w:val="clear" w:color="auto" w:fill="auto"/>
            <w:vAlign w:val="bottom"/>
          </w:tcPr>
          <w:p w14:paraId="057181CE" w14:textId="77777777" w:rsidR="00006209" w:rsidRDefault="00006209" w:rsidP="009764DE">
            <w:pPr>
              <w:spacing w:line="240" w:lineRule="auto"/>
              <w:jc w:val="center"/>
            </w:pPr>
            <w:r>
              <w:t>4</w:t>
            </w:r>
          </w:p>
        </w:tc>
        <w:tc>
          <w:tcPr>
            <w:tcW w:w="1712" w:type="dxa"/>
            <w:shd w:val="clear" w:color="auto" w:fill="auto"/>
            <w:vAlign w:val="bottom"/>
          </w:tcPr>
          <w:p w14:paraId="6E8D77C7" w14:textId="77777777" w:rsidR="00006209" w:rsidRDefault="00006209" w:rsidP="009764DE">
            <w:pPr>
              <w:spacing w:line="240" w:lineRule="auto"/>
              <w:jc w:val="center"/>
            </w:pPr>
            <w:r>
              <w:rPr>
                <w:color w:val="000000"/>
              </w:rPr>
              <w:t>32.44</w:t>
            </w:r>
          </w:p>
        </w:tc>
        <w:tc>
          <w:tcPr>
            <w:tcW w:w="1688" w:type="dxa"/>
            <w:shd w:val="clear" w:color="auto" w:fill="auto"/>
            <w:vAlign w:val="bottom"/>
          </w:tcPr>
          <w:p w14:paraId="4438F31F" w14:textId="77777777" w:rsidR="00006209" w:rsidRDefault="00006209" w:rsidP="009764DE">
            <w:pPr>
              <w:spacing w:line="240" w:lineRule="auto"/>
              <w:jc w:val="center"/>
            </w:pPr>
            <w:r>
              <w:rPr>
                <w:color w:val="000000"/>
              </w:rPr>
              <w:t>0.48</w:t>
            </w:r>
          </w:p>
        </w:tc>
        <w:tc>
          <w:tcPr>
            <w:tcW w:w="1712" w:type="dxa"/>
            <w:shd w:val="clear" w:color="auto" w:fill="auto"/>
            <w:vAlign w:val="bottom"/>
          </w:tcPr>
          <w:p w14:paraId="57D3C068" w14:textId="77777777" w:rsidR="00006209" w:rsidRDefault="00006209" w:rsidP="009764DE">
            <w:pPr>
              <w:spacing w:line="240" w:lineRule="auto"/>
              <w:jc w:val="center"/>
            </w:pPr>
            <w:r>
              <w:rPr>
                <w:color w:val="000000"/>
              </w:rPr>
              <w:t>44.47</w:t>
            </w:r>
          </w:p>
        </w:tc>
        <w:tc>
          <w:tcPr>
            <w:tcW w:w="1691" w:type="dxa"/>
            <w:shd w:val="clear" w:color="auto" w:fill="auto"/>
            <w:vAlign w:val="bottom"/>
          </w:tcPr>
          <w:p w14:paraId="71892EF1" w14:textId="77777777" w:rsidR="00006209" w:rsidRDefault="00006209" w:rsidP="009764DE">
            <w:pPr>
              <w:spacing w:line="240" w:lineRule="auto"/>
              <w:jc w:val="center"/>
            </w:pPr>
            <w:r>
              <w:rPr>
                <w:color w:val="000000"/>
              </w:rPr>
              <w:t>0.54</w:t>
            </w:r>
          </w:p>
        </w:tc>
      </w:tr>
      <w:tr w:rsidR="00006209" w14:paraId="049A6B45" w14:textId="77777777" w:rsidTr="00FD7333">
        <w:trPr>
          <w:trHeight w:val="273"/>
        </w:trPr>
        <w:tc>
          <w:tcPr>
            <w:tcW w:w="2005" w:type="dxa"/>
            <w:shd w:val="clear" w:color="auto" w:fill="auto"/>
            <w:vAlign w:val="bottom"/>
          </w:tcPr>
          <w:p w14:paraId="04DA9AC7" w14:textId="77777777" w:rsidR="00006209" w:rsidRDefault="00006209" w:rsidP="009764DE">
            <w:pPr>
              <w:spacing w:line="240" w:lineRule="auto"/>
            </w:pPr>
          </w:p>
        </w:tc>
        <w:tc>
          <w:tcPr>
            <w:tcW w:w="710" w:type="dxa"/>
            <w:shd w:val="clear" w:color="auto" w:fill="auto"/>
            <w:vAlign w:val="bottom"/>
          </w:tcPr>
          <w:p w14:paraId="51706FC0" w14:textId="77777777" w:rsidR="00006209" w:rsidRDefault="00006209" w:rsidP="009764DE">
            <w:pPr>
              <w:spacing w:line="240" w:lineRule="auto"/>
              <w:jc w:val="center"/>
            </w:pPr>
            <w:r>
              <w:t>5</w:t>
            </w:r>
          </w:p>
        </w:tc>
        <w:tc>
          <w:tcPr>
            <w:tcW w:w="1712" w:type="dxa"/>
            <w:shd w:val="clear" w:color="auto" w:fill="auto"/>
            <w:vAlign w:val="bottom"/>
          </w:tcPr>
          <w:p w14:paraId="617C0013" w14:textId="77777777" w:rsidR="00006209" w:rsidRDefault="00006209" w:rsidP="009764DE">
            <w:pPr>
              <w:spacing w:line="240" w:lineRule="auto"/>
              <w:jc w:val="center"/>
            </w:pPr>
            <w:r>
              <w:rPr>
                <w:color w:val="000000"/>
              </w:rPr>
              <w:t>18.51</w:t>
            </w:r>
          </w:p>
        </w:tc>
        <w:tc>
          <w:tcPr>
            <w:tcW w:w="1688" w:type="dxa"/>
            <w:shd w:val="clear" w:color="auto" w:fill="auto"/>
            <w:vAlign w:val="bottom"/>
          </w:tcPr>
          <w:p w14:paraId="6D1BC53F" w14:textId="77777777" w:rsidR="00006209" w:rsidRDefault="00006209" w:rsidP="009764DE">
            <w:pPr>
              <w:spacing w:line="240" w:lineRule="auto"/>
              <w:jc w:val="center"/>
            </w:pPr>
            <w:r>
              <w:rPr>
                <w:color w:val="000000"/>
              </w:rPr>
              <w:t>0.47</w:t>
            </w:r>
          </w:p>
        </w:tc>
        <w:tc>
          <w:tcPr>
            <w:tcW w:w="1712" w:type="dxa"/>
            <w:shd w:val="clear" w:color="auto" w:fill="auto"/>
            <w:vAlign w:val="bottom"/>
          </w:tcPr>
          <w:p w14:paraId="5D6AF4C0" w14:textId="77777777" w:rsidR="00006209" w:rsidRDefault="00006209" w:rsidP="009764DE">
            <w:pPr>
              <w:spacing w:line="240" w:lineRule="auto"/>
              <w:jc w:val="center"/>
            </w:pPr>
            <w:r>
              <w:rPr>
                <w:color w:val="000000"/>
              </w:rPr>
              <w:t>16.80</w:t>
            </w:r>
          </w:p>
        </w:tc>
        <w:tc>
          <w:tcPr>
            <w:tcW w:w="1691" w:type="dxa"/>
            <w:shd w:val="clear" w:color="auto" w:fill="auto"/>
            <w:vAlign w:val="bottom"/>
          </w:tcPr>
          <w:p w14:paraId="6B3C551F" w14:textId="77777777" w:rsidR="00006209" w:rsidRDefault="00006209" w:rsidP="009764DE">
            <w:pPr>
              <w:spacing w:line="240" w:lineRule="auto"/>
              <w:jc w:val="center"/>
            </w:pPr>
            <w:r>
              <w:rPr>
                <w:color w:val="000000"/>
              </w:rPr>
              <w:t>0.65</w:t>
            </w:r>
          </w:p>
        </w:tc>
      </w:tr>
      <w:tr w:rsidR="00006209" w14:paraId="4561BB15" w14:textId="77777777" w:rsidTr="00FD7333">
        <w:trPr>
          <w:trHeight w:val="273"/>
        </w:trPr>
        <w:tc>
          <w:tcPr>
            <w:tcW w:w="2005" w:type="dxa"/>
            <w:shd w:val="clear" w:color="auto" w:fill="auto"/>
            <w:vAlign w:val="bottom"/>
          </w:tcPr>
          <w:p w14:paraId="3311E3D9" w14:textId="77777777" w:rsidR="00006209" w:rsidRDefault="00006209" w:rsidP="009764DE">
            <w:pPr>
              <w:spacing w:line="240" w:lineRule="auto"/>
            </w:pPr>
          </w:p>
        </w:tc>
        <w:tc>
          <w:tcPr>
            <w:tcW w:w="710" w:type="dxa"/>
            <w:shd w:val="clear" w:color="auto" w:fill="auto"/>
            <w:vAlign w:val="bottom"/>
          </w:tcPr>
          <w:p w14:paraId="505ED4FF" w14:textId="77777777" w:rsidR="00006209" w:rsidRDefault="00006209" w:rsidP="009764DE">
            <w:pPr>
              <w:spacing w:line="240" w:lineRule="auto"/>
              <w:jc w:val="center"/>
            </w:pPr>
            <w:r>
              <w:t>6</w:t>
            </w:r>
          </w:p>
        </w:tc>
        <w:tc>
          <w:tcPr>
            <w:tcW w:w="1712" w:type="dxa"/>
            <w:shd w:val="clear" w:color="auto" w:fill="auto"/>
            <w:vAlign w:val="bottom"/>
          </w:tcPr>
          <w:p w14:paraId="611E1A52" w14:textId="77777777" w:rsidR="00006209" w:rsidRDefault="00006209" w:rsidP="009764DE">
            <w:pPr>
              <w:spacing w:line="240" w:lineRule="auto"/>
              <w:jc w:val="center"/>
            </w:pPr>
            <w:r>
              <w:rPr>
                <w:color w:val="000000"/>
              </w:rPr>
              <w:t>12.90</w:t>
            </w:r>
          </w:p>
        </w:tc>
        <w:tc>
          <w:tcPr>
            <w:tcW w:w="1688" w:type="dxa"/>
            <w:shd w:val="clear" w:color="auto" w:fill="auto"/>
            <w:vAlign w:val="bottom"/>
          </w:tcPr>
          <w:p w14:paraId="5AE493E7" w14:textId="77777777" w:rsidR="00006209" w:rsidRDefault="00006209" w:rsidP="009764DE">
            <w:pPr>
              <w:spacing w:line="240" w:lineRule="auto"/>
              <w:jc w:val="center"/>
            </w:pPr>
            <w:r>
              <w:rPr>
                <w:color w:val="000000"/>
              </w:rPr>
              <w:t>0.27</w:t>
            </w:r>
          </w:p>
        </w:tc>
        <w:tc>
          <w:tcPr>
            <w:tcW w:w="1712" w:type="dxa"/>
            <w:shd w:val="clear" w:color="auto" w:fill="auto"/>
            <w:vAlign w:val="bottom"/>
          </w:tcPr>
          <w:p w14:paraId="0E0AF623" w14:textId="77777777" w:rsidR="00006209" w:rsidRDefault="00006209" w:rsidP="009764DE">
            <w:pPr>
              <w:spacing w:line="240" w:lineRule="auto"/>
              <w:jc w:val="center"/>
            </w:pPr>
            <w:r>
              <w:rPr>
                <w:color w:val="000000"/>
              </w:rPr>
              <w:t>8.86</w:t>
            </w:r>
          </w:p>
        </w:tc>
        <w:tc>
          <w:tcPr>
            <w:tcW w:w="1691" w:type="dxa"/>
            <w:shd w:val="clear" w:color="auto" w:fill="auto"/>
            <w:vAlign w:val="bottom"/>
          </w:tcPr>
          <w:p w14:paraId="559161CC" w14:textId="77777777" w:rsidR="00006209" w:rsidRDefault="00006209" w:rsidP="009764DE">
            <w:pPr>
              <w:spacing w:line="240" w:lineRule="auto"/>
              <w:jc w:val="center"/>
            </w:pPr>
            <w:r>
              <w:rPr>
                <w:color w:val="000000"/>
              </w:rPr>
              <w:t>0.23</w:t>
            </w:r>
          </w:p>
        </w:tc>
      </w:tr>
      <w:tr w:rsidR="00006209" w14:paraId="0E001E24" w14:textId="77777777" w:rsidTr="00FD7333">
        <w:trPr>
          <w:trHeight w:val="273"/>
        </w:trPr>
        <w:tc>
          <w:tcPr>
            <w:tcW w:w="2005" w:type="dxa"/>
            <w:shd w:val="clear" w:color="auto" w:fill="auto"/>
            <w:vAlign w:val="bottom"/>
          </w:tcPr>
          <w:p w14:paraId="5152E4A7" w14:textId="77777777" w:rsidR="00006209" w:rsidRDefault="00006209" w:rsidP="009764DE">
            <w:pPr>
              <w:spacing w:line="240" w:lineRule="auto"/>
            </w:pPr>
          </w:p>
        </w:tc>
        <w:tc>
          <w:tcPr>
            <w:tcW w:w="710" w:type="dxa"/>
            <w:shd w:val="clear" w:color="auto" w:fill="auto"/>
            <w:vAlign w:val="bottom"/>
          </w:tcPr>
          <w:p w14:paraId="741AB434" w14:textId="77777777" w:rsidR="00006209" w:rsidRDefault="00006209" w:rsidP="009764DE">
            <w:pPr>
              <w:spacing w:line="240" w:lineRule="auto"/>
              <w:jc w:val="center"/>
            </w:pPr>
            <w:r>
              <w:t>7</w:t>
            </w:r>
          </w:p>
        </w:tc>
        <w:tc>
          <w:tcPr>
            <w:tcW w:w="1712" w:type="dxa"/>
            <w:shd w:val="clear" w:color="auto" w:fill="auto"/>
            <w:vAlign w:val="bottom"/>
          </w:tcPr>
          <w:p w14:paraId="3F80316B" w14:textId="77777777" w:rsidR="00006209" w:rsidRDefault="00006209" w:rsidP="009764DE">
            <w:pPr>
              <w:spacing w:line="240" w:lineRule="auto"/>
              <w:jc w:val="center"/>
            </w:pPr>
            <w:r>
              <w:rPr>
                <w:color w:val="000000"/>
              </w:rPr>
              <w:t>12.17</w:t>
            </w:r>
          </w:p>
        </w:tc>
        <w:tc>
          <w:tcPr>
            <w:tcW w:w="1688" w:type="dxa"/>
            <w:shd w:val="clear" w:color="auto" w:fill="auto"/>
            <w:vAlign w:val="bottom"/>
          </w:tcPr>
          <w:p w14:paraId="33F49988" w14:textId="77777777" w:rsidR="00006209" w:rsidRDefault="00006209" w:rsidP="009764DE">
            <w:pPr>
              <w:spacing w:line="240" w:lineRule="auto"/>
              <w:jc w:val="center"/>
            </w:pPr>
            <w:r>
              <w:rPr>
                <w:color w:val="000000"/>
              </w:rPr>
              <w:t>0.65</w:t>
            </w:r>
          </w:p>
        </w:tc>
        <w:tc>
          <w:tcPr>
            <w:tcW w:w="1712" w:type="dxa"/>
            <w:shd w:val="clear" w:color="auto" w:fill="auto"/>
            <w:vAlign w:val="bottom"/>
          </w:tcPr>
          <w:p w14:paraId="49B2D112" w14:textId="77777777" w:rsidR="00006209" w:rsidRDefault="00006209" w:rsidP="009764DE">
            <w:pPr>
              <w:spacing w:line="240" w:lineRule="auto"/>
              <w:jc w:val="center"/>
            </w:pPr>
            <w:r>
              <w:rPr>
                <w:color w:val="000000"/>
              </w:rPr>
              <w:t>9.11</w:t>
            </w:r>
          </w:p>
        </w:tc>
        <w:tc>
          <w:tcPr>
            <w:tcW w:w="1691" w:type="dxa"/>
            <w:shd w:val="clear" w:color="auto" w:fill="auto"/>
            <w:vAlign w:val="bottom"/>
          </w:tcPr>
          <w:p w14:paraId="6C0B7122" w14:textId="77777777" w:rsidR="00006209" w:rsidRDefault="00006209" w:rsidP="009764DE">
            <w:pPr>
              <w:spacing w:line="240" w:lineRule="auto"/>
              <w:jc w:val="center"/>
            </w:pPr>
            <w:r>
              <w:rPr>
                <w:color w:val="000000"/>
              </w:rPr>
              <w:t>0.69</w:t>
            </w:r>
          </w:p>
        </w:tc>
      </w:tr>
      <w:tr w:rsidR="00006209" w14:paraId="097A34AC" w14:textId="77777777" w:rsidTr="00FD7333">
        <w:trPr>
          <w:trHeight w:val="273"/>
        </w:trPr>
        <w:tc>
          <w:tcPr>
            <w:tcW w:w="2005" w:type="dxa"/>
            <w:shd w:val="clear" w:color="auto" w:fill="auto"/>
            <w:vAlign w:val="bottom"/>
          </w:tcPr>
          <w:p w14:paraId="3590F710" w14:textId="77777777" w:rsidR="00006209" w:rsidRDefault="00006209" w:rsidP="009764DE">
            <w:pPr>
              <w:spacing w:line="240" w:lineRule="auto"/>
            </w:pPr>
          </w:p>
        </w:tc>
        <w:tc>
          <w:tcPr>
            <w:tcW w:w="710" w:type="dxa"/>
            <w:shd w:val="clear" w:color="auto" w:fill="auto"/>
            <w:vAlign w:val="bottom"/>
          </w:tcPr>
          <w:p w14:paraId="1562EC31" w14:textId="77777777" w:rsidR="00006209" w:rsidRDefault="00006209" w:rsidP="009764DE">
            <w:pPr>
              <w:spacing w:line="240" w:lineRule="auto"/>
              <w:jc w:val="center"/>
            </w:pPr>
            <w:r>
              <w:t>8</w:t>
            </w:r>
          </w:p>
        </w:tc>
        <w:tc>
          <w:tcPr>
            <w:tcW w:w="1712" w:type="dxa"/>
            <w:shd w:val="clear" w:color="auto" w:fill="auto"/>
            <w:vAlign w:val="bottom"/>
          </w:tcPr>
          <w:p w14:paraId="0F0BE34E" w14:textId="77777777" w:rsidR="00006209" w:rsidRDefault="00006209" w:rsidP="009764DE">
            <w:pPr>
              <w:spacing w:line="240" w:lineRule="auto"/>
              <w:jc w:val="center"/>
            </w:pPr>
            <w:r>
              <w:rPr>
                <w:color w:val="000000"/>
              </w:rPr>
              <w:t>37.43</w:t>
            </w:r>
          </w:p>
        </w:tc>
        <w:tc>
          <w:tcPr>
            <w:tcW w:w="1688" w:type="dxa"/>
            <w:shd w:val="clear" w:color="auto" w:fill="auto"/>
            <w:vAlign w:val="bottom"/>
          </w:tcPr>
          <w:p w14:paraId="561BD019"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040B21BB" w14:textId="77777777" w:rsidR="00006209" w:rsidRDefault="00006209" w:rsidP="009764DE">
            <w:pPr>
              <w:spacing w:line="240" w:lineRule="auto"/>
              <w:jc w:val="center"/>
            </w:pPr>
            <w:r>
              <w:rPr>
                <w:color w:val="000000"/>
              </w:rPr>
              <w:t>42.93</w:t>
            </w:r>
          </w:p>
        </w:tc>
        <w:tc>
          <w:tcPr>
            <w:tcW w:w="1691" w:type="dxa"/>
            <w:shd w:val="clear" w:color="auto" w:fill="auto"/>
            <w:vAlign w:val="bottom"/>
          </w:tcPr>
          <w:p w14:paraId="3A19C3D2" w14:textId="77777777" w:rsidR="00006209" w:rsidRDefault="00006209" w:rsidP="009764DE">
            <w:pPr>
              <w:spacing w:line="240" w:lineRule="auto"/>
              <w:jc w:val="center"/>
            </w:pPr>
            <w:r>
              <w:rPr>
                <w:color w:val="000000"/>
              </w:rPr>
              <w:t>0.89</w:t>
            </w:r>
          </w:p>
        </w:tc>
      </w:tr>
      <w:tr w:rsidR="00006209" w14:paraId="5494C245" w14:textId="77777777" w:rsidTr="00FD7333">
        <w:trPr>
          <w:trHeight w:val="273"/>
        </w:trPr>
        <w:tc>
          <w:tcPr>
            <w:tcW w:w="2005" w:type="dxa"/>
            <w:shd w:val="clear" w:color="auto" w:fill="auto"/>
            <w:vAlign w:val="bottom"/>
          </w:tcPr>
          <w:p w14:paraId="304354BF" w14:textId="77777777" w:rsidR="00006209" w:rsidRDefault="00006209" w:rsidP="009764DE">
            <w:pPr>
              <w:spacing w:line="240" w:lineRule="auto"/>
            </w:pPr>
          </w:p>
        </w:tc>
        <w:tc>
          <w:tcPr>
            <w:tcW w:w="710" w:type="dxa"/>
            <w:shd w:val="clear" w:color="auto" w:fill="auto"/>
            <w:vAlign w:val="bottom"/>
          </w:tcPr>
          <w:p w14:paraId="2216E7F3" w14:textId="77777777" w:rsidR="00006209" w:rsidRDefault="00006209" w:rsidP="009764DE">
            <w:pPr>
              <w:spacing w:line="240" w:lineRule="auto"/>
              <w:jc w:val="center"/>
            </w:pPr>
            <w:r>
              <w:t>9</w:t>
            </w:r>
          </w:p>
        </w:tc>
        <w:tc>
          <w:tcPr>
            <w:tcW w:w="1712" w:type="dxa"/>
            <w:shd w:val="clear" w:color="auto" w:fill="auto"/>
            <w:vAlign w:val="bottom"/>
          </w:tcPr>
          <w:p w14:paraId="63CD1078" w14:textId="77777777" w:rsidR="00006209" w:rsidRDefault="00006209" w:rsidP="009764DE">
            <w:pPr>
              <w:spacing w:line="240" w:lineRule="auto"/>
              <w:jc w:val="center"/>
            </w:pPr>
            <w:r>
              <w:rPr>
                <w:color w:val="000000"/>
              </w:rPr>
              <w:t>0.57</w:t>
            </w:r>
          </w:p>
        </w:tc>
        <w:tc>
          <w:tcPr>
            <w:tcW w:w="1688" w:type="dxa"/>
            <w:shd w:val="clear" w:color="auto" w:fill="auto"/>
            <w:vAlign w:val="bottom"/>
          </w:tcPr>
          <w:p w14:paraId="4CFDB877" w14:textId="77777777" w:rsidR="00006209" w:rsidRDefault="00006209" w:rsidP="009764DE">
            <w:pPr>
              <w:spacing w:line="240" w:lineRule="auto"/>
              <w:jc w:val="center"/>
            </w:pPr>
            <w:r>
              <w:rPr>
                <w:color w:val="000000"/>
              </w:rPr>
              <w:t>0.29</w:t>
            </w:r>
          </w:p>
        </w:tc>
        <w:tc>
          <w:tcPr>
            <w:tcW w:w="1712" w:type="dxa"/>
            <w:shd w:val="clear" w:color="auto" w:fill="auto"/>
            <w:vAlign w:val="bottom"/>
          </w:tcPr>
          <w:p w14:paraId="3C9A8426" w14:textId="77777777" w:rsidR="00006209" w:rsidRDefault="00006209" w:rsidP="009764DE">
            <w:pPr>
              <w:spacing w:line="240" w:lineRule="auto"/>
              <w:jc w:val="center"/>
            </w:pPr>
            <w:r>
              <w:rPr>
                <w:color w:val="000000"/>
              </w:rPr>
              <w:t>0.10</w:t>
            </w:r>
          </w:p>
        </w:tc>
        <w:tc>
          <w:tcPr>
            <w:tcW w:w="1691" w:type="dxa"/>
            <w:shd w:val="clear" w:color="auto" w:fill="auto"/>
            <w:vAlign w:val="bottom"/>
          </w:tcPr>
          <w:p w14:paraId="0ECC7442" w14:textId="77777777" w:rsidR="00006209" w:rsidRDefault="00006209" w:rsidP="009764DE">
            <w:pPr>
              <w:spacing w:line="240" w:lineRule="auto"/>
              <w:jc w:val="center"/>
            </w:pPr>
            <w:r>
              <w:rPr>
                <w:color w:val="000000"/>
              </w:rPr>
              <w:t>1.00</w:t>
            </w:r>
          </w:p>
        </w:tc>
      </w:tr>
      <w:tr w:rsidR="00006209" w14:paraId="2C8ED1ED" w14:textId="77777777" w:rsidTr="00FD7333">
        <w:trPr>
          <w:trHeight w:val="273"/>
        </w:trPr>
        <w:tc>
          <w:tcPr>
            <w:tcW w:w="2005" w:type="dxa"/>
            <w:shd w:val="clear" w:color="auto" w:fill="auto"/>
            <w:vAlign w:val="bottom"/>
          </w:tcPr>
          <w:p w14:paraId="69EDB70B" w14:textId="77777777" w:rsidR="00006209" w:rsidRDefault="00006209" w:rsidP="009764DE">
            <w:pPr>
              <w:spacing w:line="240" w:lineRule="auto"/>
            </w:pPr>
          </w:p>
        </w:tc>
        <w:tc>
          <w:tcPr>
            <w:tcW w:w="710" w:type="dxa"/>
            <w:shd w:val="clear" w:color="auto" w:fill="auto"/>
            <w:vAlign w:val="bottom"/>
          </w:tcPr>
          <w:p w14:paraId="5F940300" w14:textId="77777777" w:rsidR="00006209" w:rsidRDefault="00006209" w:rsidP="009764DE">
            <w:pPr>
              <w:spacing w:line="240" w:lineRule="auto"/>
              <w:jc w:val="center"/>
            </w:pPr>
            <w:r>
              <w:t>10</w:t>
            </w:r>
          </w:p>
        </w:tc>
        <w:tc>
          <w:tcPr>
            <w:tcW w:w="1712" w:type="dxa"/>
            <w:shd w:val="clear" w:color="auto" w:fill="auto"/>
            <w:vAlign w:val="bottom"/>
          </w:tcPr>
          <w:p w14:paraId="4C440751" w14:textId="77777777" w:rsidR="00006209" w:rsidRDefault="00006209" w:rsidP="009764DE">
            <w:pPr>
              <w:spacing w:line="240" w:lineRule="auto"/>
              <w:jc w:val="center"/>
            </w:pPr>
            <w:r>
              <w:rPr>
                <w:color w:val="000000"/>
              </w:rPr>
              <w:t>49.40</w:t>
            </w:r>
          </w:p>
        </w:tc>
        <w:tc>
          <w:tcPr>
            <w:tcW w:w="1688" w:type="dxa"/>
            <w:shd w:val="clear" w:color="auto" w:fill="auto"/>
            <w:vAlign w:val="bottom"/>
          </w:tcPr>
          <w:p w14:paraId="68D992FA"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7DE877E1" w14:textId="77777777" w:rsidR="00006209" w:rsidRDefault="00006209" w:rsidP="009764DE">
            <w:pPr>
              <w:spacing w:line="240" w:lineRule="auto"/>
              <w:jc w:val="center"/>
            </w:pPr>
            <w:r>
              <w:rPr>
                <w:color w:val="000000"/>
              </w:rPr>
              <w:t>49.08</w:t>
            </w:r>
          </w:p>
        </w:tc>
        <w:tc>
          <w:tcPr>
            <w:tcW w:w="1691" w:type="dxa"/>
            <w:shd w:val="clear" w:color="auto" w:fill="auto"/>
            <w:vAlign w:val="bottom"/>
          </w:tcPr>
          <w:p w14:paraId="5A4BE4A1" w14:textId="77777777" w:rsidR="00006209" w:rsidRDefault="00006209" w:rsidP="009764DE">
            <w:pPr>
              <w:spacing w:line="240" w:lineRule="auto"/>
              <w:jc w:val="center"/>
            </w:pPr>
            <w:r>
              <w:rPr>
                <w:color w:val="000000"/>
              </w:rPr>
              <w:t>0.87</w:t>
            </w:r>
          </w:p>
        </w:tc>
      </w:tr>
      <w:tr w:rsidR="00006209" w14:paraId="09554669" w14:textId="77777777" w:rsidTr="00FD7333">
        <w:trPr>
          <w:trHeight w:val="273"/>
        </w:trPr>
        <w:tc>
          <w:tcPr>
            <w:tcW w:w="2005" w:type="dxa"/>
            <w:shd w:val="clear" w:color="auto" w:fill="auto"/>
            <w:vAlign w:val="bottom"/>
          </w:tcPr>
          <w:p w14:paraId="7E1837FA" w14:textId="77777777" w:rsidR="00006209" w:rsidRDefault="00006209" w:rsidP="009764DE">
            <w:pPr>
              <w:spacing w:line="240" w:lineRule="auto"/>
            </w:pPr>
          </w:p>
        </w:tc>
        <w:tc>
          <w:tcPr>
            <w:tcW w:w="710" w:type="dxa"/>
            <w:shd w:val="clear" w:color="auto" w:fill="auto"/>
            <w:vAlign w:val="bottom"/>
          </w:tcPr>
          <w:p w14:paraId="02286B95" w14:textId="77777777" w:rsidR="00006209" w:rsidRDefault="00006209" w:rsidP="009764DE">
            <w:pPr>
              <w:spacing w:line="240" w:lineRule="auto"/>
              <w:jc w:val="center"/>
            </w:pPr>
            <w:r>
              <w:t>11</w:t>
            </w:r>
          </w:p>
        </w:tc>
        <w:tc>
          <w:tcPr>
            <w:tcW w:w="1712" w:type="dxa"/>
            <w:shd w:val="clear" w:color="auto" w:fill="auto"/>
            <w:vAlign w:val="bottom"/>
          </w:tcPr>
          <w:p w14:paraId="63B3ED0C" w14:textId="77777777" w:rsidR="00006209" w:rsidRDefault="00006209" w:rsidP="009764DE">
            <w:pPr>
              <w:spacing w:line="240" w:lineRule="auto"/>
              <w:jc w:val="center"/>
            </w:pPr>
            <w:r>
              <w:rPr>
                <w:color w:val="000000"/>
              </w:rPr>
              <w:t>7.90</w:t>
            </w:r>
          </w:p>
        </w:tc>
        <w:tc>
          <w:tcPr>
            <w:tcW w:w="1688" w:type="dxa"/>
            <w:shd w:val="clear" w:color="auto" w:fill="auto"/>
            <w:vAlign w:val="bottom"/>
          </w:tcPr>
          <w:p w14:paraId="0899CEDD" w14:textId="77777777" w:rsidR="00006209" w:rsidRDefault="00006209" w:rsidP="009764DE">
            <w:pPr>
              <w:spacing w:line="240" w:lineRule="auto"/>
              <w:jc w:val="center"/>
            </w:pPr>
            <w:r>
              <w:rPr>
                <w:color w:val="000000"/>
              </w:rPr>
              <w:t>0.35</w:t>
            </w:r>
          </w:p>
        </w:tc>
        <w:tc>
          <w:tcPr>
            <w:tcW w:w="1712" w:type="dxa"/>
            <w:shd w:val="clear" w:color="auto" w:fill="auto"/>
            <w:vAlign w:val="bottom"/>
          </w:tcPr>
          <w:p w14:paraId="0FA1B52D" w14:textId="77777777" w:rsidR="00006209" w:rsidRDefault="00006209" w:rsidP="009764DE">
            <w:pPr>
              <w:spacing w:line="240" w:lineRule="auto"/>
              <w:jc w:val="center"/>
            </w:pPr>
            <w:r>
              <w:rPr>
                <w:color w:val="000000"/>
              </w:rPr>
              <w:t>13.10</w:t>
            </w:r>
          </w:p>
        </w:tc>
        <w:tc>
          <w:tcPr>
            <w:tcW w:w="1691" w:type="dxa"/>
            <w:shd w:val="clear" w:color="auto" w:fill="auto"/>
            <w:vAlign w:val="bottom"/>
          </w:tcPr>
          <w:p w14:paraId="49B03E5D" w14:textId="77777777" w:rsidR="00006209" w:rsidRDefault="00006209" w:rsidP="009764DE">
            <w:pPr>
              <w:spacing w:line="240" w:lineRule="auto"/>
              <w:jc w:val="center"/>
            </w:pPr>
            <w:r>
              <w:rPr>
                <w:color w:val="000000"/>
              </w:rPr>
              <w:t>0.39</w:t>
            </w:r>
          </w:p>
        </w:tc>
      </w:tr>
      <w:tr w:rsidR="00006209" w14:paraId="50F9FFFD" w14:textId="77777777" w:rsidTr="00FD7333">
        <w:trPr>
          <w:trHeight w:val="273"/>
        </w:trPr>
        <w:tc>
          <w:tcPr>
            <w:tcW w:w="2005" w:type="dxa"/>
            <w:shd w:val="clear" w:color="auto" w:fill="auto"/>
            <w:vAlign w:val="bottom"/>
          </w:tcPr>
          <w:p w14:paraId="277AEEB5" w14:textId="77777777" w:rsidR="00006209" w:rsidRDefault="00006209" w:rsidP="009764DE">
            <w:pPr>
              <w:spacing w:line="240" w:lineRule="auto"/>
            </w:pPr>
          </w:p>
        </w:tc>
        <w:tc>
          <w:tcPr>
            <w:tcW w:w="710" w:type="dxa"/>
            <w:shd w:val="clear" w:color="auto" w:fill="auto"/>
            <w:vAlign w:val="bottom"/>
          </w:tcPr>
          <w:p w14:paraId="322450F3" w14:textId="77777777" w:rsidR="00006209" w:rsidRDefault="00006209" w:rsidP="009764DE">
            <w:pPr>
              <w:spacing w:line="240" w:lineRule="auto"/>
              <w:jc w:val="center"/>
            </w:pPr>
            <w:r>
              <w:t>12</w:t>
            </w:r>
          </w:p>
        </w:tc>
        <w:tc>
          <w:tcPr>
            <w:tcW w:w="1712" w:type="dxa"/>
            <w:shd w:val="clear" w:color="auto" w:fill="auto"/>
            <w:vAlign w:val="bottom"/>
          </w:tcPr>
          <w:p w14:paraId="364240C9" w14:textId="77777777" w:rsidR="00006209" w:rsidRDefault="00006209" w:rsidP="009764DE">
            <w:pPr>
              <w:spacing w:line="240" w:lineRule="auto"/>
              <w:jc w:val="center"/>
            </w:pPr>
            <w:r>
              <w:rPr>
                <w:color w:val="000000"/>
              </w:rPr>
              <w:t>36.72</w:t>
            </w:r>
          </w:p>
        </w:tc>
        <w:tc>
          <w:tcPr>
            <w:tcW w:w="1688" w:type="dxa"/>
            <w:shd w:val="clear" w:color="auto" w:fill="auto"/>
            <w:vAlign w:val="bottom"/>
          </w:tcPr>
          <w:p w14:paraId="26BC35F0" w14:textId="77777777" w:rsidR="00006209" w:rsidRDefault="00006209" w:rsidP="009764DE">
            <w:pPr>
              <w:spacing w:line="240" w:lineRule="auto"/>
              <w:jc w:val="center"/>
            </w:pPr>
            <w:r>
              <w:rPr>
                <w:color w:val="000000"/>
              </w:rPr>
              <w:t>0.73</w:t>
            </w:r>
          </w:p>
        </w:tc>
        <w:tc>
          <w:tcPr>
            <w:tcW w:w="1712" w:type="dxa"/>
            <w:shd w:val="clear" w:color="auto" w:fill="auto"/>
            <w:vAlign w:val="bottom"/>
          </w:tcPr>
          <w:p w14:paraId="1D6E06A4" w14:textId="77777777" w:rsidR="00006209" w:rsidRDefault="00006209" w:rsidP="009764DE">
            <w:pPr>
              <w:spacing w:line="240" w:lineRule="auto"/>
              <w:jc w:val="center"/>
            </w:pPr>
            <w:r>
              <w:rPr>
                <w:color w:val="000000"/>
              </w:rPr>
              <w:t>46.67</w:t>
            </w:r>
          </w:p>
        </w:tc>
        <w:tc>
          <w:tcPr>
            <w:tcW w:w="1691" w:type="dxa"/>
            <w:shd w:val="clear" w:color="auto" w:fill="auto"/>
            <w:vAlign w:val="bottom"/>
          </w:tcPr>
          <w:p w14:paraId="21017BE0" w14:textId="77777777" w:rsidR="00006209" w:rsidRDefault="00006209" w:rsidP="009764DE">
            <w:pPr>
              <w:spacing w:line="240" w:lineRule="auto"/>
              <w:jc w:val="center"/>
            </w:pPr>
            <w:r>
              <w:rPr>
                <w:color w:val="000000"/>
              </w:rPr>
              <w:t>0.69</w:t>
            </w:r>
          </w:p>
        </w:tc>
      </w:tr>
      <w:tr w:rsidR="00006209" w14:paraId="6C7BEC20" w14:textId="77777777" w:rsidTr="00FD7333">
        <w:trPr>
          <w:trHeight w:val="273"/>
        </w:trPr>
        <w:tc>
          <w:tcPr>
            <w:tcW w:w="2005" w:type="dxa"/>
            <w:shd w:val="clear" w:color="auto" w:fill="auto"/>
            <w:vAlign w:val="bottom"/>
          </w:tcPr>
          <w:p w14:paraId="21DE6EEB" w14:textId="77777777" w:rsidR="00006209" w:rsidRDefault="00006209" w:rsidP="009764DE">
            <w:pPr>
              <w:spacing w:line="240" w:lineRule="auto"/>
            </w:pPr>
          </w:p>
        </w:tc>
        <w:tc>
          <w:tcPr>
            <w:tcW w:w="710" w:type="dxa"/>
            <w:shd w:val="clear" w:color="auto" w:fill="auto"/>
            <w:vAlign w:val="bottom"/>
          </w:tcPr>
          <w:p w14:paraId="6D51F753" w14:textId="77777777" w:rsidR="00006209" w:rsidRDefault="00006209" w:rsidP="009764DE">
            <w:pPr>
              <w:spacing w:line="240" w:lineRule="auto"/>
              <w:jc w:val="center"/>
            </w:pPr>
            <w:r>
              <w:t>15</w:t>
            </w:r>
          </w:p>
        </w:tc>
        <w:tc>
          <w:tcPr>
            <w:tcW w:w="1712" w:type="dxa"/>
            <w:shd w:val="clear" w:color="auto" w:fill="auto"/>
            <w:vAlign w:val="bottom"/>
          </w:tcPr>
          <w:p w14:paraId="7C8A0FB4" w14:textId="77777777" w:rsidR="00006209" w:rsidRDefault="00006209" w:rsidP="009764DE">
            <w:pPr>
              <w:spacing w:line="240" w:lineRule="auto"/>
              <w:jc w:val="center"/>
            </w:pPr>
            <w:r>
              <w:rPr>
                <w:color w:val="000000"/>
              </w:rPr>
              <w:t>5.39</w:t>
            </w:r>
          </w:p>
        </w:tc>
        <w:tc>
          <w:tcPr>
            <w:tcW w:w="1688" w:type="dxa"/>
            <w:shd w:val="clear" w:color="auto" w:fill="auto"/>
            <w:vAlign w:val="bottom"/>
          </w:tcPr>
          <w:p w14:paraId="5789639A" w14:textId="77777777" w:rsidR="00006209" w:rsidRDefault="00006209" w:rsidP="009764DE">
            <w:pPr>
              <w:spacing w:line="240" w:lineRule="auto"/>
              <w:jc w:val="center"/>
            </w:pPr>
            <w:r>
              <w:rPr>
                <w:color w:val="000000"/>
              </w:rPr>
              <w:t>0.13</w:t>
            </w:r>
          </w:p>
        </w:tc>
        <w:tc>
          <w:tcPr>
            <w:tcW w:w="1712" w:type="dxa"/>
            <w:shd w:val="clear" w:color="auto" w:fill="auto"/>
            <w:vAlign w:val="bottom"/>
          </w:tcPr>
          <w:p w14:paraId="4CBEE47C" w14:textId="77777777" w:rsidR="00006209" w:rsidRDefault="00006209" w:rsidP="009764DE">
            <w:pPr>
              <w:spacing w:line="240" w:lineRule="auto"/>
              <w:jc w:val="center"/>
            </w:pPr>
            <w:r>
              <w:rPr>
                <w:color w:val="000000"/>
              </w:rPr>
              <w:t>85.49</w:t>
            </w:r>
          </w:p>
        </w:tc>
        <w:tc>
          <w:tcPr>
            <w:tcW w:w="1691" w:type="dxa"/>
            <w:shd w:val="clear" w:color="auto" w:fill="auto"/>
            <w:vAlign w:val="bottom"/>
          </w:tcPr>
          <w:p w14:paraId="52504535" w14:textId="77777777" w:rsidR="00006209" w:rsidRDefault="00006209" w:rsidP="009764DE">
            <w:pPr>
              <w:spacing w:line="240" w:lineRule="auto"/>
              <w:jc w:val="center"/>
            </w:pPr>
            <w:r>
              <w:rPr>
                <w:color w:val="000000"/>
              </w:rPr>
              <w:t>0.04</w:t>
            </w:r>
          </w:p>
        </w:tc>
      </w:tr>
      <w:tr w:rsidR="00006209" w14:paraId="1F91A95E" w14:textId="77777777" w:rsidTr="00FD7333">
        <w:trPr>
          <w:trHeight w:val="273"/>
        </w:trPr>
        <w:tc>
          <w:tcPr>
            <w:tcW w:w="2005" w:type="dxa"/>
            <w:shd w:val="clear" w:color="auto" w:fill="auto"/>
            <w:vAlign w:val="bottom"/>
          </w:tcPr>
          <w:p w14:paraId="691E7AB6" w14:textId="77777777" w:rsidR="00006209" w:rsidRDefault="00006209" w:rsidP="009764DE">
            <w:pPr>
              <w:spacing w:line="240" w:lineRule="auto"/>
            </w:pPr>
          </w:p>
        </w:tc>
        <w:tc>
          <w:tcPr>
            <w:tcW w:w="710" w:type="dxa"/>
            <w:shd w:val="clear" w:color="auto" w:fill="auto"/>
            <w:vAlign w:val="bottom"/>
          </w:tcPr>
          <w:p w14:paraId="51569852" w14:textId="77777777" w:rsidR="00006209" w:rsidRDefault="00006209" w:rsidP="009764DE">
            <w:pPr>
              <w:spacing w:line="240" w:lineRule="auto"/>
              <w:jc w:val="center"/>
            </w:pPr>
            <w:r>
              <w:t>16</w:t>
            </w:r>
          </w:p>
        </w:tc>
        <w:tc>
          <w:tcPr>
            <w:tcW w:w="1712" w:type="dxa"/>
            <w:shd w:val="clear" w:color="auto" w:fill="auto"/>
            <w:vAlign w:val="bottom"/>
          </w:tcPr>
          <w:p w14:paraId="021E5377" w14:textId="77777777" w:rsidR="00006209" w:rsidRDefault="00006209" w:rsidP="009764DE">
            <w:pPr>
              <w:spacing w:line="240" w:lineRule="auto"/>
              <w:jc w:val="center"/>
            </w:pPr>
            <w:r>
              <w:rPr>
                <w:color w:val="000000"/>
              </w:rPr>
              <w:t>15.53</w:t>
            </w:r>
          </w:p>
        </w:tc>
        <w:tc>
          <w:tcPr>
            <w:tcW w:w="1688" w:type="dxa"/>
            <w:shd w:val="clear" w:color="auto" w:fill="auto"/>
            <w:vAlign w:val="bottom"/>
          </w:tcPr>
          <w:p w14:paraId="6074AF41" w14:textId="77777777" w:rsidR="00006209" w:rsidRDefault="00006209" w:rsidP="009764DE">
            <w:pPr>
              <w:spacing w:line="240" w:lineRule="auto"/>
              <w:jc w:val="center"/>
            </w:pPr>
            <w:r>
              <w:rPr>
                <w:color w:val="000000"/>
              </w:rPr>
              <w:t>0.55</w:t>
            </w:r>
          </w:p>
        </w:tc>
        <w:tc>
          <w:tcPr>
            <w:tcW w:w="1712" w:type="dxa"/>
            <w:shd w:val="clear" w:color="auto" w:fill="auto"/>
            <w:vAlign w:val="bottom"/>
          </w:tcPr>
          <w:p w14:paraId="77744533" w14:textId="77777777" w:rsidR="00006209" w:rsidRDefault="00006209" w:rsidP="009764DE">
            <w:pPr>
              <w:spacing w:line="240" w:lineRule="auto"/>
              <w:jc w:val="center"/>
            </w:pPr>
            <w:r>
              <w:rPr>
                <w:color w:val="000000"/>
              </w:rPr>
              <w:t>11.01</w:t>
            </w:r>
          </w:p>
        </w:tc>
        <w:tc>
          <w:tcPr>
            <w:tcW w:w="1691" w:type="dxa"/>
            <w:shd w:val="clear" w:color="auto" w:fill="auto"/>
            <w:vAlign w:val="bottom"/>
          </w:tcPr>
          <w:p w14:paraId="428FBEA5" w14:textId="77777777" w:rsidR="00006209" w:rsidRDefault="00006209" w:rsidP="009764DE">
            <w:pPr>
              <w:spacing w:line="240" w:lineRule="auto"/>
              <w:jc w:val="center"/>
            </w:pPr>
            <w:r>
              <w:rPr>
                <w:color w:val="000000"/>
              </w:rPr>
              <w:t>0.64</w:t>
            </w:r>
          </w:p>
        </w:tc>
      </w:tr>
      <w:tr w:rsidR="00006209" w14:paraId="4B857B1D" w14:textId="77777777" w:rsidTr="00FD7333">
        <w:trPr>
          <w:trHeight w:val="273"/>
        </w:trPr>
        <w:tc>
          <w:tcPr>
            <w:tcW w:w="2005" w:type="dxa"/>
            <w:shd w:val="clear" w:color="auto" w:fill="auto"/>
            <w:vAlign w:val="bottom"/>
          </w:tcPr>
          <w:p w14:paraId="321B446E" w14:textId="77777777" w:rsidR="00006209" w:rsidRDefault="00006209" w:rsidP="009764DE">
            <w:pPr>
              <w:spacing w:line="240" w:lineRule="auto"/>
            </w:pPr>
          </w:p>
        </w:tc>
        <w:tc>
          <w:tcPr>
            <w:tcW w:w="710" w:type="dxa"/>
            <w:shd w:val="clear" w:color="auto" w:fill="auto"/>
            <w:vAlign w:val="bottom"/>
          </w:tcPr>
          <w:p w14:paraId="5B1CFC29" w14:textId="77777777" w:rsidR="00006209" w:rsidRDefault="00006209" w:rsidP="009764DE">
            <w:pPr>
              <w:spacing w:line="240" w:lineRule="auto"/>
              <w:jc w:val="center"/>
            </w:pPr>
            <w:r>
              <w:t>17</w:t>
            </w:r>
          </w:p>
        </w:tc>
        <w:tc>
          <w:tcPr>
            <w:tcW w:w="1712" w:type="dxa"/>
            <w:shd w:val="clear" w:color="auto" w:fill="auto"/>
            <w:vAlign w:val="bottom"/>
          </w:tcPr>
          <w:p w14:paraId="0202A6B0" w14:textId="77777777" w:rsidR="00006209" w:rsidRDefault="00006209" w:rsidP="009764DE">
            <w:pPr>
              <w:spacing w:line="240" w:lineRule="auto"/>
              <w:jc w:val="center"/>
            </w:pPr>
            <w:r>
              <w:rPr>
                <w:color w:val="000000"/>
              </w:rPr>
              <w:t>0.27</w:t>
            </w:r>
          </w:p>
        </w:tc>
        <w:tc>
          <w:tcPr>
            <w:tcW w:w="1688" w:type="dxa"/>
            <w:shd w:val="clear" w:color="auto" w:fill="auto"/>
            <w:vAlign w:val="bottom"/>
          </w:tcPr>
          <w:p w14:paraId="3AC14FBB" w14:textId="77777777" w:rsidR="00006209" w:rsidRDefault="00006209" w:rsidP="009764DE">
            <w:pPr>
              <w:spacing w:line="240" w:lineRule="auto"/>
              <w:jc w:val="center"/>
            </w:pPr>
            <w:r>
              <w:rPr>
                <w:color w:val="000000"/>
              </w:rPr>
              <w:t>0.64</w:t>
            </w:r>
          </w:p>
        </w:tc>
        <w:tc>
          <w:tcPr>
            <w:tcW w:w="1712" w:type="dxa"/>
            <w:shd w:val="clear" w:color="auto" w:fill="auto"/>
            <w:vAlign w:val="bottom"/>
          </w:tcPr>
          <w:p w14:paraId="251C8FB4" w14:textId="77777777" w:rsidR="00006209" w:rsidRDefault="00006209" w:rsidP="009764DE">
            <w:pPr>
              <w:spacing w:line="240" w:lineRule="auto"/>
              <w:jc w:val="center"/>
            </w:pPr>
            <w:r>
              <w:rPr>
                <w:color w:val="000000"/>
              </w:rPr>
              <w:t>5.81</w:t>
            </w:r>
          </w:p>
        </w:tc>
        <w:tc>
          <w:tcPr>
            <w:tcW w:w="1691" w:type="dxa"/>
            <w:shd w:val="clear" w:color="auto" w:fill="auto"/>
            <w:vAlign w:val="bottom"/>
          </w:tcPr>
          <w:p w14:paraId="53C1C3E8" w14:textId="77777777" w:rsidR="00006209" w:rsidRDefault="00006209" w:rsidP="009764DE">
            <w:pPr>
              <w:spacing w:line="240" w:lineRule="auto"/>
              <w:jc w:val="center"/>
            </w:pPr>
            <w:r>
              <w:rPr>
                <w:color w:val="000000"/>
              </w:rPr>
              <w:t>0.10</w:t>
            </w:r>
          </w:p>
        </w:tc>
      </w:tr>
      <w:tr w:rsidR="00006209" w14:paraId="366D63CC" w14:textId="77777777" w:rsidTr="00FD7333">
        <w:trPr>
          <w:trHeight w:val="273"/>
        </w:trPr>
        <w:tc>
          <w:tcPr>
            <w:tcW w:w="2005" w:type="dxa"/>
            <w:shd w:val="clear" w:color="auto" w:fill="auto"/>
            <w:vAlign w:val="bottom"/>
          </w:tcPr>
          <w:p w14:paraId="5AD0ED96" w14:textId="77777777" w:rsidR="00006209" w:rsidRDefault="00006209" w:rsidP="009764DE">
            <w:pPr>
              <w:spacing w:line="240" w:lineRule="auto"/>
            </w:pPr>
          </w:p>
        </w:tc>
        <w:tc>
          <w:tcPr>
            <w:tcW w:w="710" w:type="dxa"/>
            <w:shd w:val="clear" w:color="auto" w:fill="auto"/>
            <w:vAlign w:val="bottom"/>
          </w:tcPr>
          <w:p w14:paraId="1C377C78" w14:textId="77777777" w:rsidR="00006209" w:rsidRDefault="00006209" w:rsidP="009764DE">
            <w:pPr>
              <w:spacing w:line="240" w:lineRule="auto"/>
              <w:jc w:val="center"/>
            </w:pPr>
            <w:r>
              <w:t>18</w:t>
            </w:r>
          </w:p>
        </w:tc>
        <w:tc>
          <w:tcPr>
            <w:tcW w:w="1712" w:type="dxa"/>
            <w:shd w:val="clear" w:color="auto" w:fill="auto"/>
            <w:vAlign w:val="bottom"/>
          </w:tcPr>
          <w:p w14:paraId="17AECD6E" w14:textId="77777777" w:rsidR="00006209" w:rsidRDefault="00006209" w:rsidP="009764DE">
            <w:pPr>
              <w:spacing w:line="240" w:lineRule="auto"/>
              <w:jc w:val="center"/>
            </w:pPr>
            <w:r>
              <w:rPr>
                <w:color w:val="000000"/>
              </w:rPr>
              <w:t>9.77</w:t>
            </w:r>
          </w:p>
        </w:tc>
        <w:tc>
          <w:tcPr>
            <w:tcW w:w="1688" w:type="dxa"/>
            <w:shd w:val="clear" w:color="auto" w:fill="auto"/>
            <w:vAlign w:val="bottom"/>
          </w:tcPr>
          <w:p w14:paraId="280BB387"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63F30F38" w14:textId="77777777" w:rsidR="00006209" w:rsidRDefault="00006209" w:rsidP="009764DE">
            <w:pPr>
              <w:spacing w:line="240" w:lineRule="auto"/>
              <w:jc w:val="center"/>
            </w:pPr>
            <w:r>
              <w:rPr>
                <w:color w:val="000000"/>
              </w:rPr>
              <w:t>27.61</w:t>
            </w:r>
          </w:p>
        </w:tc>
        <w:tc>
          <w:tcPr>
            <w:tcW w:w="1691" w:type="dxa"/>
            <w:shd w:val="clear" w:color="auto" w:fill="auto"/>
            <w:vAlign w:val="bottom"/>
          </w:tcPr>
          <w:p w14:paraId="7E9BB4A0" w14:textId="77777777" w:rsidR="00006209" w:rsidRDefault="00006209" w:rsidP="009764DE">
            <w:pPr>
              <w:spacing w:line="240" w:lineRule="auto"/>
              <w:jc w:val="center"/>
            </w:pPr>
            <w:r>
              <w:rPr>
                <w:color w:val="000000"/>
              </w:rPr>
              <w:t>0.59</w:t>
            </w:r>
          </w:p>
        </w:tc>
      </w:tr>
      <w:tr w:rsidR="00006209" w14:paraId="167D25B0" w14:textId="77777777" w:rsidTr="00FD7333">
        <w:trPr>
          <w:trHeight w:val="273"/>
        </w:trPr>
        <w:tc>
          <w:tcPr>
            <w:tcW w:w="2005" w:type="dxa"/>
            <w:shd w:val="clear" w:color="auto" w:fill="auto"/>
            <w:vAlign w:val="bottom"/>
          </w:tcPr>
          <w:p w14:paraId="1D9A64C0" w14:textId="77777777" w:rsidR="00006209" w:rsidRDefault="00006209" w:rsidP="009764DE">
            <w:pPr>
              <w:spacing w:line="240" w:lineRule="auto"/>
            </w:pPr>
          </w:p>
        </w:tc>
        <w:tc>
          <w:tcPr>
            <w:tcW w:w="710" w:type="dxa"/>
            <w:shd w:val="clear" w:color="auto" w:fill="auto"/>
            <w:vAlign w:val="bottom"/>
          </w:tcPr>
          <w:p w14:paraId="4717D2D8" w14:textId="77777777" w:rsidR="00006209" w:rsidRDefault="00006209" w:rsidP="009764DE">
            <w:pPr>
              <w:spacing w:line="240" w:lineRule="auto"/>
              <w:jc w:val="center"/>
            </w:pPr>
            <w:r>
              <w:t>19</w:t>
            </w:r>
          </w:p>
        </w:tc>
        <w:tc>
          <w:tcPr>
            <w:tcW w:w="1712" w:type="dxa"/>
            <w:shd w:val="clear" w:color="auto" w:fill="auto"/>
            <w:vAlign w:val="bottom"/>
          </w:tcPr>
          <w:p w14:paraId="7800920A" w14:textId="77777777" w:rsidR="00006209" w:rsidRDefault="00006209" w:rsidP="009764DE">
            <w:pPr>
              <w:spacing w:line="240" w:lineRule="auto"/>
              <w:jc w:val="center"/>
            </w:pPr>
            <w:r>
              <w:rPr>
                <w:color w:val="000000"/>
              </w:rPr>
              <w:t>14.27</w:t>
            </w:r>
          </w:p>
        </w:tc>
        <w:tc>
          <w:tcPr>
            <w:tcW w:w="1688" w:type="dxa"/>
            <w:shd w:val="clear" w:color="auto" w:fill="auto"/>
            <w:vAlign w:val="bottom"/>
          </w:tcPr>
          <w:p w14:paraId="48EF8736" w14:textId="77777777" w:rsidR="00006209" w:rsidRDefault="00006209" w:rsidP="009764DE">
            <w:pPr>
              <w:spacing w:line="240" w:lineRule="auto"/>
              <w:jc w:val="center"/>
            </w:pPr>
            <w:r>
              <w:rPr>
                <w:color w:val="000000"/>
              </w:rPr>
              <w:t>0.19</w:t>
            </w:r>
          </w:p>
        </w:tc>
        <w:tc>
          <w:tcPr>
            <w:tcW w:w="1712" w:type="dxa"/>
            <w:shd w:val="clear" w:color="auto" w:fill="auto"/>
            <w:vAlign w:val="bottom"/>
          </w:tcPr>
          <w:p w14:paraId="28230CF1" w14:textId="77777777" w:rsidR="00006209" w:rsidRDefault="00006209" w:rsidP="009764DE">
            <w:pPr>
              <w:spacing w:line="240" w:lineRule="auto"/>
              <w:jc w:val="center"/>
            </w:pPr>
            <w:r>
              <w:rPr>
                <w:color w:val="000000"/>
              </w:rPr>
              <w:t>5.45</w:t>
            </w:r>
          </w:p>
        </w:tc>
        <w:tc>
          <w:tcPr>
            <w:tcW w:w="1691" w:type="dxa"/>
            <w:shd w:val="clear" w:color="auto" w:fill="auto"/>
            <w:vAlign w:val="bottom"/>
          </w:tcPr>
          <w:p w14:paraId="63B449B9" w14:textId="77777777" w:rsidR="00006209" w:rsidRDefault="00006209" w:rsidP="009764DE">
            <w:pPr>
              <w:spacing w:line="240" w:lineRule="auto"/>
              <w:jc w:val="center"/>
            </w:pPr>
            <w:r>
              <w:rPr>
                <w:color w:val="000000"/>
              </w:rPr>
              <w:t>0.32</w:t>
            </w:r>
          </w:p>
        </w:tc>
      </w:tr>
      <w:tr w:rsidR="00006209" w14:paraId="225C6ACD" w14:textId="77777777" w:rsidTr="00FD7333">
        <w:trPr>
          <w:trHeight w:val="273"/>
        </w:trPr>
        <w:tc>
          <w:tcPr>
            <w:tcW w:w="2005" w:type="dxa"/>
            <w:shd w:val="clear" w:color="auto" w:fill="auto"/>
            <w:vAlign w:val="bottom"/>
          </w:tcPr>
          <w:p w14:paraId="5A1B7E7E" w14:textId="77777777" w:rsidR="00006209" w:rsidRDefault="00006209" w:rsidP="009764DE">
            <w:pPr>
              <w:spacing w:line="240" w:lineRule="auto"/>
            </w:pPr>
          </w:p>
        </w:tc>
        <w:tc>
          <w:tcPr>
            <w:tcW w:w="710" w:type="dxa"/>
            <w:shd w:val="clear" w:color="auto" w:fill="auto"/>
            <w:vAlign w:val="bottom"/>
          </w:tcPr>
          <w:p w14:paraId="6BD09265" w14:textId="77777777" w:rsidR="00006209" w:rsidRDefault="00006209" w:rsidP="009764DE">
            <w:pPr>
              <w:spacing w:line="240" w:lineRule="auto"/>
              <w:jc w:val="center"/>
            </w:pPr>
            <w:r>
              <w:t>20</w:t>
            </w:r>
          </w:p>
        </w:tc>
        <w:tc>
          <w:tcPr>
            <w:tcW w:w="1712" w:type="dxa"/>
            <w:shd w:val="clear" w:color="auto" w:fill="auto"/>
            <w:vAlign w:val="bottom"/>
          </w:tcPr>
          <w:p w14:paraId="3B8D18BD" w14:textId="77777777" w:rsidR="00006209" w:rsidRDefault="00006209" w:rsidP="009764DE">
            <w:pPr>
              <w:spacing w:line="240" w:lineRule="auto"/>
              <w:jc w:val="center"/>
            </w:pPr>
            <w:r>
              <w:rPr>
                <w:color w:val="000000"/>
              </w:rPr>
              <w:t>20.61</w:t>
            </w:r>
          </w:p>
        </w:tc>
        <w:tc>
          <w:tcPr>
            <w:tcW w:w="1688" w:type="dxa"/>
            <w:shd w:val="clear" w:color="auto" w:fill="auto"/>
            <w:vAlign w:val="bottom"/>
          </w:tcPr>
          <w:p w14:paraId="2EFAE1CE" w14:textId="77777777" w:rsidR="00006209" w:rsidRDefault="00006209" w:rsidP="009764DE">
            <w:pPr>
              <w:spacing w:line="240" w:lineRule="auto"/>
              <w:jc w:val="center"/>
            </w:pPr>
            <w:r>
              <w:rPr>
                <w:color w:val="000000"/>
              </w:rPr>
              <w:t>0.15</w:t>
            </w:r>
          </w:p>
        </w:tc>
        <w:tc>
          <w:tcPr>
            <w:tcW w:w="1712" w:type="dxa"/>
            <w:shd w:val="clear" w:color="auto" w:fill="auto"/>
            <w:vAlign w:val="bottom"/>
          </w:tcPr>
          <w:p w14:paraId="69B558D3" w14:textId="77777777" w:rsidR="00006209" w:rsidRDefault="00006209" w:rsidP="009764DE">
            <w:pPr>
              <w:spacing w:line="240" w:lineRule="auto"/>
              <w:jc w:val="center"/>
            </w:pPr>
            <w:r>
              <w:rPr>
                <w:color w:val="000000"/>
              </w:rPr>
              <w:t>10.15</w:t>
            </w:r>
          </w:p>
        </w:tc>
        <w:tc>
          <w:tcPr>
            <w:tcW w:w="1691" w:type="dxa"/>
            <w:shd w:val="clear" w:color="auto" w:fill="auto"/>
            <w:vAlign w:val="bottom"/>
          </w:tcPr>
          <w:p w14:paraId="6D1D914F" w14:textId="77777777" w:rsidR="00006209" w:rsidRDefault="00006209" w:rsidP="009764DE">
            <w:pPr>
              <w:spacing w:line="240" w:lineRule="auto"/>
              <w:jc w:val="center"/>
            </w:pPr>
            <w:r>
              <w:rPr>
                <w:color w:val="000000"/>
              </w:rPr>
              <w:t>0.25</w:t>
            </w:r>
          </w:p>
        </w:tc>
      </w:tr>
      <w:tr w:rsidR="00006209" w14:paraId="7137FF1D" w14:textId="77777777" w:rsidTr="00FD7333">
        <w:trPr>
          <w:trHeight w:val="273"/>
        </w:trPr>
        <w:tc>
          <w:tcPr>
            <w:tcW w:w="2005" w:type="dxa"/>
            <w:shd w:val="clear" w:color="auto" w:fill="auto"/>
            <w:vAlign w:val="bottom"/>
          </w:tcPr>
          <w:p w14:paraId="4E7A11EA" w14:textId="77777777" w:rsidR="00006209" w:rsidRDefault="00006209" w:rsidP="009764DE">
            <w:pPr>
              <w:spacing w:line="240" w:lineRule="auto"/>
            </w:pPr>
          </w:p>
        </w:tc>
        <w:tc>
          <w:tcPr>
            <w:tcW w:w="710" w:type="dxa"/>
            <w:shd w:val="clear" w:color="auto" w:fill="auto"/>
            <w:vAlign w:val="bottom"/>
          </w:tcPr>
          <w:p w14:paraId="3C0E16E0" w14:textId="77777777" w:rsidR="00006209" w:rsidRDefault="00006209" w:rsidP="009764DE">
            <w:pPr>
              <w:spacing w:line="240" w:lineRule="auto"/>
              <w:jc w:val="center"/>
            </w:pPr>
          </w:p>
        </w:tc>
        <w:tc>
          <w:tcPr>
            <w:tcW w:w="1712" w:type="dxa"/>
            <w:shd w:val="clear" w:color="auto" w:fill="auto"/>
            <w:vAlign w:val="bottom"/>
          </w:tcPr>
          <w:p w14:paraId="03905330" w14:textId="77777777" w:rsidR="00006209" w:rsidRDefault="00006209" w:rsidP="009764DE">
            <w:pPr>
              <w:spacing w:line="240" w:lineRule="auto"/>
              <w:jc w:val="center"/>
              <w:rPr>
                <w:color w:val="000000"/>
              </w:rPr>
            </w:pPr>
          </w:p>
        </w:tc>
        <w:tc>
          <w:tcPr>
            <w:tcW w:w="1688" w:type="dxa"/>
            <w:shd w:val="clear" w:color="auto" w:fill="auto"/>
            <w:vAlign w:val="bottom"/>
          </w:tcPr>
          <w:p w14:paraId="52D41AAC" w14:textId="77777777" w:rsidR="00006209" w:rsidRDefault="00006209" w:rsidP="009764DE">
            <w:pPr>
              <w:spacing w:line="240" w:lineRule="auto"/>
              <w:jc w:val="center"/>
              <w:rPr>
                <w:color w:val="000000"/>
              </w:rPr>
            </w:pPr>
          </w:p>
        </w:tc>
        <w:tc>
          <w:tcPr>
            <w:tcW w:w="1712" w:type="dxa"/>
            <w:shd w:val="clear" w:color="auto" w:fill="auto"/>
            <w:vAlign w:val="bottom"/>
          </w:tcPr>
          <w:p w14:paraId="2E102834" w14:textId="77777777" w:rsidR="00006209" w:rsidRDefault="00006209" w:rsidP="009764DE">
            <w:pPr>
              <w:spacing w:line="240" w:lineRule="auto"/>
              <w:jc w:val="center"/>
              <w:rPr>
                <w:color w:val="000000"/>
              </w:rPr>
            </w:pPr>
          </w:p>
        </w:tc>
        <w:tc>
          <w:tcPr>
            <w:tcW w:w="1691" w:type="dxa"/>
            <w:shd w:val="clear" w:color="auto" w:fill="auto"/>
            <w:vAlign w:val="bottom"/>
          </w:tcPr>
          <w:p w14:paraId="3CE32610" w14:textId="77777777" w:rsidR="00006209" w:rsidRDefault="00006209" w:rsidP="009764DE">
            <w:pPr>
              <w:spacing w:line="240" w:lineRule="auto"/>
              <w:jc w:val="center"/>
              <w:rPr>
                <w:color w:val="000000"/>
              </w:rPr>
            </w:pPr>
          </w:p>
        </w:tc>
      </w:tr>
      <w:tr w:rsidR="00006209" w14:paraId="153DD452" w14:textId="77777777" w:rsidTr="00FD7333">
        <w:trPr>
          <w:trHeight w:val="273"/>
        </w:trPr>
        <w:tc>
          <w:tcPr>
            <w:tcW w:w="2005" w:type="dxa"/>
            <w:shd w:val="clear" w:color="auto" w:fill="auto"/>
            <w:vAlign w:val="bottom"/>
          </w:tcPr>
          <w:p w14:paraId="0C42EA6F" w14:textId="77777777" w:rsidR="00006209" w:rsidRDefault="00006209" w:rsidP="009764DE">
            <w:pPr>
              <w:spacing w:line="240" w:lineRule="auto"/>
            </w:pPr>
            <w:r>
              <w:t>Low Accuracy</w:t>
            </w:r>
          </w:p>
        </w:tc>
        <w:tc>
          <w:tcPr>
            <w:tcW w:w="710" w:type="dxa"/>
            <w:shd w:val="clear" w:color="auto" w:fill="auto"/>
            <w:vAlign w:val="bottom"/>
          </w:tcPr>
          <w:p w14:paraId="7E285134" w14:textId="77777777" w:rsidR="00006209" w:rsidRDefault="00006209" w:rsidP="009764DE">
            <w:pPr>
              <w:spacing w:line="240" w:lineRule="auto"/>
              <w:jc w:val="center"/>
            </w:pPr>
            <w:r>
              <w:t>1</w:t>
            </w:r>
          </w:p>
        </w:tc>
        <w:tc>
          <w:tcPr>
            <w:tcW w:w="1712" w:type="dxa"/>
            <w:shd w:val="clear" w:color="auto" w:fill="auto"/>
            <w:vAlign w:val="bottom"/>
          </w:tcPr>
          <w:p w14:paraId="6BC03086" w14:textId="77777777" w:rsidR="00006209" w:rsidRDefault="00006209" w:rsidP="009764DE">
            <w:pPr>
              <w:spacing w:line="240" w:lineRule="auto"/>
              <w:jc w:val="center"/>
            </w:pPr>
            <w:r>
              <w:rPr>
                <w:color w:val="000000"/>
              </w:rPr>
              <w:t>157.24</w:t>
            </w:r>
          </w:p>
        </w:tc>
        <w:tc>
          <w:tcPr>
            <w:tcW w:w="1688" w:type="dxa"/>
            <w:shd w:val="clear" w:color="auto" w:fill="auto"/>
            <w:vAlign w:val="bottom"/>
          </w:tcPr>
          <w:p w14:paraId="47126F9A" w14:textId="77777777" w:rsidR="00006209" w:rsidRDefault="00006209" w:rsidP="009764DE">
            <w:pPr>
              <w:spacing w:line="240" w:lineRule="auto"/>
              <w:jc w:val="center"/>
            </w:pPr>
            <w:r>
              <w:rPr>
                <w:color w:val="000000"/>
              </w:rPr>
              <w:t>0.05</w:t>
            </w:r>
          </w:p>
        </w:tc>
        <w:tc>
          <w:tcPr>
            <w:tcW w:w="1712" w:type="dxa"/>
            <w:shd w:val="clear" w:color="auto" w:fill="auto"/>
            <w:vAlign w:val="bottom"/>
          </w:tcPr>
          <w:p w14:paraId="29504894" w14:textId="77777777" w:rsidR="00006209" w:rsidRDefault="00006209" w:rsidP="009764DE">
            <w:pPr>
              <w:spacing w:line="240" w:lineRule="auto"/>
              <w:jc w:val="center"/>
            </w:pPr>
            <w:r>
              <w:rPr>
                <w:color w:val="000000"/>
              </w:rPr>
              <w:t>250.00</w:t>
            </w:r>
          </w:p>
        </w:tc>
        <w:tc>
          <w:tcPr>
            <w:tcW w:w="1691" w:type="dxa"/>
            <w:shd w:val="clear" w:color="auto" w:fill="auto"/>
            <w:vAlign w:val="bottom"/>
          </w:tcPr>
          <w:p w14:paraId="07FD233F" w14:textId="77777777" w:rsidR="00006209" w:rsidRDefault="00006209" w:rsidP="009764DE">
            <w:pPr>
              <w:spacing w:line="240" w:lineRule="auto"/>
              <w:jc w:val="center"/>
            </w:pPr>
            <w:r>
              <w:rPr>
                <w:color w:val="000000"/>
              </w:rPr>
              <w:t>0.02</w:t>
            </w:r>
          </w:p>
        </w:tc>
      </w:tr>
      <w:tr w:rsidR="00006209" w14:paraId="0AB4652C" w14:textId="77777777" w:rsidTr="00FD7333">
        <w:trPr>
          <w:trHeight w:val="273"/>
        </w:trPr>
        <w:tc>
          <w:tcPr>
            <w:tcW w:w="2005" w:type="dxa"/>
            <w:tcBorders>
              <w:bottom w:val="single" w:sz="4" w:space="0" w:color="000000"/>
            </w:tcBorders>
            <w:shd w:val="clear" w:color="auto" w:fill="auto"/>
            <w:vAlign w:val="bottom"/>
          </w:tcPr>
          <w:p w14:paraId="00071C9E" w14:textId="77777777" w:rsidR="00006209" w:rsidRDefault="00006209" w:rsidP="009764DE">
            <w:pPr>
              <w:spacing w:line="240" w:lineRule="auto"/>
            </w:pPr>
          </w:p>
        </w:tc>
        <w:tc>
          <w:tcPr>
            <w:tcW w:w="710" w:type="dxa"/>
            <w:tcBorders>
              <w:bottom w:val="single" w:sz="4" w:space="0" w:color="000000"/>
            </w:tcBorders>
            <w:shd w:val="clear" w:color="auto" w:fill="auto"/>
            <w:vAlign w:val="bottom"/>
          </w:tcPr>
          <w:p w14:paraId="2BE1902C" w14:textId="77777777" w:rsidR="00006209" w:rsidRDefault="00006209" w:rsidP="009764DE">
            <w:pPr>
              <w:spacing w:line="240" w:lineRule="auto"/>
              <w:jc w:val="center"/>
            </w:pPr>
            <w:r>
              <w:t>13</w:t>
            </w:r>
          </w:p>
        </w:tc>
        <w:tc>
          <w:tcPr>
            <w:tcW w:w="1712" w:type="dxa"/>
            <w:tcBorders>
              <w:bottom w:val="single" w:sz="4" w:space="0" w:color="000000"/>
            </w:tcBorders>
            <w:shd w:val="clear" w:color="auto" w:fill="auto"/>
            <w:vAlign w:val="bottom"/>
          </w:tcPr>
          <w:p w14:paraId="0764B95D" w14:textId="77777777" w:rsidR="00006209" w:rsidRDefault="00006209" w:rsidP="009764DE">
            <w:pPr>
              <w:spacing w:line="240" w:lineRule="auto"/>
              <w:jc w:val="center"/>
            </w:pPr>
            <w:r>
              <w:rPr>
                <w:color w:val="000000"/>
              </w:rPr>
              <w:t>45.64</w:t>
            </w:r>
          </w:p>
        </w:tc>
        <w:tc>
          <w:tcPr>
            <w:tcW w:w="1688" w:type="dxa"/>
            <w:tcBorders>
              <w:bottom w:val="single" w:sz="4" w:space="0" w:color="000000"/>
            </w:tcBorders>
            <w:shd w:val="clear" w:color="auto" w:fill="auto"/>
            <w:vAlign w:val="bottom"/>
          </w:tcPr>
          <w:p w14:paraId="3E27C993" w14:textId="77777777" w:rsidR="00006209" w:rsidRDefault="00006209" w:rsidP="009764DE">
            <w:pPr>
              <w:spacing w:line="240" w:lineRule="auto"/>
              <w:jc w:val="center"/>
            </w:pPr>
            <w:r>
              <w:rPr>
                <w:color w:val="000000"/>
              </w:rPr>
              <w:t>0.03</w:t>
            </w:r>
          </w:p>
        </w:tc>
        <w:tc>
          <w:tcPr>
            <w:tcW w:w="1712" w:type="dxa"/>
            <w:tcBorders>
              <w:bottom w:val="single" w:sz="4" w:space="0" w:color="000000"/>
            </w:tcBorders>
            <w:shd w:val="clear" w:color="auto" w:fill="auto"/>
            <w:vAlign w:val="bottom"/>
          </w:tcPr>
          <w:p w14:paraId="176CED5D" w14:textId="77777777" w:rsidR="00006209" w:rsidRDefault="00006209" w:rsidP="009764DE">
            <w:pPr>
              <w:spacing w:line="240" w:lineRule="auto"/>
              <w:jc w:val="center"/>
            </w:pPr>
            <w:r>
              <w:rPr>
                <w:color w:val="000000"/>
              </w:rPr>
              <w:t>250.00</w:t>
            </w:r>
          </w:p>
        </w:tc>
        <w:tc>
          <w:tcPr>
            <w:tcW w:w="1691" w:type="dxa"/>
            <w:tcBorders>
              <w:bottom w:val="single" w:sz="4" w:space="0" w:color="000000"/>
            </w:tcBorders>
            <w:shd w:val="clear" w:color="auto" w:fill="auto"/>
            <w:vAlign w:val="bottom"/>
          </w:tcPr>
          <w:p w14:paraId="48DABDE9" w14:textId="77777777" w:rsidR="00006209" w:rsidRDefault="00006209" w:rsidP="009764DE">
            <w:pPr>
              <w:spacing w:line="240" w:lineRule="auto"/>
              <w:jc w:val="center"/>
            </w:pPr>
            <w:r>
              <w:rPr>
                <w:color w:val="000000"/>
              </w:rPr>
              <w:t>0.02</w:t>
            </w:r>
          </w:p>
        </w:tc>
      </w:tr>
    </w:tbl>
    <w:p w14:paraId="4599EE13" w14:textId="54E6E90D" w:rsidR="00006209" w:rsidRDefault="00006209" w:rsidP="00006209"/>
    <w:p w14:paraId="39878B90" w14:textId="77777777" w:rsidR="00006209" w:rsidRDefault="00006209">
      <w:pPr>
        <w:spacing w:line="240" w:lineRule="auto"/>
      </w:pPr>
      <w:r>
        <w:br w:type="page"/>
      </w:r>
    </w:p>
    <w:p w14:paraId="73D786A7" w14:textId="77777777" w:rsidR="00006209" w:rsidRDefault="00006209" w:rsidP="00006209"/>
    <w:p w14:paraId="64E23D85" w14:textId="77777777" w:rsidR="00006209" w:rsidRDefault="00006209">
      <w:pPr>
        <w:spacing w:line="240" w:lineRule="auto"/>
      </w:pPr>
    </w:p>
    <w:p w14:paraId="50E10810" w14:textId="17FDF9EC" w:rsidR="00343CA6" w:rsidRDefault="00343CA6">
      <w:pPr>
        <w:snapToGrid w:val="0"/>
        <w:ind w:left="720" w:hanging="720"/>
        <w:jc w:val="center"/>
        <w:rPr>
          <w:b/>
        </w:rPr>
      </w:pPr>
    </w:p>
    <w:p w14:paraId="7AF4479C" w14:textId="5DCD61EA" w:rsidR="009722FE" w:rsidRDefault="009722FE">
      <w:pPr>
        <w:spacing w:line="240" w:lineRule="auto"/>
        <w:rPr>
          <w:b/>
        </w:rPr>
      </w:pPr>
      <w:r>
        <w:rPr>
          <w:b/>
        </w:rPr>
        <w:br w:type="page"/>
      </w:r>
    </w:p>
    <w:p w14:paraId="5027C0C4" w14:textId="2001E61C" w:rsidR="00DD2134" w:rsidRDefault="00DD2134">
      <w:pPr>
        <w:spacing w:line="240" w:lineRule="auto"/>
      </w:pPr>
    </w:p>
    <w:p w14:paraId="41C28700" w14:textId="6FA2B5DD" w:rsidR="00090C4A" w:rsidRDefault="00AA41A8">
      <w:pPr>
        <w:ind w:firstLine="720"/>
        <w:jc w:val="center"/>
      </w:pPr>
      <w:r>
        <w:t>References</w:t>
      </w:r>
    </w:p>
    <w:p w14:paraId="5EC1D33B" w14:textId="77777777" w:rsidR="00090C4A" w:rsidRDefault="00090C4A"/>
    <w:p w14:paraId="4CD15C2B" w14:textId="77777777" w:rsidR="00090C4A" w:rsidRDefault="00AA41A8">
      <w:pPr>
        <w:ind w:left="720" w:hanging="720"/>
        <w:rPr>
          <w:color w:val="222222"/>
        </w:rPr>
      </w:pPr>
      <w:r>
        <w:rPr>
          <w:color w:val="222222"/>
        </w:rPr>
        <w:t xml:space="preserve">Atkinson, R. C., &amp; </w:t>
      </w:r>
      <w:proofErr w:type="spellStart"/>
      <w:r>
        <w:rPr>
          <w:color w:val="222222"/>
        </w:rPr>
        <w:t>Juola</w:t>
      </w:r>
      <w:proofErr w:type="spellEnd"/>
      <w:r>
        <w:rPr>
          <w:color w:val="222222"/>
        </w:rPr>
        <w:t>, J. F. (1974). </w:t>
      </w:r>
      <w:r>
        <w:rPr>
          <w:i/>
          <w:iCs/>
          <w:color w:val="222222"/>
        </w:rPr>
        <w:t>Search and decision processes in recognition memory</w:t>
      </w:r>
      <w:r>
        <w:rPr>
          <w:color w:val="222222"/>
        </w:rPr>
        <w:t>. WH Freeman.</w:t>
      </w:r>
    </w:p>
    <w:p w14:paraId="16C9C061" w14:textId="77777777" w:rsidR="00090C4A" w:rsidRDefault="00AA41A8">
      <w:pPr>
        <w:ind w:left="720" w:hanging="720"/>
      </w:pPr>
      <w:r>
        <w:rPr>
          <w:color w:val="222222"/>
          <w:shd w:val="clear" w:color="auto" w:fill="FFFFFF"/>
        </w:rPr>
        <w:t>Banks, W. P. (2000). Recognition and source memory as multivariate decision processes.</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11</w:t>
      </w:r>
      <w:r>
        <w:rPr>
          <w:color w:val="222222"/>
          <w:shd w:val="clear" w:color="auto" w:fill="FFFFFF"/>
        </w:rPr>
        <w:t>(4), 267-273.</w:t>
      </w:r>
    </w:p>
    <w:p w14:paraId="54E60C26" w14:textId="77777777" w:rsidR="00090C4A" w:rsidRDefault="00AA41A8">
      <w:pPr>
        <w:ind w:left="720" w:hanging="720"/>
      </w:pPr>
      <w:r>
        <w:rPr>
          <w:color w:val="222222"/>
          <w:shd w:val="clear" w:color="auto" w:fill="FFFFFF"/>
        </w:rPr>
        <w:t xml:space="preserve">Batchelder, W. H., &amp; </w:t>
      </w:r>
      <w:proofErr w:type="spellStart"/>
      <w:r>
        <w:rPr>
          <w:color w:val="222222"/>
          <w:shd w:val="clear" w:color="auto" w:fill="FFFFFF"/>
        </w:rPr>
        <w:t>Riefer</w:t>
      </w:r>
      <w:proofErr w:type="spellEnd"/>
      <w:r>
        <w:rPr>
          <w:color w:val="222222"/>
          <w:shd w:val="clear" w:color="auto" w:fill="FFFFFF"/>
        </w:rPr>
        <w:t>, D. M. (1990). Multinomial processing models of source monitoring.</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97</w:t>
      </w:r>
      <w:r>
        <w:rPr>
          <w:color w:val="222222"/>
          <w:shd w:val="clear" w:color="auto" w:fill="FFFFFF"/>
        </w:rPr>
        <w:t>(4), 548.</w:t>
      </w:r>
    </w:p>
    <w:p w14:paraId="186CEF84" w14:textId="77777777" w:rsidR="00090C4A" w:rsidRDefault="00AA41A8">
      <w:pPr>
        <w:ind w:left="720" w:hanging="720"/>
      </w:pPr>
      <w:r>
        <w:rPr>
          <w:color w:val="222222"/>
          <w:shd w:val="clear" w:color="auto" w:fill="FFFFFF"/>
        </w:rPr>
        <w:t xml:space="preserve">Bell, R., </w:t>
      </w:r>
      <w:proofErr w:type="spellStart"/>
      <w:r>
        <w:rPr>
          <w:color w:val="222222"/>
          <w:shd w:val="clear" w:color="auto" w:fill="FFFFFF"/>
        </w:rPr>
        <w:t>Mieth</w:t>
      </w:r>
      <w:proofErr w:type="spellEnd"/>
      <w:r>
        <w:rPr>
          <w:color w:val="222222"/>
          <w:shd w:val="clear" w:color="auto" w:fill="FFFFFF"/>
        </w:rPr>
        <w:t>, L., &amp; Buchner, A. (2017). Emotional memory: No source memory without old–new recognition.</w:t>
      </w:r>
      <w:r>
        <w:rPr>
          <w:rStyle w:val="apple-converted-space"/>
          <w:color w:val="222222"/>
          <w:shd w:val="clear" w:color="auto" w:fill="FFFFFF"/>
        </w:rPr>
        <w:t> </w:t>
      </w:r>
      <w:r>
        <w:rPr>
          <w:i/>
          <w:iCs/>
          <w:color w:val="222222"/>
        </w:rPr>
        <w:t>Emotion</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(1), 120.</w:t>
      </w:r>
    </w:p>
    <w:p w14:paraId="262D4909" w14:textId="77777777" w:rsidR="00090C4A" w:rsidRDefault="00AA41A8">
      <w:pPr>
        <w:ind w:left="720" w:hanging="720"/>
      </w:pPr>
      <w:r>
        <w:rPr>
          <w:color w:val="222222"/>
          <w:shd w:val="clear" w:color="auto" w:fill="FFFFFF"/>
        </w:rPr>
        <w:t>Bowers, J. S., &amp; Schacter, D. L. (1990). Implicit memory and test awareness.</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16</w:t>
      </w:r>
      <w:r>
        <w:rPr>
          <w:color w:val="222222"/>
          <w:shd w:val="clear" w:color="auto" w:fill="FFFFFF"/>
        </w:rPr>
        <w:t>(3), 404.</w:t>
      </w:r>
    </w:p>
    <w:p w14:paraId="3257ACF2" w14:textId="77777777" w:rsidR="00090C4A" w:rsidRDefault="00AA41A8">
      <w:pPr>
        <w:ind w:left="720" w:hanging="720"/>
      </w:pPr>
      <w:r>
        <w:rPr>
          <w:color w:val="222222"/>
          <w:shd w:val="clear" w:color="auto" w:fill="FFFFFF"/>
        </w:rPr>
        <w:t xml:space="preserve">Dube, C., </w:t>
      </w:r>
      <w:proofErr w:type="spellStart"/>
      <w:r>
        <w:rPr>
          <w:color w:val="222222"/>
          <w:shd w:val="clear" w:color="auto" w:fill="FFFFFF"/>
        </w:rPr>
        <w:t>Starns</w:t>
      </w:r>
      <w:proofErr w:type="spellEnd"/>
      <w:r>
        <w:rPr>
          <w:color w:val="222222"/>
          <w:shd w:val="clear" w:color="auto" w:fill="FFFFFF"/>
        </w:rPr>
        <w:t xml:space="preserve">, J. J., </w:t>
      </w:r>
      <w:proofErr w:type="spellStart"/>
      <w:r>
        <w:rPr>
          <w:color w:val="222222"/>
          <w:shd w:val="clear" w:color="auto" w:fill="FFFFFF"/>
        </w:rPr>
        <w:t>Rotello</w:t>
      </w:r>
      <w:proofErr w:type="spellEnd"/>
      <w:r>
        <w:rPr>
          <w:color w:val="222222"/>
          <w:shd w:val="clear" w:color="auto" w:fill="FFFFFF"/>
        </w:rPr>
        <w:t>, C. M., &amp; Ratcliff, R. (2012). Beyond ROC curvature: Strength effects and response time data support continuous-evidence models of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67</w:t>
      </w:r>
      <w:r>
        <w:rPr>
          <w:color w:val="222222"/>
          <w:shd w:val="clear" w:color="auto" w:fill="FFFFFF"/>
        </w:rPr>
        <w:t>(3), 389-406.</w:t>
      </w:r>
    </w:p>
    <w:p w14:paraId="68928F1C" w14:textId="77777777" w:rsidR="00090C4A" w:rsidRDefault="00AA41A8">
      <w:pPr>
        <w:ind w:left="720" w:hanging="720"/>
      </w:pPr>
      <w:r>
        <w:rPr>
          <w:color w:val="222222"/>
          <w:shd w:val="clear" w:color="auto" w:fill="FFFFFF"/>
        </w:rPr>
        <w:t xml:space="preserve">Harlow, I. M., &amp; Donaldson, D. I. (2013). Source accuracy data reveal the </w:t>
      </w:r>
      <w:proofErr w:type="spellStart"/>
      <w:r>
        <w:rPr>
          <w:color w:val="222222"/>
          <w:shd w:val="clear" w:color="auto" w:fill="FFFFFF"/>
        </w:rPr>
        <w:t>thresholded</w:t>
      </w:r>
      <w:proofErr w:type="spellEnd"/>
      <w:r>
        <w:rPr>
          <w:color w:val="222222"/>
          <w:shd w:val="clear" w:color="auto" w:fill="FFFFFF"/>
        </w:rPr>
        <w:t xml:space="preserve"> nature of human episodic memory.</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(2), 318-325.</w:t>
      </w:r>
    </w:p>
    <w:p w14:paraId="59892526" w14:textId="3ED8DE35" w:rsidR="00090C4A" w:rsidRDefault="00AA41A8">
      <w:pPr>
        <w:ind w:left="720" w:hanging="720"/>
        <w:rPr>
          <w:color w:val="222222"/>
          <w:shd w:val="clear" w:color="auto" w:fill="FFFFFF"/>
        </w:rPr>
      </w:pPr>
      <w:proofErr w:type="spellStart"/>
      <w:r>
        <w:rPr>
          <w:color w:val="222222"/>
          <w:shd w:val="clear" w:color="auto" w:fill="FFFFFF"/>
        </w:rPr>
        <w:t>Hautus</w:t>
      </w:r>
      <w:proofErr w:type="spellEnd"/>
      <w:r>
        <w:rPr>
          <w:color w:val="222222"/>
          <w:shd w:val="clear" w:color="auto" w:fill="FFFFFF"/>
        </w:rPr>
        <w:t xml:space="preserve">, M. J., Macmillan, N. A., &amp; </w:t>
      </w:r>
      <w:proofErr w:type="spellStart"/>
      <w:r>
        <w:rPr>
          <w:color w:val="222222"/>
          <w:shd w:val="clear" w:color="auto" w:fill="FFFFFF"/>
        </w:rPr>
        <w:t>Rotello</w:t>
      </w:r>
      <w:proofErr w:type="spellEnd"/>
      <w:r>
        <w:rPr>
          <w:color w:val="222222"/>
          <w:shd w:val="clear" w:color="auto" w:fill="FFFFFF"/>
        </w:rPr>
        <w:t>, C. B. (2008). Toward a complete decision model of item and source recognition.</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15</w:t>
      </w:r>
      <w:r>
        <w:rPr>
          <w:color w:val="222222"/>
          <w:shd w:val="clear" w:color="auto" w:fill="FFFFFF"/>
        </w:rPr>
        <w:t>(5), 889-905.</w:t>
      </w:r>
    </w:p>
    <w:p w14:paraId="20D17B6F" w14:textId="46D228E8" w:rsidR="0086201A" w:rsidRDefault="0086201A">
      <w:pPr>
        <w:ind w:left="720" w:hanging="720"/>
        <w:rPr>
          <w:color w:val="222222"/>
          <w:highlight w:val="white"/>
        </w:rPr>
      </w:pPr>
      <w:proofErr w:type="spellStart"/>
      <w:r>
        <w:rPr>
          <w:rFonts w:ascii="Arial" w:hAnsi="Arial" w:cs="Arial"/>
          <w:color w:val="222222"/>
          <w:sz w:val="20"/>
          <w:szCs w:val="20"/>
          <w:shd w:val="clear" w:color="auto" w:fill="FFFFFF"/>
        </w:rPr>
        <w:t>Janowsky</w:t>
      </w:r>
      <w:proofErr w:type="spellEnd"/>
      <w:r>
        <w:rPr>
          <w:rFonts w:ascii="Arial" w:hAnsi="Arial" w:cs="Arial"/>
          <w:color w:val="222222"/>
          <w:sz w:val="20"/>
          <w:szCs w:val="20"/>
          <w:shd w:val="clear" w:color="auto" w:fill="FFFFFF"/>
        </w:rPr>
        <w:t>, J. S., Shimamura, A. P., &amp; Squire, L. R. (1989). Source memory impairment in patients with frontal lobe lesions.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(8), 1043-1056.</w:t>
      </w:r>
    </w:p>
    <w:p w14:paraId="7D6305EE" w14:textId="77777777" w:rsidR="00090C4A" w:rsidRDefault="00AA41A8">
      <w:pPr>
        <w:ind w:left="720" w:hanging="720"/>
        <w:rPr>
          <w:color w:val="222222"/>
          <w:highlight w:val="white"/>
        </w:rPr>
      </w:pPr>
      <w:proofErr w:type="spellStart"/>
      <w:r>
        <w:rPr>
          <w:color w:val="222222"/>
          <w:shd w:val="clear" w:color="auto" w:fill="FFFFFF"/>
        </w:rPr>
        <w:t>Klauer</w:t>
      </w:r>
      <w:proofErr w:type="spellEnd"/>
      <w:r>
        <w:rPr>
          <w:color w:val="222222"/>
          <w:shd w:val="clear" w:color="auto" w:fill="FFFFFF"/>
        </w:rPr>
        <w:t>, K. C., &amp; Kellen, D. (2010). Toward a complete decision model of item and source recognition: A discrete-state approach.</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(4), 465-478.</w:t>
      </w:r>
    </w:p>
    <w:p w14:paraId="5AE78793" w14:textId="77777777" w:rsidR="00090C4A" w:rsidRDefault="00AA41A8">
      <w:pPr>
        <w:ind w:left="720" w:hanging="720"/>
      </w:pPr>
      <w:proofErr w:type="spellStart"/>
      <w:r>
        <w:rPr>
          <w:color w:val="222222"/>
          <w:shd w:val="clear" w:color="auto" w:fill="FFFFFF"/>
        </w:rPr>
        <w:lastRenderedPageBreak/>
        <w:t>Malejka</w:t>
      </w:r>
      <w:proofErr w:type="spellEnd"/>
      <w:r>
        <w:rPr>
          <w:color w:val="222222"/>
          <w:shd w:val="clear" w:color="auto" w:fill="FFFFFF"/>
        </w:rPr>
        <w:t xml:space="preserve">, S., &amp; </w:t>
      </w:r>
      <w:proofErr w:type="spellStart"/>
      <w:r>
        <w:rPr>
          <w:color w:val="222222"/>
          <w:shd w:val="clear" w:color="auto" w:fill="FFFFFF"/>
        </w:rPr>
        <w:t>Bröder</w:t>
      </w:r>
      <w:proofErr w:type="spellEnd"/>
      <w:r>
        <w:rPr>
          <w:color w:val="222222"/>
          <w:shd w:val="clear" w:color="auto" w:fill="FFFFFF"/>
        </w:rPr>
        <w:t>, A. (2016). No source memory for unrecognized items when implicit feedback is avoided.</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44</w:t>
      </w:r>
      <w:r>
        <w:rPr>
          <w:color w:val="222222"/>
          <w:shd w:val="clear" w:color="auto" w:fill="FFFFFF"/>
        </w:rPr>
        <w:t>(1), 63-72.</w:t>
      </w:r>
    </w:p>
    <w:p w14:paraId="7F490603" w14:textId="77777777" w:rsidR="00090C4A" w:rsidRDefault="00AA41A8">
      <w:pPr>
        <w:ind w:left="720" w:hanging="720"/>
      </w:pPr>
      <w:proofErr w:type="spellStart"/>
      <w:r>
        <w:rPr>
          <w:color w:val="222222"/>
          <w:shd w:val="clear" w:color="auto" w:fill="FFFFFF"/>
        </w:rPr>
        <w:t>Mickes</w:t>
      </w:r>
      <w:proofErr w:type="spellEnd"/>
      <w:r>
        <w:rPr>
          <w:color w:val="222222"/>
          <w:shd w:val="clear" w:color="auto" w:fill="FFFFFF"/>
        </w:rPr>
        <w:t xml:space="preserve">, L., </w:t>
      </w:r>
      <w:proofErr w:type="spellStart"/>
      <w:r>
        <w:rPr>
          <w:color w:val="222222"/>
          <w:shd w:val="clear" w:color="auto" w:fill="FFFFFF"/>
        </w:rPr>
        <w:t>Wais</w:t>
      </w:r>
      <w:proofErr w:type="spellEnd"/>
      <w:r>
        <w:rPr>
          <w:color w:val="222222"/>
          <w:shd w:val="clear" w:color="auto" w:fill="FFFFFF"/>
        </w:rPr>
        <w:t xml:space="preserve">, P. E., &amp; </w:t>
      </w:r>
      <w:proofErr w:type="spellStart"/>
      <w:r>
        <w:rPr>
          <w:color w:val="222222"/>
          <w:shd w:val="clear" w:color="auto" w:fill="FFFFFF"/>
        </w:rPr>
        <w:t>Wixted</w:t>
      </w:r>
      <w:proofErr w:type="spellEnd"/>
      <w:r>
        <w:rPr>
          <w:color w:val="222222"/>
          <w:shd w:val="clear" w:color="auto" w:fill="FFFFFF"/>
        </w:rPr>
        <w:t>, J. T. (2009). Recollection is a continuous process: Implications for dual-process theories of recognition memory.</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509-515.</w:t>
      </w:r>
    </w:p>
    <w:p w14:paraId="2F78ABB5" w14:textId="77777777" w:rsidR="00090C4A" w:rsidRDefault="00AA41A8">
      <w:pPr>
        <w:ind w:left="720" w:hanging="720"/>
      </w:pPr>
      <w:proofErr w:type="spellStart"/>
      <w:r>
        <w:rPr>
          <w:color w:val="222222"/>
          <w:shd w:val="clear" w:color="auto" w:fill="FFFFFF"/>
        </w:rPr>
        <w:t>Onyper</w:t>
      </w:r>
      <w:proofErr w:type="spellEnd"/>
      <w:r>
        <w:rPr>
          <w:color w:val="222222"/>
          <w:shd w:val="clear" w:color="auto" w:fill="FFFFFF"/>
        </w:rPr>
        <w:t>, S. V., Zhang, Y. X., &amp; Howard, M. W. (2010). Some-or-</w:t>
      </w:r>
      <w:proofErr w:type="gramStart"/>
      <w:r>
        <w:rPr>
          <w:color w:val="222222"/>
          <w:shd w:val="clear" w:color="auto" w:fill="FFFFFF"/>
        </w:rPr>
        <w:t>none</w:t>
      </w:r>
      <w:proofErr w:type="gramEnd"/>
      <w:r>
        <w:rPr>
          <w:color w:val="222222"/>
          <w:shd w:val="clear" w:color="auto" w:fill="FFFFFF"/>
        </w:rPr>
        <w:t xml:space="preserve"> recollection: Evidence from item and source memory.</w:t>
      </w:r>
      <w:r>
        <w:rPr>
          <w:rStyle w:val="apple-converted-space"/>
          <w:color w:val="222222"/>
          <w:shd w:val="clear" w:color="auto" w:fill="FFFFFF"/>
        </w:rPr>
        <w:t> </w:t>
      </w:r>
      <w:r>
        <w:rPr>
          <w:i/>
          <w:iCs/>
          <w:color w:val="222222"/>
        </w:rPr>
        <w:t>Journal of Experimental Psychology: General</w:t>
      </w:r>
      <w:r>
        <w:rPr>
          <w:color w:val="222222"/>
          <w:shd w:val="clear" w:color="auto" w:fill="FFFFFF"/>
        </w:rPr>
        <w:t>,</w:t>
      </w:r>
      <w:r>
        <w:rPr>
          <w:rStyle w:val="apple-converted-space"/>
          <w:color w:val="222222"/>
          <w:shd w:val="clear" w:color="auto" w:fill="FFFFFF"/>
        </w:rPr>
        <w:t> </w:t>
      </w:r>
      <w:r>
        <w:rPr>
          <w:i/>
          <w:iCs/>
          <w:color w:val="222222"/>
        </w:rPr>
        <w:t>139</w:t>
      </w:r>
      <w:r>
        <w:rPr>
          <w:color w:val="222222"/>
          <w:shd w:val="clear" w:color="auto" w:fill="FFFFFF"/>
        </w:rPr>
        <w:t>(2), 341.</w:t>
      </w:r>
    </w:p>
    <w:p w14:paraId="43601A17" w14:textId="77777777" w:rsidR="00090C4A" w:rsidRDefault="00AA41A8">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xml:space="preserve">, A. F., Bora, B., Dennis, S., &amp; Heathcote, A. (2017). Diffusion vs. linear ballistic accumulation: Different models, different conclusions about the slope of the </w:t>
      </w:r>
      <w:proofErr w:type="spellStart"/>
      <w:r>
        <w:rPr>
          <w:color w:val="222222"/>
          <w:shd w:val="clear" w:color="auto" w:fill="FFFFFF"/>
        </w:rPr>
        <w:t>zROC</w:t>
      </w:r>
      <w:proofErr w:type="spellEnd"/>
      <w:r>
        <w:rPr>
          <w:color w:val="222222"/>
          <w:shd w:val="clear" w:color="auto" w:fill="FFFFFF"/>
        </w:rPr>
        <w:t xml:space="preserve"> in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96</w:t>
      </w:r>
      <w:r>
        <w:rPr>
          <w:color w:val="222222"/>
          <w:shd w:val="clear" w:color="auto" w:fill="FFFFFF"/>
        </w:rPr>
        <w:t>, 36-61.</w:t>
      </w:r>
    </w:p>
    <w:p w14:paraId="58D5CE4E" w14:textId="77777777" w:rsidR="00090C4A" w:rsidRDefault="00AA41A8">
      <w:pPr>
        <w:ind w:left="720" w:hanging="720"/>
      </w:pPr>
      <w:proofErr w:type="spellStart"/>
      <w:r>
        <w:rPr>
          <w:color w:val="222222"/>
          <w:shd w:val="clear" w:color="auto" w:fill="FFFFFF"/>
        </w:rPr>
        <w:t>Osth</w:t>
      </w:r>
      <w:proofErr w:type="spellEnd"/>
      <w:r>
        <w:rPr>
          <w:color w:val="222222"/>
          <w:shd w:val="clear" w:color="auto" w:fill="FFFFFF"/>
        </w:rPr>
        <w:t>, A. F., Fox, J., McKague, M., Heathcote, A., &amp; Dennis, S. (2018). The list strength effect in source memory: Data and a global matching model.</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103</w:t>
      </w:r>
      <w:r>
        <w:rPr>
          <w:color w:val="222222"/>
          <w:shd w:val="clear" w:color="auto" w:fill="FFFFFF"/>
        </w:rPr>
        <w:t>, 91-113.</w:t>
      </w:r>
    </w:p>
    <w:p w14:paraId="1D585A09" w14:textId="77777777" w:rsidR="00090C4A" w:rsidRDefault="00AA41A8">
      <w:pPr>
        <w:ind w:left="720" w:hanging="720"/>
      </w:pPr>
      <w:r>
        <w:rPr>
          <w:color w:val="222222"/>
          <w:shd w:val="clear" w:color="auto" w:fill="FFFFFF"/>
        </w:rPr>
        <w:t>Ratcliff, R. (1978). A theory of memory retrieval.</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85</w:t>
      </w:r>
      <w:r>
        <w:rPr>
          <w:color w:val="222222"/>
          <w:shd w:val="clear" w:color="auto" w:fill="FFFFFF"/>
        </w:rPr>
        <w:t>(2), 59.</w:t>
      </w:r>
    </w:p>
    <w:p w14:paraId="6182BA9F" w14:textId="77777777" w:rsidR="00090C4A" w:rsidRDefault="00AA41A8">
      <w:pPr>
        <w:ind w:left="720" w:hanging="720"/>
      </w:pPr>
      <w:r>
        <w:rPr>
          <w:color w:val="222222"/>
          <w:shd w:val="clear" w:color="auto" w:fill="FFFFFF"/>
        </w:rPr>
        <w:t xml:space="preserve">Ratcliff, R., &amp; </w:t>
      </w:r>
      <w:proofErr w:type="spellStart"/>
      <w:r>
        <w:rPr>
          <w:color w:val="222222"/>
          <w:shd w:val="clear" w:color="auto" w:fill="FFFFFF"/>
        </w:rPr>
        <w:t>Starns</w:t>
      </w:r>
      <w:proofErr w:type="spellEnd"/>
      <w:r>
        <w:rPr>
          <w:color w:val="222222"/>
          <w:shd w:val="clear" w:color="auto" w:fill="FFFFFF"/>
        </w:rPr>
        <w:t>, J. J. (2013). Modeling confidence judgments, response times, and multiple choices in decision making: Recognition memory and motion discrimination.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120</w:t>
      </w:r>
      <w:r>
        <w:rPr>
          <w:color w:val="222222"/>
          <w:shd w:val="clear" w:color="auto" w:fill="FFFFFF"/>
        </w:rPr>
        <w:t>(3), 697.</w:t>
      </w:r>
    </w:p>
    <w:p w14:paraId="6F3E5E2B" w14:textId="77777777" w:rsidR="00090C4A" w:rsidRDefault="00AA41A8">
      <w:pPr>
        <w:ind w:left="720" w:hanging="720"/>
      </w:pPr>
      <w:r>
        <w:rPr>
          <w:color w:val="222222"/>
          <w:shd w:val="clear" w:color="auto" w:fill="FFFFFF"/>
        </w:rPr>
        <w:t xml:space="preserve">Ratcliff, R., Smith, P. L., Brown, S. D., &amp; </w:t>
      </w:r>
      <w:proofErr w:type="spellStart"/>
      <w:r>
        <w:rPr>
          <w:color w:val="222222"/>
          <w:shd w:val="clear" w:color="auto" w:fill="FFFFFF"/>
        </w:rPr>
        <w:t>McKoon</w:t>
      </w:r>
      <w:proofErr w:type="spellEnd"/>
      <w:r>
        <w:rPr>
          <w:color w:val="222222"/>
          <w:shd w:val="clear" w:color="auto" w:fill="FFFFFF"/>
        </w:rPr>
        <w:t>, G. (2016). Diffusion decision model: Current issues and history.</w:t>
      </w:r>
      <w:r>
        <w:rPr>
          <w:rStyle w:val="apple-converted-space"/>
          <w:color w:val="222222"/>
          <w:shd w:val="clear" w:color="auto" w:fill="FFFFFF"/>
        </w:rPr>
        <w:t> </w:t>
      </w:r>
      <w:r>
        <w:rPr>
          <w:i/>
          <w:iCs/>
          <w:color w:val="222222"/>
        </w:rPr>
        <w:t>Trends in cognitive sciences</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260-281.</w:t>
      </w:r>
    </w:p>
    <w:p w14:paraId="46AF93DA" w14:textId="77777777" w:rsidR="00090C4A" w:rsidRDefault="00AA41A8">
      <w:pPr>
        <w:ind w:left="720" w:hanging="720"/>
        <w:rPr>
          <w:color w:val="222222"/>
          <w:highlight w:val="white"/>
        </w:rPr>
      </w:pPr>
      <w:proofErr w:type="spellStart"/>
      <w:r>
        <w:rPr>
          <w:color w:val="222222"/>
          <w:shd w:val="clear" w:color="auto" w:fill="FFFFFF"/>
        </w:rPr>
        <w:t>Rouder</w:t>
      </w:r>
      <w:proofErr w:type="spellEnd"/>
      <w:r>
        <w:rPr>
          <w:color w:val="222222"/>
          <w:shd w:val="clear" w:color="auto" w:fill="FFFFFF"/>
        </w:rPr>
        <w:t>, J. N., Morey, R. D., Cowan, N., Zwilling, C. E., Morey, C. C., &amp; Pratte, M. S. (2008). An assessment of fixed-capacity models of visual working memory.</w:t>
      </w:r>
      <w:r>
        <w:rPr>
          <w:rStyle w:val="apple-converted-space"/>
          <w:color w:val="222222"/>
          <w:shd w:val="clear" w:color="auto" w:fill="FFFFFF"/>
        </w:rPr>
        <w:t> </w:t>
      </w:r>
      <w:r>
        <w:rPr>
          <w:i/>
          <w:iCs/>
          <w:color w:val="222222"/>
        </w:rPr>
        <w:t>Proceedings of the National Academy of Sciences</w:t>
      </w:r>
      <w:r>
        <w:rPr>
          <w:color w:val="222222"/>
          <w:shd w:val="clear" w:color="auto" w:fill="FFFFFF"/>
        </w:rPr>
        <w:t>,</w:t>
      </w:r>
      <w:r>
        <w:rPr>
          <w:rStyle w:val="apple-converted-space"/>
          <w:color w:val="222222"/>
          <w:shd w:val="clear" w:color="auto" w:fill="FFFFFF"/>
        </w:rPr>
        <w:t> </w:t>
      </w:r>
      <w:r>
        <w:rPr>
          <w:i/>
          <w:iCs/>
          <w:color w:val="222222"/>
        </w:rPr>
        <w:t>105</w:t>
      </w:r>
      <w:r>
        <w:rPr>
          <w:color w:val="222222"/>
          <w:shd w:val="clear" w:color="auto" w:fill="FFFFFF"/>
        </w:rPr>
        <w:t>(16), 5975-5979.</w:t>
      </w:r>
    </w:p>
    <w:p w14:paraId="58C7F254" w14:textId="77777777" w:rsidR="00090C4A" w:rsidRDefault="00AA41A8">
      <w:pPr>
        <w:ind w:left="720" w:hanging="720"/>
      </w:pPr>
      <w:proofErr w:type="spellStart"/>
      <w:r>
        <w:rPr>
          <w:color w:val="222222"/>
          <w:shd w:val="clear" w:color="auto" w:fill="FFFFFF"/>
        </w:rPr>
        <w:lastRenderedPageBreak/>
        <w:t>Schurgin</w:t>
      </w:r>
      <w:proofErr w:type="spellEnd"/>
      <w:r>
        <w:rPr>
          <w:color w:val="222222"/>
          <w:shd w:val="clear" w:color="auto" w:fill="FFFFFF"/>
        </w:rPr>
        <w:t xml:space="preserve">, M. W., </w:t>
      </w:r>
      <w:proofErr w:type="spellStart"/>
      <w:r>
        <w:rPr>
          <w:color w:val="222222"/>
          <w:shd w:val="clear" w:color="auto" w:fill="FFFFFF"/>
        </w:rPr>
        <w:t>Wixted</w:t>
      </w:r>
      <w:proofErr w:type="spellEnd"/>
      <w:r>
        <w:rPr>
          <w:color w:val="222222"/>
          <w:shd w:val="clear" w:color="auto" w:fill="FFFFFF"/>
        </w:rPr>
        <w:t>, J. T., &amp; Brady, T. F. (2018). Psychological scaling reveals a single parameter framework for visual working memory. </w:t>
      </w:r>
      <w:proofErr w:type="spellStart"/>
      <w:r>
        <w:rPr>
          <w:i/>
          <w:iCs/>
          <w:color w:val="FF0000"/>
          <w:shd w:val="clear" w:color="auto" w:fill="FFFFFF"/>
        </w:rPr>
        <w:t>bioRxiv</w:t>
      </w:r>
      <w:proofErr w:type="spellEnd"/>
      <w:r>
        <w:rPr>
          <w:color w:val="FF0000"/>
          <w:shd w:val="clear" w:color="auto" w:fill="FFFFFF"/>
        </w:rPr>
        <w:t>, 325472.</w:t>
      </w:r>
    </w:p>
    <w:p w14:paraId="09A85C15" w14:textId="77777777" w:rsidR="00090C4A" w:rsidRDefault="00AA41A8">
      <w:pPr>
        <w:ind w:left="720" w:hanging="720"/>
      </w:pPr>
      <w:proofErr w:type="spellStart"/>
      <w:r>
        <w:rPr>
          <w:color w:val="222222"/>
          <w:shd w:val="clear" w:color="auto" w:fill="FFFFFF"/>
        </w:rPr>
        <w:t>Slotnick</w:t>
      </w:r>
      <w:proofErr w:type="spellEnd"/>
      <w:r>
        <w:rPr>
          <w:color w:val="222222"/>
          <w:shd w:val="clear" w:color="auto" w:fill="FFFFFF"/>
        </w:rPr>
        <w:t>, S. D., &amp; Dodson, C. S. (2005). Support for a continuous (</w:t>
      </w:r>
      <w:proofErr w:type="gramStart"/>
      <w:r>
        <w:rPr>
          <w:color w:val="222222"/>
          <w:shd w:val="clear" w:color="auto" w:fill="FFFFFF"/>
        </w:rPr>
        <w:t>single-process</w:t>
      </w:r>
      <w:proofErr w:type="gramEnd"/>
      <w:r>
        <w:rPr>
          <w:color w:val="222222"/>
          <w:shd w:val="clear" w:color="auto" w:fill="FFFFFF"/>
        </w:rPr>
        <w:t>) model of recognition memory and source memory.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33</w:t>
      </w:r>
      <w:r>
        <w:rPr>
          <w:color w:val="222222"/>
          <w:shd w:val="clear" w:color="auto" w:fill="FFFFFF"/>
        </w:rPr>
        <w:t>(1), 151-170.</w:t>
      </w:r>
    </w:p>
    <w:p w14:paraId="1AE143C2" w14:textId="77777777" w:rsidR="00090C4A" w:rsidRDefault="00AA41A8">
      <w:pPr>
        <w:ind w:left="720" w:hanging="720"/>
      </w:pPr>
      <w:r>
        <w:rPr>
          <w:color w:val="222222"/>
          <w:shd w:val="clear" w:color="auto" w:fill="FFFFFF"/>
        </w:rPr>
        <w:t>Smith, P. L. (2016). Diffusion theory of decision making in continuous report.</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123</w:t>
      </w:r>
      <w:r>
        <w:rPr>
          <w:color w:val="222222"/>
          <w:shd w:val="clear" w:color="auto" w:fill="FFFFFF"/>
        </w:rPr>
        <w:t>(4), 425.</w:t>
      </w:r>
    </w:p>
    <w:p w14:paraId="4EF130CF" w14:textId="77777777" w:rsidR="00090C4A" w:rsidRDefault="00AA41A8">
      <w:pPr>
        <w:ind w:left="720" w:hanging="720"/>
      </w:pPr>
      <w:r>
        <w:rPr>
          <w:color w:val="222222"/>
          <w:shd w:val="clear" w:color="auto" w:fill="FFFFFF"/>
        </w:rPr>
        <w:t>Smith, P. L., &amp; Ratcliff, R. (2009). An integrated theory of attention and decision making in visual signal detection.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116</w:t>
      </w:r>
      <w:r>
        <w:rPr>
          <w:color w:val="222222"/>
          <w:shd w:val="clear" w:color="auto" w:fill="FFFFFF"/>
        </w:rPr>
        <w:t>(2), 283.</w:t>
      </w:r>
    </w:p>
    <w:p w14:paraId="15EA4C0B" w14:textId="14F6AB2D" w:rsidR="00090C4A" w:rsidRDefault="00AA41A8">
      <w:pPr>
        <w:ind w:left="720" w:hanging="720"/>
        <w:textAlignment w:val="baseline"/>
        <w:outlineLvl w:val="0"/>
      </w:pPr>
      <w:r>
        <w:rPr>
          <w:color w:val="222222"/>
          <w:shd w:val="clear" w:color="auto" w:fill="FFFFFF"/>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5874097A" w14:textId="77777777" w:rsidR="00090C4A" w:rsidRDefault="00AA41A8">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J. J., Hicks, J. L., Brown, N. L., &amp; Martin, B. A. (2008). Source memory for unrecognized items: Predictions from multivariate signal detection theory.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36</w:t>
      </w:r>
      <w:r>
        <w:rPr>
          <w:color w:val="222222"/>
          <w:shd w:val="clear" w:color="auto" w:fill="FFFFFF"/>
        </w:rPr>
        <w:t>(1), 1-8.</w:t>
      </w:r>
    </w:p>
    <w:p w14:paraId="769C7219"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(1994). Receiver-operating characteristics in recognition memory: evidence for a dual-process model.</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(6), 1341.</w:t>
      </w:r>
    </w:p>
    <w:p w14:paraId="6AD20EAF"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Pr>
          <w:color w:val="222222"/>
          <w:shd w:val="clear" w:color="auto" w:fill="FFFFFF"/>
        </w:rPr>
        <w:t>characterstics</w:t>
      </w:r>
      <w:proofErr w:type="spellEnd"/>
      <w:r>
        <w:rPr>
          <w:color w:val="222222"/>
          <w:shd w:val="clear" w:color="auto" w:fill="FFFFFF"/>
        </w:rPr>
        <w:t>.</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25</w:t>
      </w:r>
      <w:r>
        <w:rPr>
          <w:color w:val="222222"/>
          <w:shd w:val="clear" w:color="auto" w:fill="FFFFFF"/>
        </w:rPr>
        <w:t>(6), 1415.</w:t>
      </w:r>
    </w:p>
    <w:p w14:paraId="178A351B" w14:textId="77777777" w:rsidR="00090C4A" w:rsidRDefault="00AA41A8">
      <w:pPr>
        <w:ind w:left="720" w:hanging="720"/>
      </w:pPr>
      <w:proofErr w:type="spellStart"/>
      <w:r>
        <w:rPr>
          <w:color w:val="222222"/>
          <w:shd w:val="clear" w:color="auto" w:fill="FFFFFF"/>
        </w:rPr>
        <w:lastRenderedPageBreak/>
        <w:t>Yonelinas</w:t>
      </w:r>
      <w:proofErr w:type="spellEnd"/>
      <w:r>
        <w:rPr>
          <w:color w:val="222222"/>
          <w:shd w:val="clear" w:color="auto" w:fill="FFFFFF"/>
        </w:rPr>
        <w:t>, A. P., &amp; Parks, C. M. (2007). Receiver operating characteristics (ROCs) in recognition memory: a review.</w:t>
      </w:r>
      <w:r>
        <w:rPr>
          <w:rStyle w:val="apple-converted-space"/>
          <w:color w:val="222222"/>
          <w:shd w:val="clear" w:color="auto" w:fill="FFFFFF"/>
        </w:rPr>
        <w:t> </w:t>
      </w:r>
      <w:r>
        <w:rPr>
          <w:i/>
          <w:iCs/>
          <w:color w:val="222222"/>
        </w:rPr>
        <w:t>Psychological bulletin</w:t>
      </w:r>
      <w:r>
        <w:rPr>
          <w:color w:val="222222"/>
          <w:shd w:val="clear" w:color="auto" w:fill="FFFFFF"/>
        </w:rPr>
        <w:t>,</w:t>
      </w:r>
      <w:r>
        <w:rPr>
          <w:rStyle w:val="apple-converted-space"/>
          <w:color w:val="222222"/>
          <w:shd w:val="clear" w:color="auto" w:fill="FFFFFF"/>
        </w:rPr>
        <w:t> </w:t>
      </w:r>
      <w:r>
        <w:rPr>
          <w:i/>
          <w:iCs/>
          <w:color w:val="222222"/>
        </w:rPr>
        <w:t>133</w:t>
      </w:r>
      <w:r>
        <w:rPr>
          <w:color w:val="222222"/>
          <w:shd w:val="clear" w:color="auto" w:fill="FFFFFF"/>
        </w:rPr>
        <w:t>(5), 800.</w:t>
      </w:r>
    </w:p>
    <w:p w14:paraId="2C240515" w14:textId="77777777" w:rsidR="00090C4A" w:rsidRDefault="00AA41A8">
      <w:pPr>
        <w:ind w:left="720" w:hanging="720"/>
      </w:pPr>
      <w:r>
        <w:rPr>
          <w:color w:val="222222"/>
          <w:shd w:val="clear" w:color="auto" w:fill="FFFFFF"/>
        </w:rPr>
        <w:t>Zhang, W., &amp; Luck, S. J. (2008). Discrete fixed-resolution representations in visual working memory.</w:t>
      </w:r>
      <w:r>
        <w:rPr>
          <w:rStyle w:val="apple-converted-space"/>
          <w:color w:val="222222"/>
          <w:shd w:val="clear" w:color="auto" w:fill="FFFFFF"/>
        </w:rPr>
        <w:t> </w:t>
      </w:r>
      <w:r>
        <w:rPr>
          <w:i/>
          <w:iCs/>
          <w:color w:val="222222"/>
        </w:rPr>
        <w:t>Nature</w:t>
      </w:r>
      <w:r>
        <w:rPr>
          <w:color w:val="222222"/>
          <w:shd w:val="clear" w:color="auto" w:fill="FFFFFF"/>
        </w:rPr>
        <w:t>,</w:t>
      </w:r>
      <w:r>
        <w:rPr>
          <w:rStyle w:val="apple-converted-space"/>
          <w:color w:val="222222"/>
          <w:shd w:val="clear" w:color="auto" w:fill="FFFFFF"/>
        </w:rPr>
        <w:t> </w:t>
      </w:r>
      <w:r>
        <w:rPr>
          <w:i/>
          <w:iCs/>
          <w:color w:val="222222"/>
        </w:rPr>
        <w:t>453</w:t>
      </w:r>
      <w:r>
        <w:rPr>
          <w:color w:val="222222"/>
          <w:shd w:val="clear" w:color="auto" w:fill="FFFFFF"/>
        </w:rPr>
        <w:t>(7192), 233.</w:t>
      </w:r>
    </w:p>
    <w:p w14:paraId="7CE3B9E9" w14:textId="77777777" w:rsidR="00090C4A" w:rsidRDefault="00090C4A"/>
    <w:sectPr w:rsidR="00090C4A" w:rsidSect="00090C4A">
      <w:headerReference w:type="default" r:id="rId17"/>
      <w:headerReference w:type="first" r:id="rId18"/>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20-01-07T15:22:00Z" w:initials="JZ">
    <w:p w14:paraId="45C54BC4" w14:textId="799D38AD" w:rsidR="006123BC" w:rsidRDefault="006123BC">
      <w:pPr>
        <w:pStyle w:val="CommentText"/>
      </w:pPr>
      <w:r>
        <w:rPr>
          <w:rStyle w:val="CommentReference"/>
        </w:rPr>
        <w:annotationRef/>
      </w:r>
      <w:r>
        <w:t>AO: Episodic memory more generally is defined by context – from this sentence it makes it sound like source memory specifically has to do with context.</w:t>
      </w:r>
      <w:r>
        <w:br/>
      </w:r>
      <w:r>
        <w:br/>
        <w:t>Stuck on this for a while, not sure how to reword, come back to it later</w:t>
      </w:r>
    </w:p>
  </w:comment>
  <w:comment w:id="10" w:author="Jason Zhou" w:date="2019-10-24T15:06:00Z" w:initials="JZ">
    <w:p w14:paraId="50CF5557" w14:textId="4C501BED" w:rsidR="006123BC" w:rsidRDefault="006123BC">
      <w:pPr>
        <w:pStyle w:val="CommentText"/>
      </w:pPr>
      <w:r>
        <w:rPr>
          <w:rStyle w:val="CommentReference"/>
        </w:rPr>
        <w:annotationRef/>
      </w:r>
      <w:r>
        <w:rPr>
          <w:rStyle w:val="CommentReference"/>
        </w:rPr>
        <w:t>Still need to create figure to refer to</w:t>
      </w:r>
    </w:p>
  </w:comment>
  <w:comment w:id="13" w:author="Jason Zhou" w:date="2020-01-31T12:36:00Z" w:initials="JZ">
    <w:p w14:paraId="0D934ACA" w14:textId="0EE1EA87" w:rsidR="00DE0383" w:rsidRDefault="00DE0383">
      <w:pPr>
        <w:pStyle w:val="CommentText"/>
      </w:pPr>
      <w:r>
        <w:rPr>
          <w:rStyle w:val="CommentReference"/>
        </w:rPr>
        <w:annotationRef/>
      </w:r>
      <w:r>
        <w:t>Trying to set up the next paragraph a bit better, but I might have to change up the order of some of these sentences to read a bit better.</w:t>
      </w:r>
    </w:p>
  </w:comment>
  <w:comment w:id="32" w:author="Jason Zhou" w:date="2020-01-08T18:25:00Z" w:initials="JZ">
    <w:p w14:paraId="5702E5A3" w14:textId="2C32C7EB" w:rsidR="006123BC" w:rsidRDefault="006123BC">
      <w:pPr>
        <w:pStyle w:val="CommentText"/>
      </w:pPr>
      <w:r>
        <w:rPr>
          <w:rStyle w:val="CommentReference"/>
        </w:rPr>
        <w:annotationRef/>
      </w:r>
      <w:r>
        <w:t>Added note about latency- too vague?</w:t>
      </w:r>
    </w:p>
  </w:comment>
  <w:comment w:id="33" w:author="Jason Zhou" w:date="2019-03-30T04:10:00Z" w:initials="">
    <w:p w14:paraId="1CDC9DAB" w14:textId="77777777" w:rsidR="006123BC" w:rsidRDefault="006123BC">
      <w:r>
        <w:rPr>
          <w:rFonts w:ascii="Arial" w:eastAsia="Arial" w:hAnsi="Arial" w:cs="Arial"/>
          <w:color w:val="000000"/>
          <w:sz w:val="22"/>
          <w:szCs w:val="22"/>
          <w:lang w:eastAsia="en-US" w:bidi="en-US"/>
        </w:rPr>
        <w:t>TODO: Make sure "decision-making" is consistently hyphenated</w:t>
      </w:r>
    </w:p>
  </w:comment>
  <w:comment w:id="34" w:author="Jason Zhou" w:date="2020-01-08T18:34:00Z" w:initials="JZ">
    <w:p w14:paraId="5178AEC4" w14:textId="09C18C9D" w:rsidR="006123BC" w:rsidRDefault="006123BC">
      <w:pPr>
        <w:pStyle w:val="CommentText"/>
      </w:pPr>
      <w:r>
        <w:rPr>
          <w:rStyle w:val="CommentReference"/>
        </w:rPr>
        <w:annotationRef/>
      </w:r>
      <w:r>
        <w:t>Review this part, talk about trial-to-trial variability in drift rate (SL comment on draft 7)</w:t>
      </w:r>
    </w:p>
  </w:comment>
  <w:comment w:id="39" w:author="Jason Zhou" w:date="2020-01-08T18:56:00Z" w:initials="JZ">
    <w:p w14:paraId="1A2E7EB4" w14:textId="6223655A" w:rsidR="006123BC" w:rsidRDefault="006123BC">
      <w:pPr>
        <w:pStyle w:val="CommentText"/>
      </w:pPr>
      <w:r>
        <w:rPr>
          <w:rStyle w:val="CommentReference"/>
        </w:rPr>
        <w:annotationRef/>
      </w:r>
      <w:r>
        <w:t>I feel like this is an unwieldy sentence, please revisit for rewriting when awake. Does the subsequent sentence make sense?</w:t>
      </w:r>
    </w:p>
  </w:comment>
  <w:comment w:id="40" w:author="Jason Zhou" w:date="2019-03-30T04:27:00Z" w:initials="">
    <w:p w14:paraId="5699697C" w14:textId="77777777" w:rsidR="006123BC" w:rsidRDefault="006123BC">
      <w:r>
        <w:rPr>
          <w:rFonts w:ascii="Arial" w:eastAsia="Arial" w:hAnsi="Arial" w:cs="Arial"/>
          <w:color w:val="000000"/>
          <w:sz w:val="22"/>
          <w:szCs w:val="22"/>
          <w:lang w:eastAsia="en-US" w:bidi="en-US"/>
        </w:rPr>
        <w:t>TODO: Make sure that circular diffusion model is in lowercase in all parts of the manuscript.</w:t>
      </w:r>
    </w:p>
  </w:comment>
  <w:comment w:id="49" w:author="Jason Zhou" w:date="2019-10-24T15:14:00Z" w:initials="JZ">
    <w:p w14:paraId="6B1BBE63" w14:textId="44CFDD9C" w:rsidR="006123BC" w:rsidRDefault="006123BC">
      <w:pPr>
        <w:pStyle w:val="CommentText"/>
      </w:pPr>
      <w:r>
        <w:rPr>
          <w:rStyle w:val="CommentReference"/>
        </w:rPr>
        <w:annotationRef/>
      </w:r>
      <w:r>
        <w:t>TODO: [PLS – you do have some p &lt; .05 cases here. Do they need comment?]</w:t>
      </w:r>
    </w:p>
  </w:comment>
  <w:comment w:id="55" w:author="Jason Zhou" w:date="2020-01-13T11:08:00Z" w:initials="JZ">
    <w:p w14:paraId="77527815" w14:textId="2537143A" w:rsidR="006123BC" w:rsidRDefault="006123BC">
      <w:pPr>
        <w:pStyle w:val="CommentText"/>
      </w:pPr>
      <w:r>
        <w:rPr>
          <w:rStyle w:val="CommentReference"/>
        </w:rPr>
        <w:annotationRef/>
      </w:r>
      <w:r>
        <w:t>Need to provide quant goodness-of-fit</w:t>
      </w:r>
    </w:p>
  </w:comment>
  <w:comment w:id="56" w:author="Jason Zhou" w:date="2020-01-13T11:18:00Z" w:initials="JZ">
    <w:p w14:paraId="41C41318" w14:textId="25D415D1" w:rsidR="006123BC" w:rsidRDefault="006123BC">
      <w:pPr>
        <w:pStyle w:val="CommentText"/>
      </w:pPr>
      <w:r>
        <w:rPr>
          <w:rStyle w:val="CommentReference"/>
        </w:rPr>
        <w:annotationRef/>
      </w:r>
      <w:r>
        <w:t>Trying to link this back to first hypothesis, feels like clumsy writing- repetitive?</w:t>
      </w:r>
    </w:p>
  </w:comment>
  <w:comment w:id="57" w:author="Jason Zhou" w:date="2020-01-21T10:58:00Z" w:initials="JZ">
    <w:p w14:paraId="451DDBD5" w14:textId="00065BBF" w:rsidR="006123BC" w:rsidRDefault="006123BC">
      <w:pPr>
        <w:pStyle w:val="CommentText"/>
      </w:pPr>
      <w:r>
        <w:rPr>
          <w:rStyle w:val="CommentReference"/>
        </w:rPr>
        <w:annotationRef/>
      </w:r>
      <w:r>
        <w:t>P: “Continuous” may be awkward given the model is a model of continuous outcome decisions. Think of a better name, P suggests “Continuous-strength”.</w:t>
      </w:r>
    </w:p>
  </w:comment>
  <w:comment w:id="61" w:author="Jason Zhou" w:date="2020-01-13T17:56:00Z" w:initials="JZ">
    <w:p w14:paraId="78A8D60F" w14:textId="478E475D" w:rsidR="006123BC" w:rsidRDefault="006123BC">
      <w:pPr>
        <w:pStyle w:val="CommentText"/>
      </w:pPr>
      <w:r>
        <w:rPr>
          <w:rStyle w:val="CommentReference"/>
        </w:rPr>
        <w:annotationRef/>
      </w:r>
      <w:r>
        <w:t>Perhaps I should omit this detail if we are fixing v2 at zero?</w:t>
      </w:r>
    </w:p>
  </w:comment>
  <w:comment w:id="70" w:author="Jason Zhou" w:date="2020-01-13T11:45:00Z" w:initials="JZ">
    <w:p w14:paraId="36CB57CE" w14:textId="53E8BB1C" w:rsidR="006123BC" w:rsidRDefault="006123BC">
      <w:pPr>
        <w:pStyle w:val="CommentText"/>
      </w:pPr>
      <w:r>
        <w:rPr>
          <w:rStyle w:val="CommentReference"/>
        </w:rPr>
        <w:annotationRef/>
      </w:r>
      <w:r>
        <w:t xml:space="preserve">I’ve cut out mention of criterion variability because </w:t>
      </w:r>
      <w:proofErr w:type="gramStart"/>
      <w:r>
        <w:t>at the moment</w:t>
      </w:r>
      <w:proofErr w:type="gramEnd"/>
      <w:r>
        <w:t xml:space="preserve"> I’m just showing fits of the models without criterion variability. Could easily bring that back in under a subheading like imageability to explain it didn’t make much of a difference if we think that is </w:t>
      </w:r>
      <w:proofErr w:type="spellStart"/>
      <w:r>
        <w:t>necesarry</w:t>
      </w:r>
      <w:proofErr w:type="spellEnd"/>
    </w:p>
  </w:comment>
  <w:comment w:id="79" w:author="Jason Zhou" w:date="2020-01-13T11:46:00Z" w:initials="JZ">
    <w:p w14:paraId="569253CD" w14:textId="6032F32E" w:rsidR="006123BC" w:rsidRDefault="006123BC">
      <w:pPr>
        <w:pStyle w:val="CommentText"/>
      </w:pPr>
      <w:r>
        <w:rPr>
          <w:rStyle w:val="CommentReference"/>
        </w:rPr>
        <w:annotationRef/>
      </w:r>
      <w:r>
        <w:t>Both processes shared a parameter for criterion variability (</w:t>
      </w:r>
      <w:proofErr w:type="spellStart"/>
      <w:r>
        <w:rPr>
          <w:i/>
        </w:rPr>
        <w:t>sa</w:t>
      </w:r>
      <w:proofErr w:type="spellEnd"/>
      <w:r>
        <w:t>).</w:t>
      </w:r>
    </w:p>
  </w:comment>
  <w:comment w:id="119" w:author="Jason Zhou" w:date="2020-01-13T12:05:00Z" w:initials="JZ">
    <w:p w14:paraId="12F43C96" w14:textId="3D1B4E70" w:rsidR="006123BC" w:rsidRDefault="006123BC">
      <w:pPr>
        <w:pStyle w:val="CommentText"/>
      </w:pPr>
      <w:r>
        <w:rPr>
          <w:rStyle w:val="CommentReference"/>
        </w:rPr>
        <w:annotationRef/>
      </w:r>
      <w:r>
        <w:t>Need to comment on proportion of subjects better fit and about how large the differences are. Should I just use summed BIC to do this?</w:t>
      </w:r>
    </w:p>
  </w:comment>
  <w:comment w:id="120" w:author="Jason Zhou" w:date="2020-01-30T05:24:00Z" w:initials="JZ">
    <w:p w14:paraId="679163C1" w14:textId="009AF6DA" w:rsidR="006123BC" w:rsidRDefault="006123BC">
      <w:pPr>
        <w:pStyle w:val="CommentText"/>
      </w:pPr>
      <w:r>
        <w:rPr>
          <w:rStyle w:val="CommentReference"/>
        </w:rPr>
        <w:annotationRef/>
      </w:r>
      <w:proofErr w:type="gramStart"/>
      <w:r>
        <w:t>Also</w:t>
      </w:r>
      <w:proofErr w:type="gramEnd"/>
      <w:r>
        <w:t xml:space="preserve"> these participants are basically flat (though not uniform according to Rayleigh test), should mention? </w:t>
      </w:r>
    </w:p>
  </w:comment>
  <w:comment w:id="121" w:author="Jason Zhou" w:date="2020-01-30T05:23:00Z" w:initials="JZ">
    <w:p w14:paraId="289DACBB" w14:textId="351FC611" w:rsidR="006123BC" w:rsidRDefault="006123BC">
      <w:pPr>
        <w:pStyle w:val="CommentText"/>
      </w:pPr>
      <w:r>
        <w:rPr>
          <w:rStyle w:val="CommentReference"/>
        </w:rPr>
        <w:annotationRef/>
      </w:r>
      <w:r>
        <w:t>Delta BIC? How to report?</w:t>
      </w:r>
    </w:p>
  </w:comment>
  <w:comment w:id="122" w:author="Jason Zhou" w:date="2020-01-30T15:18:00Z" w:initials="JZ">
    <w:p w14:paraId="3BB8F40C" w14:textId="75F62D4D" w:rsidR="006123BC" w:rsidRDefault="006123BC">
      <w:pPr>
        <w:pStyle w:val="CommentText"/>
      </w:pPr>
      <w:r>
        <w:rPr>
          <w:rStyle w:val="CommentReference"/>
        </w:rPr>
        <w:annotationRef/>
      </w:r>
      <w:r>
        <w:t xml:space="preserve">Wording too loose/informal? I just want to say the ones who are </w:t>
      </w:r>
      <w:proofErr w:type="gramStart"/>
      <w:r>
        <w:t>actually doing</w:t>
      </w:r>
      <w:proofErr w:type="gramEnd"/>
      <w:r>
        <w:t xml:space="preserve"> the task properly</w:t>
      </w:r>
    </w:p>
  </w:comment>
  <w:comment w:id="126" w:author="Jason Zhou" w:date="2020-01-31T12:43:00Z" w:initials="JZ">
    <w:p w14:paraId="61553D7F" w14:textId="14E79A0A" w:rsidR="00FE3BB6" w:rsidRDefault="00FE3BB6">
      <w:pPr>
        <w:pStyle w:val="CommentText"/>
      </w:pPr>
      <w:r>
        <w:rPr>
          <w:rStyle w:val="CommentReference"/>
        </w:rPr>
        <w:annotationRef/>
      </w:r>
      <w:r>
        <w:t xml:space="preserve">These plots are still just placeholders, I think we are going to have to do something to make these more presentable. Larger font, fewer columns? I guess figures go in </w:t>
      </w:r>
      <w:proofErr w:type="gramStart"/>
      <w:r>
        <w:t>appendices?</w:t>
      </w:r>
      <w:proofErr w:type="gramEnd"/>
    </w:p>
  </w:comment>
  <w:comment w:id="142" w:author="Jason Zhou" w:date="2020-01-30T16:52:00Z" w:initials="JZ">
    <w:p w14:paraId="18B1B57D" w14:textId="3381C349" w:rsidR="006123BC" w:rsidRDefault="006123BC">
      <w:pPr>
        <w:pStyle w:val="CommentText"/>
      </w:pPr>
      <w:r>
        <w:rPr>
          <w:rStyle w:val="CommentReference"/>
        </w:rPr>
        <w:annotationRef/>
      </w:r>
      <w:r>
        <w:t xml:space="preserve">Not sure how much I can say about the QPP plots, since all models miss the leading edge of some of the participants </w:t>
      </w:r>
      <w:proofErr w:type="gramStart"/>
      <w:r>
        <w:t>pretty badly</w:t>
      </w:r>
      <w:proofErr w:type="gramEnd"/>
      <w:r>
        <w:t>.</w:t>
      </w:r>
    </w:p>
  </w:comment>
  <w:comment w:id="180" w:author="Jason Zhou" w:date="2020-01-07T21:50:00Z" w:initials="JZ">
    <w:p w14:paraId="1E7AF80F" w14:textId="75B0C58A" w:rsidR="006123BC" w:rsidRDefault="006123BC">
      <w:pPr>
        <w:pStyle w:val="CommentText"/>
      </w:pPr>
      <w:r>
        <w:rPr>
          <w:rStyle w:val="CommentReference"/>
        </w:rPr>
        <w:annotationRef/>
      </w:r>
      <w:r>
        <w:t xml:space="preserve">Pasted from P’s email, replacing section in earlier drafts which went into a lot of detail that wasn’t </w:t>
      </w:r>
      <w:proofErr w:type="gramStart"/>
      <w:r>
        <w:t>really necessary</w:t>
      </w:r>
      <w:proofErr w:type="gramEnd"/>
      <w:r>
        <w:t xml:space="preserve"> for the narrative of the manuscript</w:t>
      </w:r>
    </w:p>
  </w:comment>
  <w:comment w:id="186" w:author="Adam" w:date="2019-12-09T14:02:00Z" w:initials="">
    <w:p w14:paraId="57B4ADC6" w14:textId="77777777" w:rsidR="006123BC" w:rsidRDefault="006123BC" w:rsidP="00C22BAA">
      <w:pPr>
        <w:widowControl w:val="0"/>
        <w:spacing w:line="240" w:lineRule="auto"/>
        <w:rPr>
          <w:rFonts w:ascii="Arial" w:eastAsia="Arial" w:hAnsi="Arial" w:cs="Arial"/>
          <w:color w:val="000000"/>
          <w:sz w:val="22"/>
          <w:szCs w:val="22"/>
        </w:rPr>
      </w:pPr>
      <w:r>
        <w:rPr>
          <w:rFonts w:ascii="Arial" w:eastAsia="Arial" w:hAnsi="Arial" w:cs="Arial"/>
          <w:color w:val="000000"/>
          <w:sz w:val="22"/>
          <w:szCs w:val="22"/>
        </w:rPr>
        <w:t>But we didn’t compare it to just a von Mises distribution I don’t think?</w:t>
      </w:r>
    </w:p>
  </w:comment>
  <w:comment w:id="187" w:author="Jason Zhou" w:date="2020-01-13T12:10:00Z" w:initials="JZ">
    <w:p w14:paraId="74CCD23C" w14:textId="7AA3E11F" w:rsidR="006123BC" w:rsidRDefault="006123BC">
      <w:pPr>
        <w:pStyle w:val="CommentText"/>
      </w:pPr>
      <w:r>
        <w:rPr>
          <w:rStyle w:val="CommentReference"/>
        </w:rPr>
        <w:annotationRef/>
      </w:r>
      <w:r>
        <w:t xml:space="preserve">SL: </w:t>
      </w:r>
      <w:r w:rsidRPr="00C22BAA">
        <w:rPr>
          <w:color w:val="FF0000"/>
        </w:rPr>
        <w:t>What was the difference between those best fit by the hybrid model and those who were best fit by the threshold model?</w:t>
      </w:r>
    </w:p>
  </w:comment>
  <w:comment w:id="188" w:author="Jason Zhou" w:date="2020-01-31T00:38:00Z" w:initials="JZ">
    <w:p w14:paraId="19974029" w14:textId="2063D897" w:rsidR="006123BC" w:rsidRDefault="006123BC">
      <w:pPr>
        <w:pStyle w:val="CommentText"/>
      </w:pPr>
      <w:r>
        <w:rPr>
          <w:rStyle w:val="CommentReference"/>
        </w:rPr>
        <w:annotationRef/>
      </w:r>
      <w:r>
        <w:t>Added an explicit statement of support, not sure if this suffices? Perhaps with more detail in the summary of results I might feel better about it</w:t>
      </w:r>
    </w:p>
  </w:comment>
  <w:comment w:id="191" w:author="Jason Zhou" w:date="2020-01-31T12:19:00Z" w:initials="JZ">
    <w:p w14:paraId="1EB9B79E" w14:textId="4FEA7B57" w:rsidR="00EE32CF" w:rsidRDefault="00EE32CF">
      <w:pPr>
        <w:pStyle w:val="CommentText"/>
      </w:pPr>
      <w:r>
        <w:rPr>
          <w:rStyle w:val="CommentReference"/>
        </w:rPr>
        <w:annotationRef/>
      </w:r>
      <w:r>
        <w:t>Comment on participant 10 perhaps here? Maybe mention the delayed onset Ter model in passing, check with P.</w:t>
      </w:r>
    </w:p>
  </w:comment>
  <w:comment w:id="193" w:author="Jason Zhou" w:date="2020-01-10T12:43:00Z" w:initials="JZ">
    <w:p w14:paraId="5DEDDF14" w14:textId="6BCE97EF" w:rsidR="006123BC" w:rsidRDefault="006123BC">
      <w:pPr>
        <w:pStyle w:val="CommentText"/>
      </w:pPr>
      <w:r>
        <w:rPr>
          <w:rStyle w:val="CommentReference"/>
        </w:rPr>
        <w:annotationRef/>
      </w:r>
      <w:r>
        <w:t>Need to update</w:t>
      </w:r>
    </w:p>
  </w:comment>
  <w:comment w:id="194" w:author="Jason Zhou" w:date="2019-12-07T20:34:00Z" w:initials="JZ">
    <w:p w14:paraId="2E55AA3B" w14:textId="77777777" w:rsidR="006123BC" w:rsidRDefault="006123BC" w:rsidP="00006209">
      <w:pPr>
        <w:pStyle w:val="CommentText"/>
      </w:pPr>
      <w:r>
        <w:rPr>
          <w:rStyle w:val="CommentReference"/>
        </w:rPr>
        <w:annotationRef/>
      </w:r>
      <w:r>
        <w:t>Imageability manipulation seems to affect precision parameter, not the mixing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54BC4" w15:done="0"/>
  <w15:commentEx w15:paraId="50CF5557" w15:done="0"/>
  <w15:commentEx w15:paraId="0D934ACA" w15:done="0"/>
  <w15:commentEx w15:paraId="5702E5A3" w15:done="0"/>
  <w15:commentEx w15:paraId="1CDC9DAB" w15:done="1"/>
  <w15:commentEx w15:paraId="5178AEC4" w15:done="0"/>
  <w15:commentEx w15:paraId="1A2E7EB4" w15:done="0"/>
  <w15:commentEx w15:paraId="5699697C" w15:done="0"/>
  <w15:commentEx w15:paraId="6B1BBE63" w15:done="0"/>
  <w15:commentEx w15:paraId="77527815" w15:done="0"/>
  <w15:commentEx w15:paraId="41C41318" w15:done="0"/>
  <w15:commentEx w15:paraId="451DDBD5" w15:done="0"/>
  <w15:commentEx w15:paraId="78A8D60F" w15:done="0"/>
  <w15:commentEx w15:paraId="36CB57CE" w15:done="0"/>
  <w15:commentEx w15:paraId="569253CD" w15:done="0"/>
  <w15:commentEx w15:paraId="12F43C96" w15:done="0"/>
  <w15:commentEx w15:paraId="679163C1" w15:done="0"/>
  <w15:commentEx w15:paraId="289DACBB" w15:done="0"/>
  <w15:commentEx w15:paraId="3BB8F40C" w15:done="0"/>
  <w15:commentEx w15:paraId="61553D7F" w15:done="0"/>
  <w15:commentEx w15:paraId="18B1B57D" w15:done="0"/>
  <w15:commentEx w15:paraId="1E7AF80F" w15:done="0"/>
  <w15:commentEx w15:paraId="57B4ADC6" w15:done="0"/>
  <w15:commentEx w15:paraId="74CCD23C" w15:done="0"/>
  <w15:commentEx w15:paraId="19974029" w15:done="0"/>
  <w15:commentEx w15:paraId="1EB9B79E" w15:done="0"/>
  <w15:commentEx w15:paraId="5DEDDF14" w15:done="0"/>
  <w15:commentEx w15:paraId="2E55AA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54BC4" w16cid:durableId="21BF20D1"/>
  <w16cid:commentId w16cid:paraId="50CF5557" w16cid:durableId="215C3C6C"/>
  <w16cid:commentId w16cid:paraId="0D934ACA" w16cid:durableId="21DE9DC8"/>
  <w16cid:commentId w16cid:paraId="5702E5A3" w16cid:durableId="21C09D13"/>
  <w16cid:commentId w16cid:paraId="1CDC9DAB" w16cid:durableId="215C3B63"/>
  <w16cid:commentId w16cid:paraId="5178AEC4" w16cid:durableId="21C09F46"/>
  <w16cid:commentId w16cid:paraId="1A2E7EB4" w16cid:durableId="21C0A46A"/>
  <w16cid:commentId w16cid:paraId="5699697C" w16cid:durableId="215C3B64"/>
  <w16cid:commentId w16cid:paraId="6B1BBE63" w16cid:durableId="215C3E38"/>
  <w16cid:commentId w16cid:paraId="77527815" w16cid:durableId="21C6CE2D"/>
  <w16cid:commentId w16cid:paraId="41C41318" w16cid:durableId="21C6D08D"/>
  <w16cid:commentId w16cid:paraId="451DDBD5" w16cid:durableId="21D157B9"/>
  <w16cid:commentId w16cid:paraId="78A8D60F" w16cid:durableId="21C72DD8"/>
  <w16cid:commentId w16cid:paraId="36CB57CE" w16cid:durableId="21C6D6C5"/>
  <w16cid:commentId w16cid:paraId="569253CD" w16cid:durableId="21C6D707"/>
  <w16cid:commentId w16cid:paraId="12F43C96" w16cid:durableId="21C6DB6D"/>
  <w16cid:commentId w16cid:paraId="679163C1" w16cid:durableId="21DCE719"/>
  <w16cid:commentId w16cid:paraId="289DACBB" w16cid:durableId="21DCE6E1"/>
  <w16cid:commentId w16cid:paraId="3BB8F40C" w16cid:durableId="21DD725D"/>
  <w16cid:commentId w16cid:paraId="61553D7F" w16cid:durableId="21DE9F81"/>
  <w16cid:commentId w16cid:paraId="18B1B57D" w16cid:durableId="21DD8862"/>
  <w16cid:commentId w16cid:paraId="1E7AF80F" w16cid:durableId="21BF7BAD"/>
  <w16cid:commentId w16cid:paraId="57B4ADC6" w16cid:durableId="21C6DC66"/>
  <w16cid:commentId w16cid:paraId="74CCD23C" w16cid:durableId="21C6DCB3"/>
  <w16cid:commentId w16cid:paraId="19974029" w16cid:durableId="21DDF589"/>
  <w16cid:commentId w16cid:paraId="1EB9B79E" w16cid:durableId="21DE99E9"/>
  <w16cid:commentId w16cid:paraId="5DEDDF14" w16cid:durableId="21C2F001"/>
  <w16cid:commentId w16cid:paraId="2E55AA3B" w16cid:durableId="21968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43660" w14:textId="77777777" w:rsidR="00EF5FCC" w:rsidRDefault="00EF5FCC" w:rsidP="00090C4A">
      <w:pPr>
        <w:spacing w:line="240" w:lineRule="auto"/>
      </w:pPr>
      <w:r>
        <w:separator/>
      </w:r>
    </w:p>
  </w:endnote>
  <w:endnote w:type="continuationSeparator" w:id="0">
    <w:p w14:paraId="47F81E40" w14:textId="77777777" w:rsidR="00EF5FCC" w:rsidRDefault="00EF5FCC"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87247" w14:textId="77777777" w:rsidR="00EF5FCC" w:rsidRDefault="00EF5FCC" w:rsidP="00090C4A">
      <w:pPr>
        <w:spacing w:line="240" w:lineRule="auto"/>
      </w:pPr>
      <w:r>
        <w:separator/>
      </w:r>
    </w:p>
  </w:footnote>
  <w:footnote w:type="continuationSeparator" w:id="0">
    <w:p w14:paraId="7A9297CF" w14:textId="77777777" w:rsidR="00EF5FCC" w:rsidRDefault="00EF5FCC"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EndPr/>
    <w:sdtContent>
      <w:p w14:paraId="5746C95F" w14:textId="77777777" w:rsidR="006123BC" w:rsidRDefault="006123BC">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6123BC" w:rsidRDefault="006123BC">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6123BC" w:rsidRDefault="006123BC">
    <w:pPr>
      <w:pStyle w:val="Header"/>
      <w:ind w:right="360"/>
    </w:pPr>
    <w:r>
      <w:t>RUNNING HEAD:  SOURCE MEMORY DIFFUSION</w:t>
    </w:r>
  </w:p>
  <w:p w14:paraId="0FF05BBC" w14:textId="77777777" w:rsidR="006123BC" w:rsidRDefault="006123B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70ECC"/>
    <w:rsid w:val="00090C4A"/>
    <w:rsid w:val="000C6A6D"/>
    <w:rsid w:val="000E4495"/>
    <w:rsid w:val="000F3604"/>
    <w:rsid w:val="000F5D4F"/>
    <w:rsid w:val="00102B6B"/>
    <w:rsid w:val="00107A72"/>
    <w:rsid w:val="00140802"/>
    <w:rsid w:val="001414C6"/>
    <w:rsid w:val="00164394"/>
    <w:rsid w:val="00171964"/>
    <w:rsid w:val="001A2626"/>
    <w:rsid w:val="001F2733"/>
    <w:rsid w:val="00227DC2"/>
    <w:rsid w:val="00234AB7"/>
    <w:rsid w:val="002478E7"/>
    <w:rsid w:val="002C0A98"/>
    <w:rsid w:val="002D4A5C"/>
    <w:rsid w:val="00313508"/>
    <w:rsid w:val="00337176"/>
    <w:rsid w:val="00343CA6"/>
    <w:rsid w:val="003D745B"/>
    <w:rsid w:val="00417A33"/>
    <w:rsid w:val="0043190F"/>
    <w:rsid w:val="004358BA"/>
    <w:rsid w:val="00437A31"/>
    <w:rsid w:val="004659F0"/>
    <w:rsid w:val="00477537"/>
    <w:rsid w:val="004A18F5"/>
    <w:rsid w:val="004A20B2"/>
    <w:rsid w:val="004B1F90"/>
    <w:rsid w:val="004C73B1"/>
    <w:rsid w:val="004D2134"/>
    <w:rsid w:val="0051609C"/>
    <w:rsid w:val="005261D2"/>
    <w:rsid w:val="005314C7"/>
    <w:rsid w:val="00541AA9"/>
    <w:rsid w:val="00552D9E"/>
    <w:rsid w:val="00582DD9"/>
    <w:rsid w:val="00587029"/>
    <w:rsid w:val="00596BA8"/>
    <w:rsid w:val="005F24C9"/>
    <w:rsid w:val="0060411C"/>
    <w:rsid w:val="006123BC"/>
    <w:rsid w:val="00614A33"/>
    <w:rsid w:val="00614EF6"/>
    <w:rsid w:val="00625CF2"/>
    <w:rsid w:val="00626206"/>
    <w:rsid w:val="00647399"/>
    <w:rsid w:val="00671C18"/>
    <w:rsid w:val="006913A6"/>
    <w:rsid w:val="00696579"/>
    <w:rsid w:val="006C4FE8"/>
    <w:rsid w:val="006C7CFC"/>
    <w:rsid w:val="00732FAC"/>
    <w:rsid w:val="00790904"/>
    <w:rsid w:val="00790A9E"/>
    <w:rsid w:val="007922C0"/>
    <w:rsid w:val="007B38A0"/>
    <w:rsid w:val="007E735D"/>
    <w:rsid w:val="00806BCE"/>
    <w:rsid w:val="008075E9"/>
    <w:rsid w:val="008244C3"/>
    <w:rsid w:val="00842B3C"/>
    <w:rsid w:val="00856A9E"/>
    <w:rsid w:val="0086201A"/>
    <w:rsid w:val="008A3B91"/>
    <w:rsid w:val="008A7A8E"/>
    <w:rsid w:val="008C3FF5"/>
    <w:rsid w:val="008C612F"/>
    <w:rsid w:val="008E0583"/>
    <w:rsid w:val="008F2F21"/>
    <w:rsid w:val="00954F64"/>
    <w:rsid w:val="00957C26"/>
    <w:rsid w:val="009722FE"/>
    <w:rsid w:val="009764DE"/>
    <w:rsid w:val="009A7BCC"/>
    <w:rsid w:val="009C3EA9"/>
    <w:rsid w:val="009D56FB"/>
    <w:rsid w:val="009E3CFA"/>
    <w:rsid w:val="00A15EE7"/>
    <w:rsid w:val="00A23490"/>
    <w:rsid w:val="00A55B1B"/>
    <w:rsid w:val="00A73156"/>
    <w:rsid w:val="00A76759"/>
    <w:rsid w:val="00A85504"/>
    <w:rsid w:val="00AA41A8"/>
    <w:rsid w:val="00AD22FB"/>
    <w:rsid w:val="00AE3413"/>
    <w:rsid w:val="00AF065B"/>
    <w:rsid w:val="00AF0F14"/>
    <w:rsid w:val="00B05E3B"/>
    <w:rsid w:val="00B16660"/>
    <w:rsid w:val="00B2598D"/>
    <w:rsid w:val="00B40867"/>
    <w:rsid w:val="00B70BD5"/>
    <w:rsid w:val="00BA42FC"/>
    <w:rsid w:val="00BA7AD9"/>
    <w:rsid w:val="00BC3CF0"/>
    <w:rsid w:val="00BE1173"/>
    <w:rsid w:val="00C07404"/>
    <w:rsid w:val="00C22BAA"/>
    <w:rsid w:val="00C53316"/>
    <w:rsid w:val="00C53616"/>
    <w:rsid w:val="00C5409A"/>
    <w:rsid w:val="00C84BE6"/>
    <w:rsid w:val="00C90152"/>
    <w:rsid w:val="00CA6984"/>
    <w:rsid w:val="00CA792F"/>
    <w:rsid w:val="00CB3EA9"/>
    <w:rsid w:val="00CD4FD5"/>
    <w:rsid w:val="00D55843"/>
    <w:rsid w:val="00D920FC"/>
    <w:rsid w:val="00D97A23"/>
    <w:rsid w:val="00DC4729"/>
    <w:rsid w:val="00DD2134"/>
    <w:rsid w:val="00DE0383"/>
    <w:rsid w:val="00DF49C6"/>
    <w:rsid w:val="00DF7BE1"/>
    <w:rsid w:val="00E135FE"/>
    <w:rsid w:val="00E7332C"/>
    <w:rsid w:val="00E972CC"/>
    <w:rsid w:val="00EA138F"/>
    <w:rsid w:val="00EA37BF"/>
    <w:rsid w:val="00EB0A4D"/>
    <w:rsid w:val="00EB2D59"/>
    <w:rsid w:val="00ED5AF1"/>
    <w:rsid w:val="00EE32CF"/>
    <w:rsid w:val="00EE725F"/>
    <w:rsid w:val="00EF3B3E"/>
    <w:rsid w:val="00EF5FCC"/>
    <w:rsid w:val="00F12FF6"/>
    <w:rsid w:val="00F63156"/>
    <w:rsid w:val="00F706D9"/>
    <w:rsid w:val="00FB6099"/>
    <w:rsid w:val="00FD7333"/>
    <w:rsid w:val="00FE3BB6"/>
    <w:rsid w:val="00FF228C"/>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975DC978-8FAD-4344-BDB1-3C778EA4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8090">
      <w:bodyDiv w:val="1"/>
      <w:marLeft w:val="0"/>
      <w:marRight w:val="0"/>
      <w:marTop w:val="0"/>
      <w:marBottom w:val="0"/>
      <w:divBdr>
        <w:top w:val="none" w:sz="0" w:space="0" w:color="auto"/>
        <w:left w:val="none" w:sz="0" w:space="0" w:color="auto"/>
        <w:bottom w:val="none" w:sz="0" w:space="0" w:color="auto"/>
        <w:right w:val="none" w:sz="0" w:space="0" w:color="auto"/>
      </w:divBdr>
    </w:div>
    <w:div w:id="169758342">
      <w:bodyDiv w:val="1"/>
      <w:marLeft w:val="0"/>
      <w:marRight w:val="0"/>
      <w:marTop w:val="0"/>
      <w:marBottom w:val="0"/>
      <w:divBdr>
        <w:top w:val="none" w:sz="0" w:space="0" w:color="auto"/>
        <w:left w:val="none" w:sz="0" w:space="0" w:color="auto"/>
        <w:bottom w:val="none" w:sz="0" w:space="0" w:color="auto"/>
        <w:right w:val="none" w:sz="0" w:space="0" w:color="auto"/>
      </w:divBdr>
    </w:div>
    <w:div w:id="400062517">
      <w:bodyDiv w:val="1"/>
      <w:marLeft w:val="0"/>
      <w:marRight w:val="0"/>
      <w:marTop w:val="0"/>
      <w:marBottom w:val="0"/>
      <w:divBdr>
        <w:top w:val="none" w:sz="0" w:space="0" w:color="auto"/>
        <w:left w:val="none" w:sz="0" w:space="0" w:color="auto"/>
        <w:bottom w:val="none" w:sz="0" w:space="0" w:color="auto"/>
        <w:right w:val="none" w:sz="0" w:space="0" w:color="auto"/>
      </w:divBdr>
    </w:div>
    <w:div w:id="400103292">
      <w:bodyDiv w:val="1"/>
      <w:marLeft w:val="0"/>
      <w:marRight w:val="0"/>
      <w:marTop w:val="0"/>
      <w:marBottom w:val="0"/>
      <w:divBdr>
        <w:top w:val="none" w:sz="0" w:space="0" w:color="auto"/>
        <w:left w:val="none" w:sz="0" w:space="0" w:color="auto"/>
        <w:bottom w:val="none" w:sz="0" w:space="0" w:color="auto"/>
        <w:right w:val="none" w:sz="0" w:space="0" w:color="auto"/>
      </w:divBdr>
    </w:div>
    <w:div w:id="549461399">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717634175">
      <w:bodyDiv w:val="1"/>
      <w:marLeft w:val="0"/>
      <w:marRight w:val="0"/>
      <w:marTop w:val="0"/>
      <w:marBottom w:val="0"/>
      <w:divBdr>
        <w:top w:val="none" w:sz="0" w:space="0" w:color="auto"/>
        <w:left w:val="none" w:sz="0" w:space="0" w:color="auto"/>
        <w:bottom w:val="none" w:sz="0" w:space="0" w:color="auto"/>
        <w:right w:val="none" w:sz="0" w:space="0" w:color="auto"/>
      </w:divBdr>
    </w:div>
    <w:div w:id="949707884">
      <w:bodyDiv w:val="1"/>
      <w:marLeft w:val="0"/>
      <w:marRight w:val="0"/>
      <w:marTop w:val="0"/>
      <w:marBottom w:val="0"/>
      <w:divBdr>
        <w:top w:val="none" w:sz="0" w:space="0" w:color="auto"/>
        <w:left w:val="none" w:sz="0" w:space="0" w:color="auto"/>
        <w:bottom w:val="none" w:sz="0" w:space="0" w:color="auto"/>
        <w:right w:val="none" w:sz="0" w:space="0" w:color="auto"/>
      </w:divBdr>
    </w:div>
    <w:div w:id="1308851636">
      <w:bodyDiv w:val="1"/>
      <w:marLeft w:val="0"/>
      <w:marRight w:val="0"/>
      <w:marTop w:val="0"/>
      <w:marBottom w:val="0"/>
      <w:divBdr>
        <w:top w:val="none" w:sz="0" w:space="0" w:color="auto"/>
        <w:left w:val="none" w:sz="0" w:space="0" w:color="auto"/>
        <w:bottom w:val="none" w:sz="0" w:space="0" w:color="auto"/>
        <w:right w:val="none" w:sz="0" w:space="0" w:color="auto"/>
      </w:divBdr>
    </w:div>
    <w:div w:id="1357659439">
      <w:bodyDiv w:val="1"/>
      <w:marLeft w:val="0"/>
      <w:marRight w:val="0"/>
      <w:marTop w:val="0"/>
      <w:marBottom w:val="0"/>
      <w:divBdr>
        <w:top w:val="none" w:sz="0" w:space="0" w:color="auto"/>
        <w:left w:val="none" w:sz="0" w:space="0" w:color="auto"/>
        <w:bottom w:val="none" w:sz="0" w:space="0" w:color="auto"/>
        <w:right w:val="none" w:sz="0" w:space="0" w:color="auto"/>
      </w:divBdr>
    </w:div>
    <w:div w:id="1510169557">
      <w:bodyDiv w:val="1"/>
      <w:marLeft w:val="0"/>
      <w:marRight w:val="0"/>
      <w:marTop w:val="0"/>
      <w:marBottom w:val="0"/>
      <w:divBdr>
        <w:top w:val="none" w:sz="0" w:space="0" w:color="auto"/>
        <w:left w:val="none" w:sz="0" w:space="0" w:color="auto"/>
        <w:bottom w:val="none" w:sz="0" w:space="0" w:color="auto"/>
        <w:right w:val="none" w:sz="0" w:space="0" w:color="auto"/>
      </w:divBdr>
    </w:div>
    <w:div w:id="1560242059">
      <w:bodyDiv w:val="1"/>
      <w:marLeft w:val="0"/>
      <w:marRight w:val="0"/>
      <w:marTop w:val="0"/>
      <w:marBottom w:val="0"/>
      <w:divBdr>
        <w:top w:val="none" w:sz="0" w:space="0" w:color="auto"/>
        <w:left w:val="none" w:sz="0" w:space="0" w:color="auto"/>
        <w:bottom w:val="none" w:sz="0" w:space="0" w:color="auto"/>
        <w:right w:val="none" w:sz="0" w:space="0" w:color="auto"/>
      </w:divBdr>
    </w:div>
    <w:div w:id="1695308031">
      <w:bodyDiv w:val="1"/>
      <w:marLeft w:val="0"/>
      <w:marRight w:val="0"/>
      <w:marTop w:val="0"/>
      <w:marBottom w:val="0"/>
      <w:divBdr>
        <w:top w:val="none" w:sz="0" w:space="0" w:color="auto"/>
        <w:left w:val="none" w:sz="0" w:space="0" w:color="auto"/>
        <w:bottom w:val="none" w:sz="0" w:space="0" w:color="auto"/>
        <w:right w:val="none" w:sz="0" w:space="0" w:color="auto"/>
      </w:divBdr>
    </w:div>
    <w:div w:id="1792433730">
      <w:bodyDiv w:val="1"/>
      <w:marLeft w:val="0"/>
      <w:marRight w:val="0"/>
      <w:marTop w:val="0"/>
      <w:marBottom w:val="0"/>
      <w:divBdr>
        <w:top w:val="none" w:sz="0" w:space="0" w:color="auto"/>
        <w:left w:val="none" w:sz="0" w:space="0" w:color="auto"/>
        <w:bottom w:val="none" w:sz="0" w:space="0" w:color="auto"/>
        <w:right w:val="none" w:sz="0" w:space="0" w:color="auto"/>
      </w:divBdr>
    </w:div>
    <w:div w:id="1809278585">
      <w:bodyDiv w:val="1"/>
      <w:marLeft w:val="0"/>
      <w:marRight w:val="0"/>
      <w:marTop w:val="0"/>
      <w:marBottom w:val="0"/>
      <w:divBdr>
        <w:top w:val="none" w:sz="0" w:space="0" w:color="auto"/>
        <w:left w:val="none" w:sz="0" w:space="0" w:color="auto"/>
        <w:bottom w:val="none" w:sz="0" w:space="0" w:color="auto"/>
        <w:right w:val="none" w:sz="0" w:space="0" w:color="auto"/>
      </w:divBdr>
    </w:div>
    <w:div w:id="213058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97B61-B68E-44EA-9F31-E9BDBC8F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43</Pages>
  <Words>9054</Words>
  <Characters>51614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4</cp:revision>
  <dcterms:created xsi:type="dcterms:W3CDTF">2020-01-31T01:45:00Z</dcterms:created>
  <dcterms:modified xsi:type="dcterms:W3CDTF">2020-02-21T04:12:00Z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