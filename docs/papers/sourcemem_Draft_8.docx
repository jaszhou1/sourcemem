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BC389" w14:textId="77777777" w:rsidR="00090C4A" w:rsidRDefault="00090C4A"/>
    <w:p w14:paraId="3379279A" w14:textId="118BC3ED" w:rsidR="00090C4A" w:rsidRDefault="00AA41A8">
      <w:pPr>
        <w:jc w:val="center"/>
      </w:pPr>
      <w:proofErr w:type="spellStart"/>
      <w:r>
        <w:rPr>
          <w:b/>
        </w:rPr>
        <w:t>Thresholded</w:t>
      </w:r>
      <w:proofErr w:type="spellEnd"/>
      <w:r>
        <w:rPr>
          <w:b/>
        </w:rPr>
        <w:t xml:space="preserve"> Source Memory in Continuous Report: A </w:t>
      </w:r>
      <w:r w:rsidR="00F12FF6">
        <w:rPr>
          <w:b/>
        </w:rPr>
        <w:t xml:space="preserve">Circular </w:t>
      </w:r>
      <w:r>
        <w:rPr>
          <w:b/>
        </w:rPr>
        <w:t>Diffusion Model Account</w:t>
      </w:r>
    </w:p>
    <w:p w14:paraId="49F107B3" w14:textId="77777777" w:rsidR="00090C4A" w:rsidRDefault="00AA41A8">
      <w:pPr>
        <w:jc w:val="center"/>
      </w:pPr>
      <w:r>
        <w:t>Jason Zhou</w:t>
      </w:r>
      <w:r>
        <w:rPr>
          <w:vertAlign w:val="superscript"/>
        </w:rPr>
        <w:t xml:space="preserve"> a</w:t>
      </w:r>
      <w:r>
        <w:t xml:space="preserve">, Adam F. </w:t>
      </w:r>
      <w:proofErr w:type="spellStart"/>
      <w:r>
        <w:t>Osth</w:t>
      </w:r>
      <w:proofErr w:type="spellEnd"/>
      <w:r>
        <w:rPr>
          <w:vertAlign w:val="superscript"/>
        </w:rPr>
        <w:t xml:space="preserve"> a</w:t>
      </w:r>
      <w:r>
        <w:t>, Simon D. Lilburn</w:t>
      </w:r>
      <w:r>
        <w:rPr>
          <w:vertAlign w:val="superscript"/>
        </w:rPr>
        <w:t xml:space="preserve"> a</w:t>
      </w:r>
      <w:r>
        <w:t>, and Philip L. Smith</w:t>
      </w:r>
      <w:r>
        <w:rPr>
          <w:vertAlign w:val="superscript"/>
        </w:rPr>
        <w:t>a</w:t>
      </w:r>
    </w:p>
    <w:p w14:paraId="3EC1462E" w14:textId="77777777" w:rsidR="00090C4A" w:rsidRDefault="00AA41A8">
      <w:pPr>
        <w:jc w:val="center"/>
      </w:pPr>
      <w:r>
        <w:rPr>
          <w:vertAlign w:val="superscript"/>
        </w:rPr>
        <w:t xml:space="preserve">a </w:t>
      </w:r>
      <w:r>
        <w:t>Melbourne School of Psychological Sciences, The University of Melbourne</w:t>
      </w:r>
    </w:p>
    <w:p w14:paraId="17AE189F" w14:textId="77777777" w:rsidR="00090C4A" w:rsidRDefault="00090C4A"/>
    <w:p w14:paraId="0CF3514C" w14:textId="77777777" w:rsidR="00090C4A" w:rsidRDefault="00090C4A"/>
    <w:p w14:paraId="6D8299A9" w14:textId="77777777" w:rsidR="00090C4A" w:rsidRDefault="00090C4A"/>
    <w:p w14:paraId="464DEC6B" w14:textId="77777777" w:rsidR="00090C4A" w:rsidRDefault="00090C4A"/>
    <w:p w14:paraId="3673A0CF" w14:textId="77777777" w:rsidR="00090C4A" w:rsidRDefault="00090C4A"/>
    <w:p w14:paraId="0CECFA2C" w14:textId="77777777" w:rsidR="00090C4A" w:rsidRDefault="00090C4A"/>
    <w:p w14:paraId="7A461CB5" w14:textId="77777777" w:rsidR="00090C4A" w:rsidRDefault="00090C4A"/>
    <w:p w14:paraId="6EC84AD4" w14:textId="77777777" w:rsidR="00090C4A" w:rsidRDefault="00090C4A"/>
    <w:p w14:paraId="14EBA99E" w14:textId="77777777" w:rsidR="00090C4A" w:rsidRDefault="00AA41A8">
      <w:r>
        <w:t>Corresponding Author:</w:t>
      </w:r>
    </w:p>
    <w:p w14:paraId="2FD6DCF4" w14:textId="701D55FD" w:rsidR="00090C4A" w:rsidRDefault="00AA41A8">
      <w:r>
        <w:t>Jason Zhou</w:t>
      </w:r>
    </w:p>
    <w:p w14:paraId="60E74C36" w14:textId="77777777" w:rsidR="00090C4A" w:rsidRDefault="00AA41A8">
      <w:r>
        <w:t>Melbourne School of Psychological Sciences</w:t>
      </w:r>
    </w:p>
    <w:p w14:paraId="2463B013" w14:textId="77777777" w:rsidR="00090C4A" w:rsidRDefault="00AA41A8">
      <w:r>
        <w:t>The University of Melbourne</w:t>
      </w:r>
    </w:p>
    <w:p w14:paraId="1F66976E" w14:textId="77777777" w:rsidR="00090C4A" w:rsidRDefault="00AA41A8">
      <w:r>
        <w:t>Parkville, VIC 3052, AUSTRALIA</w:t>
      </w:r>
    </w:p>
    <w:p w14:paraId="3DCC1839" w14:textId="77777777" w:rsidR="00090C4A" w:rsidRDefault="00AA41A8">
      <w:r>
        <w:t>jasonz1@student.unimelb.edu.au</w:t>
      </w:r>
    </w:p>
    <w:p w14:paraId="59CA2490" w14:textId="1EEC9699" w:rsidR="00090C4A" w:rsidRDefault="00AA41A8">
      <w:r>
        <w:t xml:space="preserve">Tel: </w:t>
      </w:r>
      <w:r w:rsidR="004B1F90" w:rsidRPr="004B1F90">
        <w:rPr>
          <w:color w:val="FF0000"/>
        </w:rPr>
        <w:t>LAB NUMBER</w:t>
      </w:r>
    </w:p>
    <w:p w14:paraId="3AE98AB2" w14:textId="77777777" w:rsidR="00090C4A" w:rsidRDefault="00090C4A"/>
    <w:p w14:paraId="2C7A9519" w14:textId="77777777" w:rsidR="00090C4A" w:rsidRDefault="00AA41A8">
      <w:r>
        <w:t>Declaration of Interest: none</w:t>
      </w:r>
    </w:p>
    <w:p w14:paraId="75B6B007" w14:textId="77777777" w:rsidR="00090C4A" w:rsidRDefault="00AA41A8">
      <w:r>
        <w:t xml:space="preserve">Funding sources: </w:t>
      </w:r>
    </w:p>
    <w:p w14:paraId="7C8BF579" w14:textId="77777777" w:rsidR="00090C4A" w:rsidRDefault="00AA41A8">
      <w:r>
        <w:br w:type="page"/>
      </w:r>
    </w:p>
    <w:p w14:paraId="205529C1" w14:textId="77777777" w:rsidR="00090C4A" w:rsidRDefault="00090C4A">
      <w:pPr>
        <w:ind w:firstLine="720"/>
      </w:pPr>
    </w:p>
    <w:p w14:paraId="7E2FA242" w14:textId="77777777" w:rsidR="00090C4A" w:rsidRDefault="00AA41A8">
      <w:pPr>
        <w:tabs>
          <w:tab w:val="left" w:pos="4349"/>
        </w:tabs>
        <w:ind w:firstLine="720"/>
      </w:pPr>
      <w:r>
        <w:tab/>
        <w:t>Abstract</w:t>
      </w:r>
    </w:p>
    <w:p w14:paraId="0470B351" w14:textId="77777777" w:rsidR="00090C4A" w:rsidRDefault="00AA41A8">
      <w:pPr>
        <w:tabs>
          <w:tab w:val="left" w:pos="4349"/>
        </w:tabs>
        <w:ind w:firstLine="720"/>
        <w:jc w:val="both"/>
      </w:pPr>
      <w:r>
        <w:rPr>
          <w:b/>
          <w:color w:val="FF0000"/>
        </w:rPr>
        <w:t>Insert Abstract</w:t>
      </w:r>
      <w:r>
        <w:t xml:space="preserve"> </w:t>
      </w:r>
    </w:p>
    <w:p w14:paraId="729BEF48" w14:textId="77777777" w:rsidR="00090C4A" w:rsidRDefault="00090C4A">
      <w:pPr>
        <w:tabs>
          <w:tab w:val="left" w:pos="4349"/>
        </w:tabs>
        <w:ind w:firstLine="720"/>
      </w:pPr>
    </w:p>
    <w:p w14:paraId="63379A96" w14:textId="77777777" w:rsidR="00090C4A" w:rsidRDefault="00090C4A">
      <w:pPr>
        <w:tabs>
          <w:tab w:val="left" w:pos="4349"/>
        </w:tabs>
        <w:ind w:firstLine="720"/>
      </w:pPr>
    </w:p>
    <w:p w14:paraId="67324907" w14:textId="77777777" w:rsidR="00090C4A" w:rsidRDefault="00090C4A">
      <w:pPr>
        <w:tabs>
          <w:tab w:val="left" w:pos="4349"/>
        </w:tabs>
        <w:ind w:firstLine="720"/>
      </w:pPr>
    </w:p>
    <w:p w14:paraId="0F2877E6" w14:textId="77777777" w:rsidR="00090C4A" w:rsidRDefault="00090C4A">
      <w:pPr>
        <w:tabs>
          <w:tab w:val="left" w:pos="4349"/>
        </w:tabs>
        <w:ind w:firstLine="720"/>
      </w:pPr>
    </w:p>
    <w:p w14:paraId="1E8C6AAE" w14:textId="77777777" w:rsidR="00090C4A" w:rsidRDefault="00AA41A8">
      <w:pPr>
        <w:tabs>
          <w:tab w:val="left" w:pos="4349"/>
        </w:tabs>
        <w:ind w:firstLine="720"/>
      </w:pPr>
      <w:r>
        <w:rPr>
          <w:i/>
        </w:rPr>
        <w:t xml:space="preserve">Keywords: </w:t>
      </w:r>
      <w:r>
        <w:rPr>
          <w:b/>
          <w:color w:val="FF0000"/>
        </w:rPr>
        <w:t>Insert Keywords</w:t>
      </w:r>
      <w:r>
        <w:t xml:space="preserve"> </w:t>
      </w:r>
    </w:p>
    <w:p w14:paraId="0BE54A90" w14:textId="56F9E88B" w:rsidR="00090C4A" w:rsidRDefault="00AA41A8">
      <w:pPr>
        <w:ind w:firstLine="720"/>
      </w:pPr>
      <w:r>
        <w:br w:type="column"/>
      </w:r>
      <w:r>
        <w:lastRenderedPageBreak/>
        <w:t>Episodic memory</w:t>
      </w:r>
      <w:r w:rsidR="0051609C">
        <w:t xml:space="preserve"> </w:t>
      </w:r>
      <w:r>
        <w:t xml:space="preserve">is memory of a </w:t>
      </w:r>
      <w:proofErr w:type="gramStart"/>
      <w:r>
        <w:t>particular event</w:t>
      </w:r>
      <w:proofErr w:type="gramEnd"/>
      <w:r>
        <w:t xml:space="preserve"> or occasion. A key part of episodic memory is the context in which </w:t>
      </w:r>
      <w:r w:rsidR="00596BA8">
        <w:t>an</w:t>
      </w:r>
      <w:r>
        <w:t xml:space="preserve"> event occurred. </w:t>
      </w:r>
      <w:commentRangeStart w:id="0"/>
      <w:r>
        <w:t xml:space="preserve">This contextual component of episodic memory is known as </w:t>
      </w:r>
      <w:r>
        <w:rPr>
          <w:i/>
        </w:rPr>
        <w:t>source memory</w:t>
      </w:r>
      <w:commentRangeEnd w:id="0"/>
      <w:r w:rsidR="0051609C">
        <w:rPr>
          <w:rStyle w:val="CommentReference"/>
        </w:rPr>
        <w:commentReference w:id="0"/>
      </w:r>
      <w:r>
        <w:t>, and its importance to everyday memory functionin</w:t>
      </w:r>
      <w:r w:rsidR="004659F0">
        <w:t>g</w:t>
      </w:r>
      <w:r>
        <w:t xml:space="preserve"> is easily illustrated. For instance, when identifying the suspect of a crime, a memory within the context of a crime scene will have very different implications than a memory of a chance encounter. To successfully complete such an identification task, the witness needs to: 1) encode information about the suspect and the context within his or her memory, 2) bind this information into an overall representation, 3) recognize the suspect at a later time, 4) retrieve the context in which the event occurred, and 5) </w:t>
      </w:r>
      <w:r w:rsidR="00164394">
        <w:t>mapping the retrieved information onto a response</w:t>
      </w:r>
      <w:r>
        <w:t>.</w:t>
      </w:r>
    </w:p>
    <w:p w14:paraId="4C5B0565" w14:textId="3CDFFFF5" w:rsidR="00DF7BE1" w:rsidRPr="00DF7BE1" w:rsidRDefault="00DF7BE1" w:rsidP="00DF7BE1">
      <w:pPr>
        <w:ind w:firstLine="720"/>
        <w:rPr>
          <w:color w:val="FF0000"/>
        </w:rPr>
      </w:pPr>
      <w:r w:rsidRPr="00DF7BE1">
        <w:rPr>
          <w:color w:val="FF0000"/>
        </w:rPr>
        <w:t>Our aim in this article is to compare competing models of source memory using a continuous outcome decision task. We present a novel method of analysis of the results of this task using the circular diffusion model of Smith (2016)</w:t>
      </w:r>
      <w:r w:rsidR="00F12FF6">
        <w:rPr>
          <w:color w:val="FF0000"/>
        </w:rPr>
        <w:t>. This model provides a characterization of the decision processes that are involved in retrieving items from memory in continuous outcomes tasks and predicts both distributions of decision times and decision outcomes in such tasks. Using this model</w:t>
      </w:r>
      <w:r w:rsidRPr="00DF7BE1">
        <w:rPr>
          <w:color w:val="FF0000"/>
        </w:rPr>
        <w:t xml:space="preserve"> allows us to distinguish the contributions of memory processes and retrieval processes to source memory performance in a precise way.</w:t>
      </w:r>
    </w:p>
    <w:p w14:paraId="728801F3" w14:textId="2707BCDE" w:rsidR="00C53616" w:rsidRPr="00C53616" w:rsidRDefault="00AA41A8" w:rsidP="00C53616">
      <w:pPr>
        <w:ind w:firstLine="720"/>
      </w:pPr>
      <w:r w:rsidRPr="00337176">
        <w:rPr>
          <w:color w:val="FF0000"/>
        </w:rPr>
        <w:t xml:space="preserve">Several classes of models </w:t>
      </w:r>
      <w:r w:rsidR="00E7332C" w:rsidRPr="00337176">
        <w:rPr>
          <w:color w:val="FF0000"/>
        </w:rPr>
        <w:t xml:space="preserve">in the source memory literature </w:t>
      </w:r>
      <w:r w:rsidR="00337176" w:rsidRPr="00337176">
        <w:rPr>
          <w:color w:val="FF0000"/>
        </w:rPr>
        <w:t>have been</w:t>
      </w:r>
      <w:r w:rsidR="00164394">
        <w:rPr>
          <w:color w:val="FF0000"/>
        </w:rPr>
        <w:t xml:space="preserve"> developed</w:t>
      </w:r>
      <w:r w:rsidR="00337176" w:rsidRPr="00337176">
        <w:rPr>
          <w:color w:val="FF0000"/>
        </w:rPr>
        <w:t xml:space="preserve"> to </w:t>
      </w:r>
      <w:r w:rsidR="00164394">
        <w:rPr>
          <w:color w:val="FF0000"/>
        </w:rPr>
        <w:t>formalize the nature of</w:t>
      </w:r>
      <w:r w:rsidR="00337176" w:rsidRPr="00337176">
        <w:rPr>
          <w:color w:val="FF0000"/>
        </w:rPr>
        <w:t xml:space="preserve"> source memory retrieval. </w:t>
      </w:r>
      <w:r>
        <w:t xml:space="preserve">Continuous models of source memory predict that retrieved information may be inaccurate but not absent, allowing for a gradual decline in the quality of information retrieved (Banks, 2000; </w:t>
      </w:r>
      <w:proofErr w:type="spellStart"/>
      <w:r>
        <w:t>Mickes</w:t>
      </w:r>
      <w:proofErr w:type="spellEnd"/>
      <w:r>
        <w:t xml:space="preserve">, </w:t>
      </w:r>
      <w:proofErr w:type="spellStart"/>
      <w:r>
        <w:t>Wais</w:t>
      </w:r>
      <w:proofErr w:type="spellEnd"/>
      <w:r>
        <w:t xml:space="preserve"> &amp; </w:t>
      </w:r>
      <w:proofErr w:type="spellStart"/>
      <w:r>
        <w:t>Wixted</w:t>
      </w:r>
      <w:proofErr w:type="spellEnd"/>
      <w:r>
        <w:t xml:space="preserve">, 2009). In contrast, threshold or discrete-state models holds that retrieval fails discretely, and so performance is made up of either precise </w:t>
      </w:r>
      <w:proofErr w:type="gramStart"/>
      <w:r>
        <w:t>responses, or</w:t>
      </w:r>
      <w:proofErr w:type="gramEnd"/>
      <w:r>
        <w:t xml:space="preserve"> guesses when the memory is subthreshold (Batchelder &amp; </w:t>
      </w:r>
      <w:proofErr w:type="spellStart"/>
      <w:r>
        <w:t>Riefer</w:t>
      </w:r>
      <w:proofErr w:type="spellEnd"/>
      <w:r>
        <w:t xml:space="preserve">, 1990; </w:t>
      </w:r>
      <w:proofErr w:type="spellStart"/>
      <w:r>
        <w:t>Klauer</w:t>
      </w:r>
      <w:proofErr w:type="spellEnd"/>
      <w:r>
        <w:t xml:space="preserve"> &amp; Kellen, 2010). A third class of models can be regarded as hybrids of </w:t>
      </w:r>
      <w:r>
        <w:lastRenderedPageBreak/>
        <w:t xml:space="preserve">continuous and threshold models, and are known </w:t>
      </w:r>
      <w:r w:rsidRPr="00614A33">
        <w:t>as dual-process models</w:t>
      </w:r>
      <w:r w:rsidR="00614A33" w:rsidRPr="00614A33">
        <w:t>,</w:t>
      </w:r>
      <w:r w:rsidR="004B1F90">
        <w:t xml:space="preserve"> </w:t>
      </w:r>
      <w:r w:rsidR="00C53616">
        <w:t xml:space="preserve">in which different kinds of retrieval mechanism support different kinds of memory (Bowers &amp; Schacter, 1990). </w:t>
      </w:r>
      <w:r w:rsidR="00614A33" w:rsidRPr="00614A33">
        <w:t xml:space="preserve">In the case of source memory, </w:t>
      </w:r>
      <w:commentRangeStart w:id="1"/>
      <w:r w:rsidR="00614A33" w:rsidRPr="00614A33">
        <w:t>dual-process models and</w:t>
      </w:r>
      <w:r w:rsidR="00614A33" w:rsidRPr="00614A33">
        <w:rPr>
          <w:rFonts w:eastAsia="Arial"/>
          <w:color w:val="000000"/>
        </w:rPr>
        <w:t xml:space="preserve"> the high threshold model</w:t>
      </w:r>
      <w:r w:rsidR="00614A33">
        <w:rPr>
          <w:rFonts w:eastAsia="Arial"/>
          <w:color w:val="000000"/>
        </w:rPr>
        <w:t xml:space="preserve"> make identical predictions</w:t>
      </w:r>
      <w:commentRangeEnd w:id="1"/>
      <w:r w:rsidR="00C53616">
        <w:rPr>
          <w:rStyle w:val="CommentReference"/>
        </w:rPr>
        <w:commentReference w:id="1"/>
      </w:r>
      <w:r w:rsidR="00614A33">
        <w:rPr>
          <w:rFonts w:eastAsia="Arial"/>
          <w:color w:val="000000"/>
        </w:rPr>
        <w:t>.</w:t>
      </w:r>
    </w:p>
    <w:p w14:paraId="03BB101E" w14:textId="6B0DF4D5" w:rsidR="00C53616" w:rsidRPr="00EA37BF" w:rsidRDefault="00EA37BF" w:rsidP="00C53616">
      <w:pPr>
        <w:ind w:firstLine="720"/>
        <w:rPr>
          <w:color w:val="FF0000"/>
        </w:rPr>
      </w:pPr>
      <w:bookmarkStart w:id="2" w:name="_qmnkh88jo9bg"/>
      <w:bookmarkEnd w:id="2"/>
      <w:commentRangeStart w:id="3"/>
      <w:r w:rsidRPr="00EA37BF">
        <w:rPr>
          <w:color w:val="FF0000"/>
        </w:rPr>
        <w:t xml:space="preserve">The recognition memory literature is well-developed and the continuing debate between single-process and dual-process models in recognition memory can be applied to the source memory task. </w:t>
      </w:r>
      <w:r w:rsidR="00AA41A8" w:rsidRPr="00EA37BF">
        <w:rPr>
          <w:color w:val="FF0000"/>
        </w:rPr>
        <w:t>Although source memory is distinct from recognition memory, the two types of memory are often tested simultaneously, and models have been developed to account for both types of tasks (</w:t>
      </w:r>
      <w:proofErr w:type="spellStart"/>
      <w:r w:rsidR="00AA41A8" w:rsidRPr="00EA37BF">
        <w:rPr>
          <w:color w:val="FF0000"/>
        </w:rPr>
        <w:t>Starns</w:t>
      </w:r>
      <w:proofErr w:type="spellEnd"/>
      <w:r w:rsidR="00AA41A8" w:rsidRPr="00EA37BF">
        <w:rPr>
          <w:color w:val="FF0000"/>
        </w:rPr>
        <w:t xml:space="preserve">, Hicks, Brown &amp; Martin, 2008). </w:t>
      </w:r>
      <w:commentRangeEnd w:id="3"/>
      <w:r>
        <w:rPr>
          <w:rStyle w:val="CommentReference"/>
        </w:rPr>
        <w:commentReference w:id="3"/>
      </w:r>
    </w:p>
    <w:p w14:paraId="2A7E3E5A" w14:textId="0751E1FE" w:rsidR="00090C4A" w:rsidRDefault="00AA41A8">
      <w:pPr>
        <w:ind w:firstLine="720"/>
      </w:pPr>
      <w:r>
        <w:t>An influential example</w:t>
      </w:r>
      <w:r w:rsidR="00EA37BF">
        <w:t xml:space="preserve"> </w:t>
      </w:r>
      <w:r>
        <w:t>dual-process model</w:t>
      </w:r>
      <w:r w:rsidR="00EA37BF">
        <w:t>s in recognition memory is that</w:t>
      </w:r>
      <w:r>
        <w:t xml:space="preserve"> of </w:t>
      </w:r>
      <w:proofErr w:type="spellStart"/>
      <w:r>
        <w:t>Yonelinas</w:t>
      </w:r>
      <w:proofErr w:type="spellEnd"/>
      <w:r>
        <w:t xml:space="preserve"> (1994), in which episodic memory is assumed to involve a mixture of two processes: a fast familiarity-based process and a slower recollection process.  Familiarity, defined in this framework, is a quick judgment about </w:t>
      </w:r>
      <w:proofErr w:type="gramStart"/>
      <w:r>
        <w:t>whether or not</w:t>
      </w:r>
      <w:proofErr w:type="gramEnd"/>
      <w:r>
        <w:t xml:space="preserve"> an item has been encountered before based on the strength of its representation in memory (</w:t>
      </w:r>
      <w:proofErr w:type="spellStart"/>
      <w:r>
        <w:t>Yonelinas</w:t>
      </w:r>
      <w:proofErr w:type="spellEnd"/>
      <w:r>
        <w:t xml:space="preserve">, 1994). Recollection is defined as a slower search process for qualitative information about the item (Atkinson &amp; </w:t>
      </w:r>
      <w:proofErr w:type="spellStart"/>
      <w:r>
        <w:t>Juola</w:t>
      </w:r>
      <w:proofErr w:type="spellEnd"/>
      <w:r>
        <w:t xml:space="preserve">, 1974). Recollection is assumed to be a </w:t>
      </w:r>
      <w:proofErr w:type="spellStart"/>
      <w:r>
        <w:t>thresholded</w:t>
      </w:r>
      <w:proofErr w:type="spellEnd"/>
      <w:r>
        <w:t xml:space="preserve"> retrieval process while familiarity is a continuous signal-detection process (</w:t>
      </w:r>
      <w:proofErr w:type="spellStart"/>
      <w:r>
        <w:t>Yonelinas</w:t>
      </w:r>
      <w:proofErr w:type="spellEnd"/>
      <w:r>
        <w:t xml:space="preserve">, 1999). The basis for this assumption is the fact that in recollection people either succeed or fail to retrieve information. While the amount of information above the threshold may vary, </w:t>
      </w:r>
      <w:proofErr w:type="spellStart"/>
      <w:r>
        <w:t>Yonelinas</w:t>
      </w:r>
      <w:proofErr w:type="spellEnd"/>
      <w:r>
        <w:t xml:space="preserve"> (1999) argues that there is a threshold below which there is no information retrieved.</w:t>
      </w:r>
    </w:p>
    <w:p w14:paraId="482ADC62" w14:textId="3721D3D7" w:rsidR="00090C4A" w:rsidRDefault="00AA41A8">
      <w:r>
        <w:t xml:space="preserve">        </w:t>
      </w:r>
      <w:r>
        <w:tab/>
        <w:t>Within a dual-process framework, performance on an item recognition task is assumed to comprise a mixture of both familiarity and recollection processes, in which targets that were studied will be more familiar than lures which were not (</w:t>
      </w:r>
      <w:proofErr w:type="spellStart"/>
      <w:r>
        <w:t>Yonelinas</w:t>
      </w:r>
      <w:proofErr w:type="spellEnd"/>
      <w:r>
        <w:t xml:space="preserve">, 1994). If successful, </w:t>
      </w:r>
      <w:r>
        <w:lastRenderedPageBreak/>
        <w:t xml:space="preserve">recollection enhances </w:t>
      </w:r>
      <w:r w:rsidR="00FF7FA4">
        <w:t>familiarity</w:t>
      </w:r>
      <w:r>
        <w:t xml:space="preserve"> by providing details of the study event. Critically, both targets and lures have some level of familiarity, and differ continuously in the degree to which they are familiar, but only targets can be recollected because they are associated with a study event. </w:t>
      </w:r>
      <w:r w:rsidR="00FF7FA4" w:rsidRPr="00FF7FA4">
        <w:rPr>
          <w:rFonts w:eastAsia="Arial"/>
          <w:color w:val="000000"/>
        </w:rPr>
        <w:t>Under the assumptions of the model, familiarity cannot be used to determine the source of items as it only consists of the strength at which items can be recalled, not the details of their associated study event</w:t>
      </w:r>
      <w:r w:rsidRPr="00FF7FA4">
        <w:t>.</w:t>
      </w:r>
      <w:r>
        <w:t xml:space="preserve"> Consequently, </w:t>
      </w:r>
      <w:proofErr w:type="spellStart"/>
      <w:r>
        <w:t>Yonelinas</w:t>
      </w:r>
      <w:proofErr w:type="spellEnd"/>
      <w:r>
        <w:t xml:space="preserve"> (1994) conceptualized source memory as a pure recollection process, in that a correct response depends only on successful recollection of contextual details of the study event.</w:t>
      </w:r>
    </w:p>
    <w:p w14:paraId="2F5585B4" w14:textId="61EF1418" w:rsidR="00090C4A" w:rsidRDefault="00AA41A8">
      <w:pPr>
        <w:ind w:firstLine="720"/>
      </w:pPr>
      <w:r>
        <w:t xml:space="preserve">Given that source memory is dependent on recollection in this way, and that recollection according to the dual-process model is </w:t>
      </w:r>
      <w:proofErr w:type="spellStart"/>
      <w:r>
        <w:t>thresholded</w:t>
      </w:r>
      <w:proofErr w:type="spellEnd"/>
      <w:r>
        <w:t>, the model implies that performance in source memory tasks should exhibit a retrieval threshold. When forced to make a source memory judgement in the case that recollection fails, participants can only guess in the absence of information. The dual-process model therefore predicts that overall performance on source memory tasks should be a mixture of two discrete components: informed responses and uninformed guesses, depending on whether recollection succeeds or fails respectively.</w:t>
      </w:r>
      <w:r w:rsidR="00FF7FA4">
        <w:t xml:space="preserve"> </w:t>
      </w:r>
      <w:r w:rsidR="00FF7FA4" w:rsidRPr="00FF7FA4">
        <w:rPr>
          <w:rFonts w:eastAsia="Arial"/>
          <w:color w:val="000000"/>
        </w:rPr>
        <w:t xml:space="preserve">Evidence for </w:t>
      </w:r>
      <w:proofErr w:type="spellStart"/>
      <w:r w:rsidR="00FF7FA4" w:rsidRPr="00FF7FA4">
        <w:rPr>
          <w:rFonts w:eastAsia="Arial"/>
          <w:color w:val="000000"/>
        </w:rPr>
        <w:t>thresholded</w:t>
      </w:r>
      <w:proofErr w:type="spellEnd"/>
      <w:r w:rsidR="00FF7FA4" w:rsidRPr="00FF7FA4">
        <w:rPr>
          <w:rFonts w:eastAsia="Arial"/>
          <w:color w:val="000000"/>
        </w:rPr>
        <w:t xml:space="preserve"> responding has been obtained almost exclusively from two-choice tasks</w:t>
      </w:r>
      <w:r w:rsidR="00FF7FA4">
        <w:rPr>
          <w:rFonts w:eastAsia="Arial"/>
          <w:color w:val="000000"/>
        </w:rPr>
        <w:t>.</w:t>
      </w:r>
    </w:p>
    <w:p w14:paraId="7EF705A8" w14:textId="77777777" w:rsidR="00090C4A" w:rsidRDefault="00AA41A8">
      <w:r>
        <w:t xml:space="preserve"> </w:t>
      </w:r>
    </w:p>
    <w:p w14:paraId="65A0F1DE" w14:textId="59784158" w:rsidR="00090C4A" w:rsidRDefault="00FF7FA4">
      <w:pPr>
        <w:pStyle w:val="Heading1"/>
      </w:pPr>
      <w:bookmarkStart w:id="4" w:name="_gt9qbmngfygl"/>
      <w:bookmarkEnd w:id="4"/>
      <w:r>
        <w:t>Two</w:t>
      </w:r>
      <w:r w:rsidR="00AA41A8">
        <w:t>-choice Tasks</w:t>
      </w:r>
    </w:p>
    <w:p w14:paraId="4455F5C4" w14:textId="375F3122" w:rsidR="00090C4A" w:rsidRDefault="00AA41A8">
      <w:pPr>
        <w:ind w:firstLine="720"/>
      </w:pPr>
      <w:bookmarkStart w:id="5" w:name="_yz5bpd7gcqvf"/>
      <w:bookmarkEnd w:id="5"/>
      <w:r>
        <w:t>Traditionally, evidence both for and against a threshold in recollection has come from the examination of Receiver Operating Characteristic (ROC) curves (</w:t>
      </w:r>
      <w:proofErr w:type="spellStart"/>
      <w:r>
        <w:t>Yonelinas</w:t>
      </w:r>
      <w:proofErr w:type="spellEnd"/>
      <w:r>
        <w:t xml:space="preserve"> &amp; Parks, 2007; </w:t>
      </w:r>
      <w:proofErr w:type="spellStart"/>
      <w:r>
        <w:t>Yonelinas</w:t>
      </w:r>
      <w:proofErr w:type="spellEnd"/>
      <w:r>
        <w:t xml:space="preserve">, 1999; </w:t>
      </w:r>
      <w:proofErr w:type="spellStart"/>
      <w:r>
        <w:t>Slotnick</w:t>
      </w:r>
      <w:proofErr w:type="spellEnd"/>
      <w:r>
        <w:t xml:space="preserve"> &amp; Dodson, 2005). </w:t>
      </w:r>
      <w:commentRangeStart w:id="6"/>
      <w:r>
        <w:t xml:space="preserve">In a two-choice paradigm with two possible sources of information, each source in a continuous model is associated with a normally distributed memory strength, and these distributions overlap. As the response criterion is varied, the ratio of </w:t>
      </w:r>
      <w:r>
        <w:lastRenderedPageBreak/>
        <w:t>hit rates to false alarms will be such that the resultant shape of the plot is curvilinear (</w:t>
      </w:r>
      <w:proofErr w:type="spellStart"/>
      <w:r>
        <w:t>Slotnick</w:t>
      </w:r>
      <w:proofErr w:type="spellEnd"/>
      <w:r>
        <w:t xml:space="preserve"> &amp; Dodson, 2005)</w:t>
      </w:r>
      <w:commentRangeEnd w:id="6"/>
      <w:r w:rsidR="004659F0">
        <w:rPr>
          <w:rStyle w:val="CommentReference"/>
        </w:rPr>
        <w:commentReference w:id="6"/>
      </w:r>
      <w:r>
        <w:t xml:space="preserve">. In contrast, in a discrete model, the strength of the memory representation fails to meet either response threshold in the overlap. </w:t>
      </w:r>
      <w:r w:rsidR="004659F0">
        <w:t xml:space="preserve">As </w:t>
      </w:r>
      <w:r>
        <w:t>a result, the ratio of false alarms to hit rates across criterion points is constant, producing a linear ROC (</w:t>
      </w:r>
      <w:proofErr w:type="spellStart"/>
      <w:r>
        <w:t>Rouder</w:t>
      </w:r>
      <w:proofErr w:type="spellEnd"/>
      <w:r>
        <w:t xml:space="preserve">, Morey, Cowan, Zwilling, Morey &amp; Pratte, 2008). The dual process model, in which source memory is dependent on a </w:t>
      </w:r>
      <w:proofErr w:type="spellStart"/>
      <w:r>
        <w:t>thresholded</w:t>
      </w:r>
      <w:proofErr w:type="spellEnd"/>
      <w:r>
        <w:t xml:space="preserve"> recollection process, also predicts linear source ROCs when familiarity is the same for both sources (</w:t>
      </w:r>
      <w:proofErr w:type="spellStart"/>
      <w:r>
        <w:t>Yonelinas</w:t>
      </w:r>
      <w:proofErr w:type="spellEnd"/>
      <w:r>
        <w:t>, 1999).</w:t>
      </w:r>
    </w:p>
    <w:p w14:paraId="1A3BF1BB" w14:textId="77777777" w:rsidR="00090C4A" w:rsidRDefault="00AA41A8">
      <w:pPr>
        <w:ind w:firstLine="720"/>
      </w:pPr>
      <w:r>
        <w:t xml:space="preserve">The premise that recollection is </w:t>
      </w:r>
      <w:proofErr w:type="spellStart"/>
      <w:r>
        <w:t>thresholded</w:t>
      </w:r>
      <w:proofErr w:type="spellEnd"/>
      <w:r>
        <w:t xml:space="preserve"> was challenged by a reanalysis of the </w:t>
      </w:r>
      <w:proofErr w:type="spellStart"/>
      <w:r>
        <w:t>Yonelinas</w:t>
      </w:r>
      <w:proofErr w:type="spellEnd"/>
      <w:r>
        <w:t xml:space="preserve"> (1999) data by </w:t>
      </w:r>
      <w:proofErr w:type="spellStart"/>
      <w:r>
        <w:t>Slotnick</w:t>
      </w:r>
      <w:proofErr w:type="spellEnd"/>
      <w:r>
        <w:t xml:space="preserve"> and Dodson (2005), in which they conditioned source performance on recognition confidence ratings for each item. This reanalysis demonstrated that if source ROCs were plotted separately for different levels of confidence reported in the item recognition task, the highest confidence source ROCs were in fact curvilinear, contrary to the predictions of the dual-process model. Performance for unrecognized items was at chance and these items were on the diagonal of the ROC. As items rated with lower recognition confidence were included in the original data, the shape of the overall source ROC </w:t>
      </w:r>
      <w:proofErr w:type="gramStart"/>
      <w:r>
        <w:t>were</w:t>
      </w:r>
      <w:proofErr w:type="gramEnd"/>
      <w:r>
        <w:t xml:space="preserve"> apparently increasingly linear, and more consistent with the predictions of the threshold model. The authors argued that only the items that were recognised with high confidence contained diagnostic source information, and that the linearity of source ROCs observed by </w:t>
      </w:r>
      <w:proofErr w:type="spellStart"/>
      <w:r>
        <w:t>Yonelinas</w:t>
      </w:r>
      <w:proofErr w:type="spellEnd"/>
      <w:r>
        <w:t xml:space="preserve"> (1999) was an artifact of collapsing across all recognition confidence ratings, and was thus not evidence for a recollection </w:t>
      </w:r>
      <w:commentRangeStart w:id="7"/>
      <w:r>
        <w:t>threshold</w:t>
      </w:r>
      <w:commentRangeEnd w:id="7"/>
      <w:r>
        <w:commentReference w:id="7"/>
      </w:r>
      <w:r>
        <w:t>.</w:t>
      </w:r>
    </w:p>
    <w:p w14:paraId="08B54870" w14:textId="77777777" w:rsidR="00090C4A" w:rsidRDefault="00AA41A8">
      <w:r>
        <w:t xml:space="preserve">        </w:t>
      </w:r>
      <w:r>
        <w:tab/>
      </w:r>
      <w:proofErr w:type="spellStart"/>
      <w:r>
        <w:t>Yonelinas</w:t>
      </w:r>
      <w:proofErr w:type="spellEnd"/>
      <w:r>
        <w:t xml:space="preserve"> and Parks (2007) responded to the </w:t>
      </w:r>
      <w:proofErr w:type="spellStart"/>
      <w:r>
        <w:t>Slotnick</w:t>
      </w:r>
      <w:proofErr w:type="spellEnd"/>
      <w:r>
        <w:t xml:space="preserve"> and Dodson (2005) analysis by proposing that source ROCs are typically </w:t>
      </w:r>
      <w:proofErr w:type="gramStart"/>
      <w:r>
        <w:t>linear, but</w:t>
      </w:r>
      <w:proofErr w:type="gramEnd"/>
      <w:r>
        <w:t xml:space="preserve"> become more curvilinear under a number of conditions. One such condition is when an item and a source are treated holistically as one item, </w:t>
      </w:r>
      <w:r>
        <w:lastRenderedPageBreak/>
        <w:t xml:space="preserve">known as </w:t>
      </w:r>
      <w:proofErr w:type="spellStart"/>
      <w:r>
        <w:rPr>
          <w:i/>
        </w:rPr>
        <w:t>unitised</w:t>
      </w:r>
      <w:proofErr w:type="spellEnd"/>
      <w:r>
        <w:rPr>
          <w:i/>
        </w:rPr>
        <w:t xml:space="preserve"> familiarity</w:t>
      </w:r>
      <w:r>
        <w:t xml:space="preserve">. We will return to this point in the Discussion. While this proposal represented a concession towards a continuous contribution under certain circumstances, </w:t>
      </w:r>
      <w:proofErr w:type="spellStart"/>
      <w:r>
        <w:t>Klauer</w:t>
      </w:r>
      <w:proofErr w:type="spellEnd"/>
      <w:r>
        <w:t xml:space="preserve"> and Kellen (2010) were later able to account for curvilinear ROCs using only discrete states by allowing for a variable mapping between recognition confidence ratings and source memory thresholds. At present, then, there is a lack of consensus about whether apparently linear or curvilinear ROCs reflect </w:t>
      </w:r>
      <w:proofErr w:type="spellStart"/>
      <w:r>
        <w:t>thresholded</w:t>
      </w:r>
      <w:proofErr w:type="spellEnd"/>
      <w:r>
        <w:t xml:space="preserve"> or continuous retrieval processes.</w:t>
      </w:r>
    </w:p>
    <w:p w14:paraId="2DA89853" w14:textId="4B21F5AA" w:rsidR="00090C4A" w:rsidRDefault="00AA41A8">
      <w:pPr>
        <w:pStyle w:val="Heading1"/>
        <w:keepNext w:val="0"/>
        <w:keepLines w:val="0"/>
        <w:spacing w:before="400" w:after="120"/>
      </w:pPr>
      <w:bookmarkStart w:id="8" w:name="_srka0y8anbc"/>
      <w:bookmarkEnd w:id="8"/>
      <w:r>
        <w:t>Continuous Report</w:t>
      </w:r>
      <w:r w:rsidR="00FF7FA4">
        <w:t xml:space="preserve"> Tasks</w:t>
      </w:r>
    </w:p>
    <w:p w14:paraId="37E8855D" w14:textId="03883810" w:rsidR="00090C4A" w:rsidRDefault="00AA41A8">
      <w:pPr>
        <w:ind w:firstLine="720"/>
      </w:pPr>
      <w:r>
        <w:t xml:space="preserve">Harlow and Donaldson (2013) addressed the need for more diagnostic data by replacing binary decision outcomes with a continuous report paradigm, which yielded a continuous measure of response accuracy. In the Harlow and Donaldson (2013) continuous report paradigm, source information was provided by a point located on the circumference of a circle, which represented the context, and which was paired with a word item. When later cued with that word, participants were required to reproduce the associated location. This procedure allowed </w:t>
      </w:r>
      <w:proofErr w:type="gramStart"/>
      <w:r>
        <w:t>for  a</w:t>
      </w:r>
      <w:proofErr w:type="gramEnd"/>
      <w:r>
        <w:t xml:space="preserve"> continuous measure of the error in the angle between the reported and true source locations. The researchers’ use of a continuous measure of source memory performance allowed them not only to measure the accuracy of source memory judgments, but also the distribution of response errors. Instead of categorizing responses as either correct or incorrect as in a two-choice task, their task, which captures an entire distributions </w:t>
      </w:r>
      <w:proofErr w:type="gramStart"/>
      <w:r>
        <w:t>of  response</w:t>
      </w:r>
      <w:proofErr w:type="gramEnd"/>
      <w:r>
        <w:t xml:space="preserve"> accuracy, provides a more detailed picture of trial-to-trial variability in retrieval performance.   The additional information in such distributions may be more diagnostic than ROC curves of the underlying retrieval processes. Critically, the threshold and continuous models of source memory make divergent predictions about the distributions of response errors in continuous report tasks.</w:t>
      </w:r>
      <w:r>
        <w:tab/>
      </w:r>
    </w:p>
    <w:p w14:paraId="6E511920" w14:textId="068CE149" w:rsidR="00090C4A" w:rsidRDefault="00AA41A8">
      <w:pPr>
        <w:ind w:firstLine="720"/>
      </w:pPr>
      <w:r>
        <w:lastRenderedPageBreak/>
        <w:t>According to the threshold model, items that fall below the recollection threshold will result in guesses, which will be distributed uniformly across all possible response options. Items that exceed the threshold and are successfully retrieved will cluster, with some error, around the true value of the item source. This two-process account of continuous report performance parallels similar proposals in the visual working memory literature, where Zhang and Luck (2008) used a two-component mixture model comprised of a von Mises distribution and a uniform distribution to argue for an item-capacity-limited model visual working memory. Items in memory are represented with high accuracy and responses to them follow a von Mises distribution; items not in memory lead to guessing and responses to them follow a uniform distribution.  Harlow and Donaldson (2013) took a similar approach in modelling performance in their source memory task, using a von Mises distribution to characterize the shape of the marginal distribution of response errors when items exceeded the retrieval threshold. The von Mises distribution is a circular analogue of the normal distribution and, like the normal distribution, has a bell-shaped density function. A mixture of a von Mises distribution and a uniform distribution produces a high-peaked, heavy-tailed distribution (Harlow &amp; Donaldson, 2013). Harlow and Donaldson (2013) found that source accuracy data was better fit by the threshold model better than by its continuous counterpart, which  predicts that responses made with moderate memory strength would result in  a wider spread of responses around the true location without a uniformly distributed guessing component.</w:t>
      </w:r>
    </w:p>
    <w:p w14:paraId="383DC062" w14:textId="77777777" w:rsidR="00090C4A" w:rsidRDefault="00AA41A8">
      <w:pPr>
        <w:pStyle w:val="Heading2"/>
      </w:pPr>
      <w:bookmarkStart w:id="9" w:name="_wqg886cyig06"/>
      <w:bookmarkEnd w:id="9"/>
      <w:r>
        <w:t>Source Memory for Unrecognized Items</w:t>
      </w:r>
    </w:p>
    <w:p w14:paraId="54313B5E" w14:textId="7DE66DA3" w:rsidR="00FF7FA4" w:rsidRDefault="00AA41A8" w:rsidP="009D56FB">
      <w:pPr>
        <w:pStyle w:val="Normal1"/>
        <w:spacing w:line="480" w:lineRule="auto"/>
        <w:ind w:firstLine="720"/>
      </w:pPr>
      <w:r>
        <w:t xml:space="preserve">Although Harlow and Donaldson’s (2013) method represents an innovative way to </w:t>
      </w:r>
      <w:proofErr w:type="spellStart"/>
      <w:r>
        <w:t>charactertize</w:t>
      </w:r>
      <w:proofErr w:type="spellEnd"/>
      <w:r>
        <w:t xml:space="preserve"> the retrieval processes in source memory tasks, </w:t>
      </w:r>
      <w:r w:rsidR="009D56FB">
        <w:t xml:space="preserve">a limitation of their experimental design was that </w:t>
      </w:r>
      <w:r w:rsidR="00AD22FB">
        <w:t xml:space="preserve">source judgments were pooled across confidence in the item recognition </w:t>
      </w:r>
      <w:r w:rsidR="00AD22FB">
        <w:lastRenderedPageBreak/>
        <w:t xml:space="preserve">decision. </w:t>
      </w:r>
      <w:r>
        <w:t xml:space="preserve">The </w:t>
      </w:r>
      <w:proofErr w:type="spellStart"/>
      <w:r>
        <w:t>Slotnick</w:t>
      </w:r>
      <w:proofErr w:type="spellEnd"/>
      <w:r>
        <w:t xml:space="preserve"> and Dodson (2005) study discussed earlier showed how source</w:t>
      </w:r>
      <w:r w:rsidR="00AD22FB">
        <w:t xml:space="preserve"> </w:t>
      </w:r>
      <w:r>
        <w:t xml:space="preserve">memory ROC shapes depend on recognition confidence in the two-choice paradigm, and it is possible that continuous source memory judgments are affected in a similar way. </w:t>
      </w:r>
      <w:commentRangeStart w:id="10"/>
      <w:proofErr w:type="spellStart"/>
      <w:r>
        <w:t>Hautus</w:t>
      </w:r>
      <w:proofErr w:type="spellEnd"/>
      <w:r>
        <w:t xml:space="preserve">, MacMillan, and </w:t>
      </w:r>
      <w:proofErr w:type="spellStart"/>
      <w:r>
        <w:t>Rotello</w:t>
      </w:r>
      <w:proofErr w:type="spellEnd"/>
      <w:r>
        <w:t xml:space="preserve"> (2008) modeled performance in two-choice source memory </w:t>
      </w:r>
      <w:proofErr w:type="gramStart"/>
      <w:r>
        <w:t>tasks,</w:t>
      </w:r>
      <w:r w:rsidR="00AD22FB">
        <w:t xml:space="preserve"> and</w:t>
      </w:r>
      <w:proofErr w:type="gramEnd"/>
      <w:r w:rsidR="00AD22FB">
        <w:t xml:space="preserve"> showed that unrecognized items have no source discriminability</w:t>
      </w:r>
      <w:commentRangeEnd w:id="10"/>
      <w:r w:rsidR="00AD22FB">
        <w:rPr>
          <w:rStyle w:val="CommentReference"/>
          <w:lang w:eastAsia="zh-CN"/>
        </w:rPr>
        <w:commentReference w:id="10"/>
      </w:r>
      <w:r>
        <w:t xml:space="preserve">. Their findings </w:t>
      </w:r>
      <w:proofErr w:type="gramStart"/>
      <w:r>
        <w:t>mirrors</w:t>
      </w:r>
      <w:proofErr w:type="gramEnd"/>
      <w:r>
        <w:t xml:space="preserve"> those of </w:t>
      </w:r>
      <w:proofErr w:type="spellStart"/>
      <w:r w:rsidR="004659F0">
        <w:t>S</w:t>
      </w:r>
      <w:r>
        <w:t>lotnick</w:t>
      </w:r>
      <w:proofErr w:type="spellEnd"/>
      <w:r>
        <w:t xml:space="preserve"> and Dodson (2005) who found that source performance was at chance for items recognised with low confidence. </w:t>
      </w:r>
      <w:r w:rsidR="009D56FB">
        <w:rPr>
          <w:rFonts w:eastAsia="Arial"/>
          <w:color w:val="000000"/>
        </w:rPr>
        <w:t xml:space="preserve">Additionally, </w:t>
      </w:r>
      <w:proofErr w:type="spellStart"/>
      <w:r w:rsidR="00FF7FA4" w:rsidRPr="00FF7FA4">
        <w:rPr>
          <w:rFonts w:eastAsia="Arial"/>
          <w:color w:val="000000"/>
        </w:rPr>
        <w:t>Hautus</w:t>
      </w:r>
      <w:proofErr w:type="spellEnd"/>
      <w:r w:rsidR="00FF7FA4" w:rsidRPr="00FF7FA4">
        <w:rPr>
          <w:rFonts w:eastAsia="Arial"/>
          <w:color w:val="000000"/>
        </w:rPr>
        <w:t xml:space="preserve"> </w:t>
      </w:r>
      <w:r w:rsidR="00FF7FA4">
        <w:rPr>
          <w:rFonts w:eastAsia="Arial"/>
          <w:color w:val="000000"/>
        </w:rPr>
        <w:t>et al. (2008)</w:t>
      </w:r>
      <w:r w:rsidR="00FF7FA4" w:rsidRPr="00FF7FA4">
        <w:rPr>
          <w:rFonts w:eastAsia="Arial"/>
          <w:color w:val="000000"/>
        </w:rPr>
        <w:t xml:space="preserve"> found that the decrease in performance with decreasing confidence was too abrupt to be captured by a continuous model. Th</w:t>
      </w:r>
      <w:r w:rsidR="00FF7FA4">
        <w:rPr>
          <w:rFonts w:eastAsia="Arial"/>
          <w:color w:val="000000"/>
        </w:rPr>
        <w:t>e</w:t>
      </w:r>
      <w:r w:rsidR="00FF7FA4" w:rsidRPr="00FF7FA4">
        <w:rPr>
          <w:rFonts w:eastAsia="Arial"/>
          <w:color w:val="000000"/>
        </w:rPr>
        <w:t xml:space="preserve"> abrupt shift to chance performance was, however, able to be captured by a model with a guessing process.</w:t>
      </w:r>
      <w:r w:rsidR="00FF7FA4" w:rsidRPr="009D56FB">
        <w:rPr>
          <w:rFonts w:eastAsia="Arial"/>
          <w:color w:val="FF0000"/>
        </w:rPr>
        <w:t xml:space="preserve"> </w:t>
      </w:r>
    </w:p>
    <w:p w14:paraId="4E3D6BB9" w14:textId="76EF44A3" w:rsidR="00090C4A" w:rsidRDefault="00AA41A8" w:rsidP="004659F0">
      <w:pPr>
        <w:ind w:firstLine="720"/>
      </w:pPr>
      <w:r>
        <w:t xml:space="preserve">A lack of source discriminability for unrecognized items has been replicated numerous times (Bell, </w:t>
      </w:r>
      <w:proofErr w:type="spellStart"/>
      <w:r>
        <w:t>Mieth</w:t>
      </w:r>
      <w:proofErr w:type="spellEnd"/>
      <w:r>
        <w:t xml:space="preserve">, &amp; Buchner, 2017; </w:t>
      </w:r>
      <w:proofErr w:type="spellStart"/>
      <w:r>
        <w:t>Malejka</w:t>
      </w:r>
      <w:proofErr w:type="spellEnd"/>
      <w:r>
        <w:t xml:space="preserve"> &amp; Broder, 2016; </w:t>
      </w:r>
      <w:proofErr w:type="spellStart"/>
      <w:r>
        <w:t>Onyper</w:t>
      </w:r>
      <w:proofErr w:type="spellEnd"/>
      <w:r>
        <w:t xml:space="preserve">, Zhang, &amp; Howard, 2010), although these studies often employed a procedure where item and source ratings were obtained in the same test trials. When item recognition and source memory tests were in separate blocks, </w:t>
      </w:r>
      <w:proofErr w:type="spellStart"/>
      <w:r>
        <w:t>Osth</w:t>
      </w:r>
      <w:proofErr w:type="spellEnd"/>
      <w:r>
        <w:t>, Fox, McKague, Heathcote, and Dennis (2018) observed reliable source memory for unrecognized items, but discriminability was still low (</w:t>
      </w:r>
      <w:r>
        <w:rPr>
          <w:i/>
        </w:rPr>
        <w:t>d’</w:t>
      </w:r>
      <w:r>
        <w:t xml:space="preserve"> ~ .1). </w:t>
      </w:r>
    </w:p>
    <w:p w14:paraId="255A8169" w14:textId="139998F3" w:rsidR="00090C4A" w:rsidRDefault="00AA41A8">
      <w:pPr>
        <w:ind w:firstLine="720"/>
      </w:pPr>
      <w:r>
        <w:t>If the lack of source memory for unrecognized items generalizes to continuous report tasks, then guesses would result in a heavy-tailed error distribution, which would not necessarily reflect a threshold in memory retrieval but might simply reflect a state in which source retrieval was not attempte</w:t>
      </w:r>
      <w:r w:rsidR="00F12FF6">
        <w:t>d.</w:t>
      </w:r>
      <w:r>
        <w:t xml:space="preserve"> </w:t>
      </w:r>
      <w:del w:id="11" w:author="Jason Zhou" w:date="2020-01-21T10:46:00Z">
        <w:r w:rsidR="00F12FF6" w:rsidDel="00F12FF6">
          <w:delText>Guessing behavior can arise either as the product of a retrieval threshold within source memory or without a threshold in source when either the participant does not attempt to retrieve the source memory</w:delText>
        </w:r>
        <w:r w:rsidR="00F12FF6" w:rsidDel="00F12FF6">
          <w:delText xml:space="preserve">. </w:delText>
        </w:r>
      </w:del>
      <w:r>
        <w:t xml:space="preserve">In the context of the findings of Harlow and Donaldson (2013), </w:t>
      </w:r>
      <w:r w:rsidR="00F12FF6" w:rsidRPr="00F12FF6">
        <w:rPr>
          <w:color w:val="FF0000"/>
        </w:rPr>
        <w:t xml:space="preserve">this </w:t>
      </w:r>
      <w:r w:rsidRPr="00F12FF6">
        <w:rPr>
          <w:color w:val="FF0000"/>
        </w:rPr>
        <w:t xml:space="preserve">account </w:t>
      </w:r>
      <w:r w:rsidR="00F12FF6" w:rsidRPr="00F12FF6">
        <w:rPr>
          <w:color w:val="FF0000"/>
        </w:rPr>
        <w:t xml:space="preserve">of apparent guessing behavior </w:t>
      </w:r>
      <w:r w:rsidRPr="00F12FF6">
        <w:rPr>
          <w:color w:val="FF0000"/>
        </w:rPr>
        <w:t>predicts that if unrecognized items are excluded</w:t>
      </w:r>
      <w:r>
        <w:t xml:space="preserve">, the heavy tails in the error distribution will disappear, and that a continuous model will </w:t>
      </w:r>
      <w:r>
        <w:lastRenderedPageBreak/>
        <w:t xml:space="preserve">be preferred in account for source performance. </w:t>
      </w:r>
      <w:r w:rsidR="004659F0">
        <w:t xml:space="preserve">An aim </w:t>
      </w:r>
      <w:r>
        <w:t>of our study was therefore to investigate a continuous-report measure of source-memory performance conditional on the accuracy of previous recognition judgments.</w:t>
      </w:r>
      <w:r w:rsidR="00AD22FB">
        <w:t xml:space="preserve"> In order to do this, we must consider the mapping between retrieved information and an observed response through the lens of a decision model.</w:t>
      </w:r>
    </w:p>
    <w:p w14:paraId="1C234D86" w14:textId="4ECD8AEE" w:rsidR="00090C4A" w:rsidRDefault="00AD22FB">
      <w:pPr>
        <w:pStyle w:val="Heading1"/>
        <w:keepNext w:val="0"/>
        <w:keepLines w:val="0"/>
        <w:spacing w:before="400" w:after="120"/>
      </w:pPr>
      <w:bookmarkStart w:id="12" w:name="_gxcmt29elagg"/>
      <w:bookmarkEnd w:id="12"/>
      <w:r>
        <w:t xml:space="preserve">Insights from Models of </w:t>
      </w:r>
      <w:r w:rsidR="00AA41A8">
        <w:t>Decision-Making</w:t>
      </w:r>
    </w:p>
    <w:p w14:paraId="155B2218" w14:textId="6E4AE15A" w:rsidR="00AD22FB" w:rsidRDefault="00AA41A8">
      <w:pPr>
        <w:ind w:firstLine="720"/>
      </w:pPr>
      <w:r>
        <w:t xml:space="preserve">In completing a source or recognition memory task, not only do participants need to retrieve information from memory, they must also </w:t>
      </w:r>
      <w:proofErr w:type="gramStart"/>
      <w:r>
        <w:t>make a decision</w:t>
      </w:r>
      <w:proofErr w:type="gramEnd"/>
      <w:r>
        <w:t xml:space="preserve"> on how to respond based on the information retrieved</w:t>
      </w:r>
      <w:ins w:id="13" w:author="Jason Zhou" w:date="2020-01-21T10:46:00Z">
        <w:r w:rsidR="00F12FF6">
          <w:t xml:space="preserve"> (Ratcliff, 1978)</w:t>
        </w:r>
      </w:ins>
      <w:r>
        <w:t xml:space="preserve">. </w:t>
      </w:r>
      <w:commentRangeStart w:id="14"/>
      <w:r w:rsidR="00AD22FB" w:rsidRPr="00AD22FB">
        <w:rPr>
          <w:color w:val="FF0000"/>
        </w:rPr>
        <w:t>Critically, both the decision outcome and the latency of the decision offer insight into the decision-making process</w:t>
      </w:r>
      <w:commentRangeEnd w:id="14"/>
      <w:r w:rsidR="00AD22FB">
        <w:rPr>
          <w:rStyle w:val="CommentReference"/>
        </w:rPr>
        <w:commentReference w:id="14"/>
      </w:r>
      <w:r w:rsidR="00AD22FB">
        <w:t xml:space="preserve">. </w:t>
      </w:r>
      <w:r>
        <w:t xml:space="preserve">Much of the existing body of source memory research, particularly in the continuous report paradigm, lacks an explicit account of properties of the </w:t>
      </w:r>
      <w:commentRangeStart w:id="15"/>
      <w:r>
        <w:t>decision process</w:t>
      </w:r>
      <w:commentRangeEnd w:id="15"/>
      <w:r>
        <w:commentReference w:id="15"/>
      </w:r>
      <w:r>
        <w:t>. Past research in the recognition memory literature has shown that when  the properties of decision processes</w:t>
      </w:r>
      <w:r w:rsidR="00AD22FB">
        <w:t xml:space="preserve"> as well as response latencies</w:t>
      </w:r>
      <w:r>
        <w:t xml:space="preserve"> are taken into account, the kinds of conclusions that can be made about recognition memory differ from those made when decision-making is not explicitly considered (Dube, </w:t>
      </w:r>
      <w:proofErr w:type="spellStart"/>
      <w:r>
        <w:t>Starns</w:t>
      </w:r>
      <w:proofErr w:type="spellEnd"/>
      <w:r>
        <w:t xml:space="preserve">, </w:t>
      </w:r>
      <w:proofErr w:type="spellStart"/>
      <w:r>
        <w:t>Rotello</w:t>
      </w:r>
      <w:proofErr w:type="spellEnd"/>
      <w:r>
        <w:t xml:space="preserve"> &amp; Ratcliff, 2012; </w:t>
      </w:r>
      <w:proofErr w:type="spellStart"/>
      <w:r>
        <w:t>Osth</w:t>
      </w:r>
      <w:proofErr w:type="spellEnd"/>
      <w:r>
        <w:t xml:space="preserve">, Bora, Dennis, &amp; Heathcote, 2017; </w:t>
      </w:r>
      <w:proofErr w:type="spellStart"/>
      <w:r w:rsidR="00AD22FB">
        <w:t>Osth</w:t>
      </w:r>
      <w:proofErr w:type="spellEnd"/>
      <w:r w:rsidR="00AD22FB">
        <w:t xml:space="preserve"> &amp; Farrell, 2019; </w:t>
      </w:r>
      <w:r>
        <w:t xml:space="preserve">Ratcliff &amp; </w:t>
      </w:r>
      <w:proofErr w:type="spellStart"/>
      <w:r>
        <w:t>Starns</w:t>
      </w:r>
      <w:proofErr w:type="spellEnd"/>
      <w:r>
        <w:t>, 2013</w:t>
      </w:r>
      <w:r w:rsidR="00AD22FB">
        <w:t xml:space="preserve">; </w:t>
      </w:r>
      <w:proofErr w:type="spellStart"/>
      <w:r w:rsidR="00AD22FB">
        <w:t>Starns</w:t>
      </w:r>
      <w:proofErr w:type="spellEnd"/>
      <w:r w:rsidR="00AD22FB">
        <w:t xml:space="preserve">, Ratcliff, &amp; </w:t>
      </w:r>
      <w:proofErr w:type="spellStart"/>
      <w:r w:rsidR="00AD22FB">
        <w:t>McKoon</w:t>
      </w:r>
      <w:proofErr w:type="spellEnd"/>
      <w:r w:rsidR="00AD22FB">
        <w:t>, 2012</w:t>
      </w:r>
      <w:r>
        <w:t xml:space="preserve">). </w:t>
      </w:r>
    </w:p>
    <w:p w14:paraId="1161BFE3" w14:textId="61D3533D" w:rsidR="00090C4A" w:rsidRDefault="00AA41A8">
      <w:pPr>
        <w:ind w:firstLine="720"/>
      </w:pPr>
      <w:r>
        <w:t xml:space="preserve">Diffusion models have emerged as increasingly influential accounts of decision processes which predict both response time (RT) and response accuracy data, and which naturally explain well-documented phenomena like the speed-accuracy trade-off (Ratcliff, Smith, Brown &amp; </w:t>
      </w:r>
      <w:proofErr w:type="spellStart"/>
      <w:r>
        <w:t>McKoon</w:t>
      </w:r>
      <w:proofErr w:type="spellEnd"/>
      <w:r>
        <w:t xml:space="preserve">, 2016). Diffusion models have also been used extensively in the past to model memory retrieval, and more recent research has proposed a general theory of memory and decision-making in which decisions about stimuli within </w:t>
      </w:r>
      <w:r w:rsidR="00AD22FB">
        <w:t xml:space="preserve">recognition memory and </w:t>
      </w:r>
      <w:r>
        <w:t>visual working memory are made using a diffusion process (</w:t>
      </w:r>
      <w:proofErr w:type="spellStart"/>
      <w:r w:rsidR="00AD22FB">
        <w:t>Osth</w:t>
      </w:r>
      <w:proofErr w:type="spellEnd"/>
      <w:r w:rsidR="006C7CFC">
        <w:t xml:space="preserve">, Jansson, Dennis, &amp; Heathcote, 2018; </w:t>
      </w:r>
      <w:r>
        <w:t xml:space="preserve">Smith &amp; Ratcliff, </w:t>
      </w:r>
      <w:r>
        <w:lastRenderedPageBreak/>
        <w:t>2009). In the most common form of the diffusion model (Ratcliff, 1978), the decision process is modeled as noisy evidence accumulation between a pair of absorbing boundaries that represent the decision criteria for the task. Evidence is accumulated until the process reaches one or other boundary: The first boundary reached determines the response and the time to first reach a boundary is the decision time component of RT. The diffusion decision model in shown in Figure 1.</w:t>
      </w:r>
    </w:p>
    <w:p w14:paraId="6E0B0F66" w14:textId="77777777" w:rsidR="00090C4A" w:rsidRDefault="00AA41A8">
      <w:pPr>
        <w:keepNext/>
        <w:ind w:firstLine="720"/>
      </w:pPr>
      <w:r>
        <w:rPr>
          <w:noProof/>
          <w:lang w:eastAsia="en-US"/>
        </w:rPr>
        <w:drawing>
          <wp:inline distT="0" distB="0" distL="0" distR="9525" wp14:anchorId="47602431" wp14:editId="4E595214">
            <wp:extent cx="5439410" cy="4210050"/>
            <wp:effectExtent l="0" t="0" r="0" b="0"/>
            <wp:docPr id="1" name="Picture 2"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A close up of a map&#10;&#10;Description automatically generated"/>
                    <pic:cNvPicPr>
                      <a:picLocks noChangeAspect="1" noChangeArrowheads="1"/>
                    </pic:cNvPicPr>
                  </pic:nvPicPr>
                  <pic:blipFill>
                    <a:blip r:embed="rId10" cstate="print"/>
                    <a:stretch>
                      <a:fillRect/>
                    </a:stretch>
                  </pic:blipFill>
                  <pic:spPr bwMode="auto">
                    <a:xfrm>
                      <a:off x="0" y="0"/>
                      <a:ext cx="5439410" cy="4210050"/>
                    </a:xfrm>
                    <a:prstGeom prst="rect">
                      <a:avLst/>
                    </a:prstGeom>
                  </pic:spPr>
                </pic:pic>
              </a:graphicData>
            </a:graphic>
          </wp:inline>
        </w:drawing>
      </w:r>
    </w:p>
    <w:p w14:paraId="395AB524" w14:textId="1FB5197D" w:rsidR="00090C4A" w:rsidRDefault="00AA41A8">
      <w:pPr>
        <w:pStyle w:val="Caption"/>
      </w:pPr>
      <w:r>
        <w:rPr>
          <w:i w:val="0"/>
          <w:color w:val="auto"/>
          <w:sz w:val="24"/>
          <w:szCs w:val="24"/>
        </w:rPr>
        <w:t xml:space="preserve">Figure </w:t>
      </w:r>
      <w:r w:rsidR="008E0583">
        <w:rPr>
          <w:i w:val="0"/>
          <w:color w:val="auto"/>
          <w:sz w:val="24"/>
          <w:szCs w:val="24"/>
        </w:rPr>
        <w:fldChar w:fldCharType="begin"/>
      </w:r>
      <w:r w:rsidR="008E0583">
        <w:rPr>
          <w:i w:val="0"/>
          <w:color w:val="auto"/>
          <w:sz w:val="24"/>
          <w:szCs w:val="24"/>
        </w:rPr>
        <w:instrText xml:space="preserve"> SEQ Figure \* ARABIC </w:instrText>
      </w:r>
      <w:r w:rsidR="008E0583">
        <w:rPr>
          <w:i w:val="0"/>
          <w:color w:val="auto"/>
          <w:sz w:val="24"/>
          <w:szCs w:val="24"/>
        </w:rPr>
        <w:fldChar w:fldCharType="separate"/>
      </w:r>
      <w:r w:rsidR="00582DD9">
        <w:rPr>
          <w:i w:val="0"/>
          <w:noProof/>
          <w:color w:val="auto"/>
          <w:sz w:val="24"/>
          <w:szCs w:val="24"/>
        </w:rPr>
        <w:t>1</w:t>
      </w:r>
      <w:r w:rsidR="008E0583">
        <w:rPr>
          <w:i w:val="0"/>
          <w:color w:val="auto"/>
          <w:sz w:val="24"/>
          <w:szCs w:val="24"/>
        </w:rPr>
        <w:fldChar w:fldCharType="end"/>
      </w:r>
      <w:r>
        <w:rPr>
          <w:i w:val="0"/>
          <w:color w:val="auto"/>
          <w:sz w:val="24"/>
          <w:szCs w:val="24"/>
        </w:rPr>
        <w:t>.</w:t>
      </w:r>
      <w:r>
        <w:rPr>
          <w:color w:val="auto"/>
          <w:sz w:val="24"/>
          <w:szCs w:val="24"/>
        </w:rPr>
        <w:t xml:space="preserve"> </w:t>
      </w:r>
      <w:r>
        <w:rPr>
          <w:i w:val="0"/>
          <w:iCs w:val="0"/>
          <w:color w:val="auto"/>
          <w:sz w:val="24"/>
          <w:szCs w:val="24"/>
        </w:rPr>
        <w:t xml:space="preserve">Diffusion decision model.  Evidence is accumulated by a Wiener diffusion between a pair of absorbing boundaries that represent the decision criteria for responses </w:t>
      </w:r>
      <w:r>
        <w:rPr>
          <w:color w:val="auto"/>
          <w:sz w:val="24"/>
          <w:szCs w:val="24"/>
        </w:rPr>
        <w:t>R</w:t>
      </w:r>
      <w:r>
        <w:rPr>
          <w:color w:val="auto"/>
          <w:sz w:val="24"/>
          <w:szCs w:val="24"/>
          <w:vertAlign w:val="subscript"/>
        </w:rPr>
        <w:t>a</w:t>
      </w:r>
      <w:r>
        <w:rPr>
          <w:i w:val="0"/>
          <w:iCs w:val="0"/>
          <w:color w:val="auto"/>
          <w:sz w:val="24"/>
          <w:szCs w:val="24"/>
        </w:rPr>
        <w:t xml:space="preserve"> or </w:t>
      </w:r>
      <w:proofErr w:type="spellStart"/>
      <w:r>
        <w:rPr>
          <w:color w:val="auto"/>
          <w:sz w:val="24"/>
          <w:szCs w:val="24"/>
        </w:rPr>
        <w:t>R</w:t>
      </w:r>
      <w:r>
        <w:rPr>
          <w:color w:val="auto"/>
          <w:sz w:val="24"/>
          <w:szCs w:val="24"/>
          <w:vertAlign w:val="subscript"/>
        </w:rPr>
        <w:t>b</w:t>
      </w:r>
      <w:proofErr w:type="spellEnd"/>
      <w:r>
        <w:rPr>
          <w:i w:val="0"/>
          <w:iCs w:val="0"/>
          <w:color w:val="auto"/>
          <w:sz w:val="24"/>
          <w:szCs w:val="24"/>
          <w:vertAlign w:val="subscript"/>
        </w:rPr>
        <w:t>.</w:t>
      </w:r>
      <w:r>
        <w:rPr>
          <w:i w:val="0"/>
          <w:iCs w:val="0"/>
          <w:color w:val="auto"/>
          <w:sz w:val="24"/>
          <w:szCs w:val="24"/>
        </w:rPr>
        <w:t xml:space="preserve"> The starting point is </w:t>
      </w:r>
      <w:r>
        <w:rPr>
          <w:color w:val="auto"/>
          <w:sz w:val="24"/>
          <w:szCs w:val="24"/>
        </w:rPr>
        <w:t>z</w:t>
      </w:r>
      <w:r>
        <w:rPr>
          <w:i w:val="0"/>
          <w:iCs w:val="0"/>
          <w:color w:val="auto"/>
          <w:sz w:val="24"/>
          <w:szCs w:val="24"/>
        </w:rPr>
        <w:t xml:space="preserve"> and the boundaries are located at 0 and </w:t>
      </w:r>
      <w:r>
        <w:rPr>
          <w:color w:val="auto"/>
          <w:sz w:val="24"/>
          <w:szCs w:val="24"/>
        </w:rPr>
        <w:t xml:space="preserve">a. </w:t>
      </w:r>
      <w:r>
        <w:rPr>
          <w:i w:val="0"/>
          <w:iCs w:val="0"/>
          <w:color w:val="auto"/>
          <w:sz w:val="24"/>
          <w:szCs w:val="24"/>
        </w:rPr>
        <w:t xml:space="preserve">The first boundary reached determines the response and the time taken to reach it determines the decision time. </w:t>
      </w:r>
      <w:r>
        <w:rPr>
          <w:i w:val="0"/>
          <w:color w:val="auto"/>
          <w:sz w:val="24"/>
          <w:szCs w:val="24"/>
        </w:rPr>
        <w:t xml:space="preserve"> The rate at which evidence accumulates is the drift rate, which is normally distributed across trials with standard deviation</w:t>
      </w:r>
      <w:r>
        <w:rPr>
          <w:i w:val="0"/>
          <w:color w:val="auto"/>
          <w:sz w:val="24"/>
          <w:szCs w:val="24"/>
          <w:vertAlign w:val="subscript"/>
        </w:rPr>
        <w:t xml:space="preserve"> </w:t>
      </w:r>
      <w:r>
        <w:rPr>
          <w:color w:val="auto"/>
          <w:sz w:val="24"/>
          <w:szCs w:val="24"/>
        </w:rPr>
        <w:t>η</w:t>
      </w:r>
      <w:r>
        <w:rPr>
          <w:i w:val="0"/>
          <w:color w:val="auto"/>
          <w:sz w:val="24"/>
          <w:szCs w:val="24"/>
        </w:rPr>
        <w:t>.</w:t>
      </w:r>
    </w:p>
    <w:p w14:paraId="67E3EDEF" w14:textId="77777777" w:rsidR="00090C4A" w:rsidRDefault="00090C4A"/>
    <w:p w14:paraId="2E2BCB15" w14:textId="77777777" w:rsidR="00090C4A" w:rsidRDefault="00AA41A8">
      <w:pPr>
        <w:ind w:firstLine="720"/>
      </w:pPr>
      <w:r>
        <w:lastRenderedPageBreak/>
        <w:t xml:space="preserve">The diffusion model assumes that multiple sources of variability affect the decision process, including moment-to-moment variability in the accumulation of evidence and trial-to-trial variability in the quality of evidence entering the decision process. The moment-to-moment variability reflects the noisiness of the evidence provided by the retrieval process, while the trial-to-trial variability reflects differences in the stimulus information on which the decision is based. The rate of evidence accumulation on any trial is known as the drift rate. Drift rates can vary across trials, with high drift rate trials resulting in high accuracy and fast RTs, while trials with lower drift rates result in slower and less accurate responses (Ratcliff, Smith &amp; </w:t>
      </w:r>
      <w:proofErr w:type="spellStart"/>
      <w:r>
        <w:t>McKoon</w:t>
      </w:r>
      <w:proofErr w:type="spellEnd"/>
      <w:r>
        <w:t>, 2015).</w:t>
      </w:r>
    </w:p>
    <w:p w14:paraId="0D96A936" w14:textId="726F26D8" w:rsidR="006C7CFC" w:rsidRDefault="00AA41A8" w:rsidP="006C7CFC">
      <w:pPr>
        <w:ind w:firstLine="720"/>
      </w:pPr>
      <w:r>
        <w:t>The relationship between accuracy and RT is intuitive: when the evidence for the correct response is strong, it will accumulate more rapidly, leading to faster responses, and be more likely to reach the correct boundary before the error boundary, leading to higher accuracy</w:t>
      </w:r>
      <w:r w:rsidR="004659F0">
        <w:t xml:space="preserve">. </w:t>
      </w:r>
      <w:r>
        <w:t xml:space="preserve">In contrast, when the evidence is weak, it will accumulate more slowly, leading to slower responses, and be less likely to reach the correct boundary before the error boundary, leading to lower accuracy. </w:t>
      </w:r>
      <w:r w:rsidR="006C7CFC">
        <w:t>W</w:t>
      </w:r>
      <w:r>
        <w:t>hen</w:t>
      </w:r>
      <w:r w:rsidR="006C7CFC">
        <w:t xml:space="preserve"> the</w:t>
      </w:r>
      <w:r>
        <w:t xml:space="preserve"> drift rate varies between trials, leading to a mixture of strong and weak evidence, then the mean RT for correct responses will be shorter than mean RT for errors</w:t>
      </w:r>
      <w:r w:rsidR="006C7CFC">
        <w:t xml:space="preserve">. This is because most error responses come from trials with low drift rates, which have slow RTs, while most correct responses come from trials with high drift rates, which have fast RTs. </w:t>
      </w:r>
      <w:ins w:id="16" w:author="Jason Zhou" w:date="2020-01-21T10:48:00Z">
        <w:r w:rsidR="00F12FF6">
          <w:t>W</w:t>
        </w:r>
      </w:ins>
      <w:ins w:id="17" w:author="Jason Zhou" w:date="2020-01-21T10:47:00Z">
        <w:r w:rsidR="00F12FF6">
          <w:t>ithout this variability, correct and error RT distributions will be the same; it is only when drift rates vary between trials</w:t>
        </w:r>
      </w:ins>
      <w:ins w:id="18" w:author="Jason Zhou" w:date="2020-01-21T10:48:00Z">
        <w:r w:rsidR="00F12FF6">
          <w:t xml:space="preserve"> that </w:t>
        </w:r>
      </w:ins>
      <w:ins w:id="19" w:author="Jason Zhou" w:date="2020-01-21T10:47:00Z">
        <w:r w:rsidR="00F12FF6">
          <w:t>the model predicts this slow error pattern.</w:t>
        </w:r>
        <w:r w:rsidR="00F12FF6">
          <w:t xml:space="preserve"> </w:t>
        </w:r>
      </w:ins>
      <w:r w:rsidR="006C7CFC">
        <w:t>T</w:t>
      </w:r>
      <w:commentRangeStart w:id="20"/>
      <w:r>
        <w:t xml:space="preserve">his phenomenon, known as a </w:t>
      </w:r>
      <w:r>
        <w:rPr>
          <w:i/>
        </w:rPr>
        <w:t xml:space="preserve">slow error </w:t>
      </w:r>
      <w:r>
        <w:t>pattern,</w:t>
      </w:r>
      <w:r>
        <w:rPr>
          <w:i/>
        </w:rPr>
        <w:t xml:space="preserve"> </w:t>
      </w:r>
      <w:r>
        <w:t>has been reliably observed when decision making is difficult (Ratcliff et al., 2016).</w:t>
      </w:r>
      <w:r w:rsidR="006C7CFC">
        <w:t xml:space="preserve"> </w:t>
      </w:r>
      <w:commentRangeEnd w:id="20"/>
      <w:r w:rsidR="006C7CFC">
        <w:rPr>
          <w:rStyle w:val="CommentReference"/>
        </w:rPr>
        <w:commentReference w:id="20"/>
      </w:r>
      <w:r w:rsidR="006C7CFC">
        <w:t xml:space="preserve"> </w:t>
      </w:r>
    </w:p>
    <w:p w14:paraId="58B6A286" w14:textId="127BE9BD" w:rsidR="00090C4A" w:rsidRDefault="00AA41A8">
      <w:pPr>
        <w:ind w:firstLine="720"/>
      </w:pPr>
      <w:r>
        <w:t xml:space="preserve"> The circular diffusion model, of Smith (2016) extend</w:t>
      </w:r>
      <w:r w:rsidR="006C7CFC">
        <w:t>s</w:t>
      </w:r>
      <w:r>
        <w:t xml:space="preserve"> the two-choice diffusion model of Ratcliff (1978), which represents decision-making as a one-dimensional evidence accumulation </w:t>
      </w:r>
      <w:r>
        <w:lastRenderedPageBreak/>
        <w:t>process (diffusion on a line), to account for continuous report tasks. In the circular model, the drift rate is defined as a vector in a two-dimensional (2D) space having both an identity component for the position of the stimulus on the circle, represented as the phase angle of the drift vector, and a magnitude component, representing the quality of the evidence for any particular response (Figure 2). When a response is made, the magnitude of the drift vector determines RT in the same way as does the scalar drift rate does in the standard Ratcliff model, while the point at which the evidence accumulation process exits the circle determines the response outcome.</w:t>
      </w:r>
    </w:p>
    <w:p w14:paraId="7185E1FE" w14:textId="77777777" w:rsidR="00090C4A" w:rsidRDefault="00090C4A">
      <w:pPr>
        <w:ind w:firstLine="720"/>
      </w:pPr>
    </w:p>
    <w:p w14:paraId="383BBC05" w14:textId="77777777" w:rsidR="00090C4A" w:rsidRDefault="00AA41A8">
      <w:pPr>
        <w:keepNext/>
        <w:jc w:val="center"/>
      </w:pPr>
      <w:r>
        <w:rPr>
          <w:noProof/>
          <w:lang w:eastAsia="en-US"/>
        </w:rPr>
        <w:drawing>
          <wp:inline distT="0" distB="5080" distL="0" distR="0" wp14:anchorId="53AEA0C8" wp14:editId="6D5AF87D">
            <wp:extent cx="4637405" cy="3405505"/>
            <wp:effectExtent l="0" t="0" r="0" b="0"/>
            <wp:docPr id="2" name="Picture 8"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8" descr="A close up of a device&#10;&#10;Description automatically generated"/>
                    <pic:cNvPicPr>
                      <a:picLocks noChangeAspect="1" noChangeArrowheads="1"/>
                    </pic:cNvPicPr>
                  </pic:nvPicPr>
                  <pic:blipFill>
                    <a:blip r:embed="rId11" cstate="print"/>
                    <a:stretch>
                      <a:fillRect/>
                    </a:stretch>
                  </pic:blipFill>
                  <pic:spPr bwMode="auto">
                    <a:xfrm>
                      <a:off x="0" y="0"/>
                      <a:ext cx="4637405" cy="3405505"/>
                    </a:xfrm>
                    <a:prstGeom prst="rect">
                      <a:avLst/>
                    </a:prstGeom>
                  </pic:spPr>
                </pic:pic>
              </a:graphicData>
            </a:graphic>
          </wp:inline>
        </w:drawing>
      </w:r>
      <w:ins w:id="21" w:author="Unknown Author" w:date="2019-04-13T14:55:00Z">
        <w:r>
          <w:t xml:space="preserve"> </w:t>
        </w:r>
        <w:proofErr w:type="spellStart"/>
        <w:r>
          <w:rPr>
            <w:rStyle w:val="math"/>
            <w:color w:val="00000A"/>
          </w:rPr>
          <w:t>X</w:t>
        </w:r>
        <w:r>
          <w:rPr>
            <w:rStyle w:val="tgc"/>
            <w:color w:val="00000A"/>
          </w:rPr>
          <w:t>θ</w:t>
        </w:r>
      </w:ins>
      <w:proofErr w:type="spellEnd"/>
    </w:p>
    <w:p w14:paraId="757152E0" w14:textId="2D322029" w:rsidR="00090C4A" w:rsidRDefault="00AA41A8">
      <w:pPr>
        <w:pStyle w:val="Caption"/>
        <w:rPr>
          <w:i w:val="0"/>
          <w:iCs w:val="0"/>
          <w:color w:val="auto"/>
          <w:sz w:val="24"/>
          <w:szCs w:val="24"/>
        </w:rPr>
      </w:pPr>
      <w:r>
        <w:rPr>
          <w:i w:val="0"/>
          <w:color w:val="00000A"/>
          <w:sz w:val="24"/>
          <w:szCs w:val="24"/>
        </w:rPr>
        <w:t xml:space="preserve">Figure 2. Circular diffusion model of continuous report. Evidence is accumulated by a two-dimensional Wiener diffusion on the interior of a disk, whose bounding circle, of radius </w:t>
      </w:r>
      <w:r>
        <w:rPr>
          <w:color w:val="00000A"/>
          <w:sz w:val="24"/>
          <w:szCs w:val="24"/>
        </w:rPr>
        <w:t>a,</w:t>
      </w:r>
      <w:r>
        <w:rPr>
          <w:i w:val="0"/>
          <w:iCs w:val="0"/>
          <w:color w:val="00000A"/>
          <w:sz w:val="24"/>
          <w:szCs w:val="24"/>
        </w:rPr>
        <w:t xml:space="preserve"> represents the decision criterion. Evidence is accumulated starting at the origin until the process hits the bounding circle. The hitting </w:t>
      </w:r>
      <w:proofErr w:type="gramStart"/>
      <w:r>
        <w:rPr>
          <w:i w:val="0"/>
          <w:iCs w:val="0"/>
          <w:color w:val="00000A"/>
          <w:sz w:val="24"/>
          <w:szCs w:val="24"/>
        </w:rPr>
        <w:t xml:space="preserve">point,  </w:t>
      </w:r>
      <w:proofErr w:type="spellStart"/>
      <w:r>
        <w:rPr>
          <w:rStyle w:val="math"/>
          <w:i w:val="0"/>
          <w:iCs w:val="0"/>
          <w:color w:val="00000A"/>
          <w:sz w:val="24"/>
          <w:szCs w:val="24"/>
        </w:rPr>
        <w:t>X</w:t>
      </w:r>
      <w:proofErr w:type="gramEnd"/>
      <w:r>
        <w:rPr>
          <w:rStyle w:val="tgc"/>
          <w:i w:val="0"/>
          <w:iCs w:val="0"/>
          <w:color w:val="00000A"/>
          <w:sz w:val="24"/>
          <w:szCs w:val="24"/>
          <w:vertAlign w:val="subscript"/>
        </w:rPr>
        <w:t>θ</w:t>
      </w:r>
      <w:proofErr w:type="spellEnd"/>
      <w:r>
        <w:rPr>
          <w:rStyle w:val="tgc"/>
          <w:i w:val="0"/>
          <w:iCs w:val="0"/>
          <w:color w:val="00000A"/>
          <w:sz w:val="24"/>
          <w:szCs w:val="24"/>
        </w:rPr>
        <w:t xml:space="preserve">, is the decision outcome and the hitting time, </w:t>
      </w:r>
      <w:proofErr w:type="spellStart"/>
      <w:r>
        <w:rPr>
          <w:rStyle w:val="math"/>
          <w:i w:val="0"/>
          <w:iCs w:val="0"/>
          <w:color w:val="00000A"/>
          <w:sz w:val="24"/>
          <w:szCs w:val="24"/>
        </w:rPr>
        <w:t>T</w:t>
      </w:r>
      <w:r>
        <w:rPr>
          <w:rStyle w:val="math"/>
          <w:i w:val="0"/>
          <w:iCs w:val="0"/>
          <w:color w:val="00000A"/>
          <w:sz w:val="24"/>
          <w:szCs w:val="24"/>
          <w:vertAlign w:val="subscript"/>
        </w:rPr>
        <w:t>a</w:t>
      </w:r>
      <w:r>
        <w:rPr>
          <w:rStyle w:val="math"/>
          <w:i w:val="0"/>
          <w:iCs w:val="0"/>
          <w:color w:val="00000A"/>
          <w:sz w:val="24"/>
          <w:szCs w:val="24"/>
        </w:rPr>
        <w:t>,is</w:t>
      </w:r>
      <w:proofErr w:type="spellEnd"/>
      <w:r>
        <w:rPr>
          <w:rStyle w:val="math"/>
          <w:i w:val="0"/>
          <w:iCs w:val="0"/>
          <w:color w:val="00000A"/>
          <w:sz w:val="24"/>
          <w:szCs w:val="24"/>
        </w:rPr>
        <w:t xml:space="preserve"> the decision time. The drift rate is vector-valued and consists of two components, </w:t>
      </w:r>
      <w:r>
        <w:rPr>
          <w:rStyle w:val="tgc"/>
          <w:i w:val="0"/>
          <w:color w:val="00000A"/>
          <w:sz w:val="24"/>
          <w:szCs w:val="24"/>
        </w:rPr>
        <w:t>(μ</w:t>
      </w:r>
      <w:r>
        <w:rPr>
          <w:rStyle w:val="tgc"/>
          <w:i w:val="0"/>
          <w:color w:val="00000A"/>
          <w:sz w:val="24"/>
          <w:szCs w:val="24"/>
          <w:vertAlign w:val="subscript"/>
        </w:rPr>
        <w:t xml:space="preserve">1, </w:t>
      </w:r>
      <w:r>
        <w:rPr>
          <w:rStyle w:val="tgc"/>
          <w:i w:val="0"/>
          <w:color w:val="00000A"/>
          <w:sz w:val="24"/>
          <w:szCs w:val="24"/>
        </w:rPr>
        <w:t>μ</w:t>
      </w:r>
      <w:r>
        <w:rPr>
          <w:rStyle w:val="tgc"/>
          <w:i w:val="0"/>
          <w:color w:val="00000A"/>
          <w:sz w:val="24"/>
          <w:szCs w:val="24"/>
          <w:vertAlign w:val="subscript"/>
        </w:rPr>
        <w:t>2</w:t>
      </w:r>
      <w:r>
        <w:rPr>
          <w:rStyle w:val="tgc"/>
          <w:i w:val="0"/>
          <w:color w:val="00000A"/>
          <w:sz w:val="24"/>
          <w:szCs w:val="24"/>
        </w:rPr>
        <w:t xml:space="preserve">), which jointly specify its magnitude and direction. In polar coordinates the magnitude is represented by the drift norm </w:t>
      </w:r>
      <w:r>
        <w:rPr>
          <w:rStyle w:val="math"/>
          <w:i w:val="0"/>
          <w:color w:val="00000A"/>
          <w:sz w:val="24"/>
          <w:szCs w:val="24"/>
        </w:rPr>
        <w:t>||</w:t>
      </w:r>
      <w:r>
        <w:rPr>
          <w:rStyle w:val="tgc"/>
          <w:i w:val="0"/>
          <w:color w:val="00000A"/>
          <w:sz w:val="24"/>
          <w:szCs w:val="24"/>
        </w:rPr>
        <w:t>μ</w:t>
      </w:r>
      <w:r>
        <w:rPr>
          <w:rStyle w:val="math"/>
          <w:i w:val="0"/>
          <w:color w:val="00000A"/>
          <w:sz w:val="24"/>
          <w:szCs w:val="24"/>
        </w:rPr>
        <w:t xml:space="preserve">|| and direction is represented by the phase angle </w:t>
      </w:r>
      <w:proofErr w:type="spellStart"/>
      <w:r>
        <w:rPr>
          <w:rStyle w:val="tgc"/>
          <w:i w:val="0"/>
          <w:color w:val="00000A"/>
          <w:sz w:val="24"/>
          <w:szCs w:val="24"/>
        </w:rPr>
        <w:t>θ</w:t>
      </w:r>
      <w:r>
        <w:rPr>
          <w:rStyle w:val="tgc"/>
          <w:i w:val="0"/>
          <w:color w:val="00000A"/>
          <w:sz w:val="24"/>
          <w:szCs w:val="24"/>
          <w:vertAlign w:val="subscript"/>
        </w:rPr>
        <w:t>μ</w:t>
      </w:r>
      <w:proofErr w:type="spellEnd"/>
      <w:r>
        <w:rPr>
          <w:rStyle w:val="tgc"/>
          <w:i w:val="0"/>
          <w:color w:val="00000A"/>
          <w:sz w:val="24"/>
          <w:szCs w:val="24"/>
        </w:rPr>
        <w:t xml:space="preserve"> The noisy sample path represents evidence accumulation on a single experimental </w:t>
      </w:r>
      <w:proofErr w:type="spellStart"/>
      <w:proofErr w:type="gramStart"/>
      <w:r>
        <w:rPr>
          <w:rStyle w:val="tgc"/>
          <w:i w:val="0"/>
          <w:color w:val="00000A"/>
          <w:sz w:val="24"/>
          <w:szCs w:val="24"/>
        </w:rPr>
        <w:t>trial.</w:t>
      </w:r>
      <w:r>
        <w:rPr>
          <w:rStyle w:val="math"/>
          <w:i w:val="0"/>
          <w:color w:val="00000A"/>
          <w:sz w:val="24"/>
          <w:szCs w:val="24"/>
        </w:rPr>
        <w:t>From</w:t>
      </w:r>
      <w:proofErr w:type="spellEnd"/>
      <w:proofErr w:type="gramEnd"/>
      <w:r>
        <w:rPr>
          <w:rStyle w:val="math"/>
          <w:i w:val="0"/>
          <w:color w:val="00000A"/>
          <w:sz w:val="24"/>
          <w:szCs w:val="24"/>
        </w:rPr>
        <w:t xml:space="preserve"> P. L. Smith (2016</w:t>
      </w:r>
      <w:ins w:id="22" w:author="Jason Zhou" w:date="2020-01-21T10:49:00Z">
        <w:r w:rsidR="00F12FF6">
          <w:rPr>
            <w:rStyle w:val="math"/>
            <w:i w:val="0"/>
            <w:color w:val="00000A"/>
            <w:sz w:val="24"/>
            <w:szCs w:val="24"/>
          </w:rPr>
          <w:t>)</w:t>
        </w:r>
      </w:ins>
      <w:del w:id="23" w:author="Jason Zhou" w:date="2020-01-21T10:49:00Z">
        <w:r w:rsidDel="00F12FF6">
          <w:rPr>
            <w:rStyle w:val="math"/>
            <w:i w:val="0"/>
            <w:color w:val="00000A"/>
            <w:sz w:val="24"/>
            <w:szCs w:val="24"/>
          </w:rPr>
          <w:delText>0</w:delText>
        </w:r>
      </w:del>
      <w:r>
        <w:rPr>
          <w:rStyle w:val="math"/>
          <w:i w:val="0"/>
          <w:color w:val="00000A"/>
          <w:sz w:val="24"/>
          <w:szCs w:val="24"/>
        </w:rPr>
        <w:t xml:space="preserve">. </w:t>
      </w:r>
      <w:r>
        <w:rPr>
          <w:rStyle w:val="math"/>
          <w:i w:val="0"/>
          <w:color w:val="00000A"/>
          <w:sz w:val="24"/>
          <w:szCs w:val="24"/>
        </w:rPr>
        <w:lastRenderedPageBreak/>
        <w:t>“Diffusion theory of decision making in continuous report</w:t>
      </w:r>
      <w:proofErr w:type="gramStart"/>
      <w:r>
        <w:rPr>
          <w:rStyle w:val="math"/>
          <w:i w:val="0"/>
          <w:color w:val="00000A"/>
          <w:sz w:val="24"/>
          <w:szCs w:val="24"/>
        </w:rPr>
        <w:t xml:space="preserve">’ </w:t>
      </w:r>
      <w:r>
        <w:rPr>
          <w:rStyle w:val="math"/>
          <w:i w:val="0"/>
          <w:color w:val="auto"/>
          <w:sz w:val="24"/>
          <w:szCs w:val="24"/>
        </w:rPr>
        <w:t xml:space="preserve"> </w:t>
      </w:r>
      <w:r>
        <w:rPr>
          <w:iCs w:val="0"/>
          <w:color w:val="auto"/>
          <w:sz w:val="24"/>
          <w:szCs w:val="24"/>
        </w:rPr>
        <w:t>Psychological</w:t>
      </w:r>
      <w:proofErr w:type="gramEnd"/>
      <w:r>
        <w:rPr>
          <w:iCs w:val="0"/>
          <w:color w:val="auto"/>
          <w:sz w:val="24"/>
          <w:szCs w:val="24"/>
        </w:rPr>
        <w:t xml:space="preserve"> review</w:t>
      </w:r>
      <w:r>
        <w:rPr>
          <w:color w:val="auto"/>
          <w:sz w:val="24"/>
          <w:szCs w:val="24"/>
        </w:rPr>
        <w:t xml:space="preserve">, </w:t>
      </w:r>
      <w:r>
        <w:rPr>
          <w:iCs w:val="0"/>
          <w:color w:val="auto"/>
          <w:sz w:val="24"/>
          <w:szCs w:val="24"/>
        </w:rPr>
        <w:t>123</w:t>
      </w:r>
      <w:r>
        <w:rPr>
          <w:i w:val="0"/>
          <w:color w:val="auto"/>
          <w:sz w:val="24"/>
          <w:szCs w:val="24"/>
        </w:rPr>
        <w:t>, 425-451</w:t>
      </w:r>
      <w:r>
        <w:rPr>
          <w:color w:val="auto"/>
          <w:sz w:val="24"/>
          <w:szCs w:val="24"/>
        </w:rPr>
        <w:t xml:space="preserve">. </w:t>
      </w:r>
      <w:r>
        <w:rPr>
          <w:i w:val="0"/>
          <w:iCs w:val="0"/>
          <w:color w:val="auto"/>
          <w:sz w:val="24"/>
          <w:szCs w:val="24"/>
        </w:rPr>
        <w:t xml:space="preserve">Figure 2. Copyright American Psychological Association. </w:t>
      </w:r>
    </w:p>
    <w:p w14:paraId="104C3D19" w14:textId="77777777" w:rsidR="006C7CFC" w:rsidRPr="006C7CFC" w:rsidRDefault="006C7CFC" w:rsidP="006C7CFC"/>
    <w:p w14:paraId="17856386" w14:textId="4E525D01" w:rsidR="00090C4A" w:rsidRDefault="00AA41A8">
      <w:pPr>
        <w:ind w:firstLine="720"/>
      </w:pPr>
      <w:r>
        <w:t xml:space="preserve">The properties of the circular diffusion model closely parallel those of the two-choice diffusion model. When the only source of variability in the model is moment-to-moment variability in the evidence accumulation process the model predicts that decision times will be the same for all decision outcomes. When there is </w:t>
      </w:r>
      <w:proofErr w:type="spellStart"/>
      <w:r>
        <w:t>across</w:t>
      </w:r>
      <w:proofErr w:type="spellEnd"/>
      <w:r>
        <w:t xml:space="preserve">-trial variability in drift rates, the model predicts that accurate responses will be faster than inaccurate responses. When there is </w:t>
      </w:r>
      <w:proofErr w:type="spellStart"/>
      <w:r>
        <w:t>across</w:t>
      </w:r>
      <w:proofErr w:type="spellEnd"/>
      <w:r>
        <w:t>-trial variability in decision criterion, represented by variability in the diameter of the bounding circle, the model predicts that accurate responses will be slower than inaccurate responses. These properties are continuous counterparts of the slow</w:t>
      </w:r>
      <w:r w:rsidR="006C7CFC">
        <w:t xml:space="preserve"> </w:t>
      </w:r>
      <w:r>
        <w:t>error and fast</w:t>
      </w:r>
      <w:r w:rsidR="006C7CFC">
        <w:t xml:space="preserve"> </w:t>
      </w:r>
      <w:r>
        <w:t xml:space="preserve">error properties predicted by the two-choice diffusion model with </w:t>
      </w:r>
      <w:proofErr w:type="spellStart"/>
      <w:r>
        <w:t>across</w:t>
      </w:r>
      <w:proofErr w:type="spellEnd"/>
      <w:r>
        <w:t>-trial variability in drift rate and starting point, respectively.</w:t>
      </w:r>
    </w:p>
    <w:p w14:paraId="7347C0CD" w14:textId="6C2CE210" w:rsidR="00AA41A8" w:rsidRDefault="00AA41A8" w:rsidP="00AA41A8">
      <w:pPr>
        <w:ind w:firstLine="720"/>
        <w:rPr>
          <w:rStyle w:val="math"/>
          <w:color w:val="00000A"/>
        </w:rPr>
      </w:pPr>
      <w:r>
        <w:t>Mathematically, the circular diffusion model predicts that, for a fixed drift rate and decision criterion, the distribution of decision outcomes will follow a von Mises distribution. The spread of decision outcomes predicted by the von Mises distribution depends on a precision parameter, κ.</w:t>
      </w:r>
      <w:r w:rsidR="006C7CFC">
        <w:t xml:space="preserve"> P</w:t>
      </w:r>
      <w:r>
        <w:t xml:space="preserve">recision is the inverse of variance: high precision represents low variance and vice versa. The </w:t>
      </w:r>
      <w:r w:rsidR="00227DC2">
        <w:t xml:space="preserve">von Mises </w:t>
      </w:r>
      <w:r>
        <w:t xml:space="preserve">precision predicted by the circular diffusion model is jointly a function of the drift norm, </w:t>
      </w:r>
      <w:r>
        <w:rPr>
          <w:rStyle w:val="math"/>
          <w:color w:val="00000A"/>
        </w:rPr>
        <w:t>||</w:t>
      </w:r>
      <w:r>
        <w:rPr>
          <w:rStyle w:val="tgc"/>
          <w:color w:val="00000A"/>
        </w:rPr>
        <w:t>μ</w:t>
      </w:r>
      <w:r>
        <w:rPr>
          <w:rStyle w:val="math"/>
          <w:color w:val="00000A"/>
        </w:rPr>
        <w:t xml:space="preserve">||, the decision criterion, </w:t>
      </w:r>
      <w:r w:rsidR="009A7BCC" w:rsidRPr="004659F0">
        <w:rPr>
          <w:rStyle w:val="math"/>
          <w:i/>
          <w:color w:val="00000A"/>
        </w:rPr>
        <w:t>a</w:t>
      </w:r>
      <w:r>
        <w:rPr>
          <w:rStyle w:val="math"/>
          <w:color w:val="00000A"/>
        </w:rPr>
        <w:t>, and the noise in the evidence accumulation process, σ</w:t>
      </w:r>
      <w:r w:rsidR="009A7BCC" w:rsidRPr="004659F0">
        <w:rPr>
          <w:rStyle w:val="math"/>
          <w:color w:val="00000A"/>
          <w:vertAlign w:val="superscript"/>
        </w:rPr>
        <w:t>2</w:t>
      </w:r>
      <w:r>
        <w:rPr>
          <w:rStyle w:val="math"/>
          <w:color w:val="00000A"/>
        </w:rPr>
        <w:t>. Specifically,</w:t>
      </w:r>
      <w:r>
        <w:rPr>
          <w:rStyle w:val="math"/>
          <w:color w:val="00000A"/>
        </w:rPr>
        <w:br/>
      </w:r>
      <m:oMathPara>
        <m:oMath>
          <m:r>
            <w:rPr>
              <w:rStyle w:val="math"/>
              <w:rFonts w:ascii="Cambria Math" w:hAnsi="Cambria Math" w:cs="Cambria Math"/>
              <w:color w:val="00000A"/>
            </w:rPr>
            <m:t>κ</m:t>
          </m:r>
          <m:r>
            <m:rPr>
              <m:sty m:val="p"/>
            </m:rPr>
            <w:rPr>
              <w:rStyle w:val="math"/>
              <w:rFonts w:ascii="Cambria Math" w:hAnsi="Cambria Math" w:cs="Cambria Math"/>
              <w:color w:val="00000A"/>
            </w:rPr>
            <m:t>=</m:t>
          </m:r>
          <m:f>
            <m:fPr>
              <m:ctrlPr>
                <w:rPr>
                  <w:rStyle w:val="math"/>
                  <w:rFonts w:ascii="Cambria Math" w:hAnsi="Cambria Math"/>
                  <w:i/>
                  <w:color w:val="00000A"/>
                </w:rPr>
              </m:ctrlPr>
            </m:fPr>
            <m:num>
              <m:r>
                <w:rPr>
                  <w:rStyle w:val="math"/>
                  <w:rFonts w:ascii="Cambria Math" w:hAnsi="Cambria Math"/>
                  <w:color w:val="00000A"/>
                </w:rPr>
                <m:t>a</m:t>
              </m:r>
              <m:r>
                <w:rPr>
                  <w:rStyle w:val="math"/>
                  <w:rFonts w:ascii="Cambria Math" w:hAnsi="Cambria Math" w:cs="Cambria Math"/>
                  <w:color w:val="00000A"/>
                </w:rPr>
                <m:t>‖</m:t>
              </m:r>
              <m:r>
                <w:rPr>
                  <w:rStyle w:val="math"/>
                  <w:rFonts w:ascii="Cambria Math" w:hAnsi="Cambria Math"/>
                  <w:color w:val="00000A"/>
                </w:rPr>
                <m:t>μ</m:t>
              </m:r>
              <m:r>
                <w:rPr>
                  <w:rStyle w:val="math"/>
                  <w:rFonts w:ascii="Cambria Math" w:hAnsi="Cambria Math" w:cs="Cambria Math"/>
                  <w:color w:val="00000A"/>
                </w:rPr>
                <m:t>‖</m:t>
              </m:r>
            </m:num>
            <m:den>
              <m:sSup>
                <m:sSupPr>
                  <m:ctrlPr>
                    <w:rPr>
                      <w:rStyle w:val="math"/>
                      <w:rFonts w:ascii="Cambria Math" w:hAnsi="Cambria Math"/>
                      <w:i/>
                      <w:color w:val="00000A"/>
                    </w:rPr>
                  </m:ctrlPr>
                </m:sSupPr>
                <m:e>
                  <m:r>
                    <w:rPr>
                      <w:rStyle w:val="math"/>
                      <w:rFonts w:ascii="Cambria Math" w:hAnsi="Cambria Math"/>
                      <w:color w:val="00000A"/>
                    </w:rPr>
                    <m:t>σ</m:t>
                  </m:r>
                </m:e>
                <m:sup>
                  <m:r>
                    <w:rPr>
                      <w:rStyle w:val="math"/>
                      <w:rFonts w:ascii="Cambria Math" w:hAnsi="Cambria Math"/>
                      <w:color w:val="00000A"/>
                    </w:rPr>
                    <m:t>2</m:t>
                  </m:r>
                </m:sup>
              </m:sSup>
            </m:den>
          </m:f>
          <m:r>
            <w:rPr>
              <w:rStyle w:val="math"/>
              <w:rFonts w:ascii="Cambria Math" w:hAnsi="Cambria Math"/>
              <w:color w:val="00000A"/>
            </w:rPr>
            <m:t>.</m:t>
          </m:r>
        </m:oMath>
      </m:oMathPara>
    </w:p>
    <w:p w14:paraId="1CDDD5C9" w14:textId="0B001994" w:rsidR="00CD4FD5" w:rsidRDefault="004A18F5" w:rsidP="00587029">
      <w:r>
        <w:t xml:space="preserve">In words, this equation says that precision is equal to the quality of the information in the stimulus, represented by the drift norm, multiplied by the amount of evidence required for a </w:t>
      </w:r>
      <w:r w:rsidR="008C3FF5">
        <w:t xml:space="preserve">response, represented </w:t>
      </w:r>
      <w:r>
        <w:t xml:space="preserve">by the decision criterion, divided by the noisiness of the evidence </w:t>
      </w:r>
      <w:r>
        <w:lastRenderedPageBreak/>
        <w:t>accumulation process.</w:t>
      </w:r>
      <w:r w:rsidR="00A76759">
        <w:t xml:space="preserve"> </w:t>
      </w:r>
      <w:commentRangeStart w:id="24"/>
      <w:r w:rsidR="00CD4FD5" w:rsidRPr="00CD4FD5">
        <w:rPr>
          <w:color w:val="FF0000"/>
        </w:rPr>
        <w:t xml:space="preserve">This relationship between precision, strength of evidence and the decision criterion is a key feature of the circular diffusion model which motivates our application of the model to the source memory task. </w:t>
      </w:r>
      <w:commentRangeEnd w:id="24"/>
      <w:r w:rsidR="00CD4FD5">
        <w:rPr>
          <w:rStyle w:val="CommentReference"/>
        </w:rPr>
        <w:commentReference w:id="24"/>
      </w:r>
      <w:r w:rsidR="00CD4FD5">
        <w:t>Analysis of precision without consideration of RTs miss a critical decision effect in this relationship</w:t>
      </w:r>
    </w:p>
    <w:p w14:paraId="5A721BD7" w14:textId="1F7AE35D" w:rsidR="00090C4A" w:rsidRDefault="00AA41A8" w:rsidP="00EB0A4D">
      <w:pPr>
        <w:ind w:firstLine="720"/>
      </w:pPr>
      <w:r>
        <w:t xml:space="preserve">An important </w:t>
      </w:r>
      <w:r w:rsidR="008C3FF5">
        <w:t xml:space="preserve">property </w:t>
      </w:r>
      <w:r>
        <w:t xml:space="preserve">of the </w:t>
      </w:r>
      <w:commentRangeStart w:id="25"/>
      <w:r>
        <w:t>circular diffusion model</w:t>
      </w:r>
      <w:commentRangeEnd w:id="25"/>
      <w:r>
        <w:commentReference w:id="25"/>
      </w:r>
      <w:r>
        <w:t xml:space="preserve"> for this study is that, while a fixed drift rate </w:t>
      </w:r>
      <w:r w:rsidR="008C3FF5">
        <w:t xml:space="preserve">predicts </w:t>
      </w:r>
      <w:r>
        <w:t xml:space="preserve">a von Mises </w:t>
      </w:r>
      <w:r w:rsidR="008C3FF5">
        <w:t xml:space="preserve">error distribution, </w:t>
      </w:r>
      <w:r>
        <w:t xml:space="preserve">the introduction of trial-to-trial variability in drift rate </w:t>
      </w:r>
      <w:r w:rsidR="000F3604">
        <w:t>leads to</w:t>
      </w:r>
      <w:r w:rsidR="008C3FF5">
        <w:t xml:space="preserve"> peaked, high-tailed distributions, similar to those found by Harlow and Donaldson (2013) and in the visual working memory literature (Zhang &amp; Luck, 2008). The peaked high-tailed distributions are the result of mixing trials that have high and low drift rate norms. High and low drift rates lead to error distributions with high </w:t>
      </w:r>
      <w:r w:rsidR="0060411C">
        <w:t xml:space="preserve">and low precision, respectively. Mixtures of high and low precision von Mises distributions lead to peaked, heavy-tailed distributions like those found experimentally (van den Berg, </w:t>
      </w:r>
      <w:proofErr w:type="spellStart"/>
      <w:r w:rsidR="0060411C">
        <w:t>Awh</w:t>
      </w:r>
      <w:proofErr w:type="spellEnd"/>
      <w:r w:rsidR="0060411C">
        <w:t xml:space="preserve">, &amp; Ma, 2014).  </w:t>
      </w:r>
      <w:r w:rsidR="00EB0A4D">
        <w:t xml:space="preserve">Harlow and Donaldson interpreted these kinds of distributions as evidence of </w:t>
      </w:r>
      <w:r>
        <w:t>an underlying memory retrieval threshold.</w:t>
      </w:r>
      <w:r w:rsidR="00CD4FD5">
        <w:t xml:space="preserve"> </w:t>
      </w:r>
      <w:r w:rsidR="00CD4FD5" w:rsidRPr="00CD4FD5">
        <w:rPr>
          <w:color w:val="FF0000"/>
        </w:rPr>
        <w:t xml:space="preserve">We propose that instead, it is possible that </w:t>
      </w:r>
      <w:proofErr w:type="gramStart"/>
      <w:r w:rsidR="00CD4FD5" w:rsidRPr="00CD4FD5">
        <w:rPr>
          <w:color w:val="FF0000"/>
        </w:rPr>
        <w:t>heavy-tails</w:t>
      </w:r>
      <w:proofErr w:type="gramEnd"/>
      <w:r w:rsidR="00CD4FD5" w:rsidRPr="00CD4FD5">
        <w:rPr>
          <w:color w:val="FF0000"/>
        </w:rPr>
        <w:t xml:space="preserve"> reflect a continuous mixture of trials with high and low drift rate.</w:t>
      </w:r>
    </w:p>
    <w:p w14:paraId="66A2F878" w14:textId="77777777" w:rsidR="00090C4A" w:rsidRDefault="00AA41A8">
      <w:pPr>
        <w:pStyle w:val="Heading1"/>
        <w:keepNext w:val="0"/>
        <w:keepLines w:val="0"/>
        <w:spacing w:before="400" w:after="120"/>
      </w:pPr>
      <w:bookmarkStart w:id="26" w:name="_rssa32cjxjce"/>
      <w:bookmarkEnd w:id="26"/>
      <w:r>
        <w:t>The Current Study</w:t>
      </w:r>
    </w:p>
    <w:p w14:paraId="15230CFB" w14:textId="6767DB91" w:rsidR="00090C4A" w:rsidRDefault="00AA41A8" w:rsidP="00647399">
      <w:pPr>
        <w:rPr>
          <w:color w:val="000000" w:themeColor="text1"/>
        </w:rPr>
      </w:pPr>
      <w:r>
        <w:tab/>
      </w:r>
      <w:r>
        <w:rPr>
          <w:color w:val="000000" w:themeColor="text1"/>
        </w:rPr>
        <w:t xml:space="preserve">There are two aims in the current study. The first is to </w:t>
      </w:r>
      <w:r w:rsidR="001414C6">
        <w:rPr>
          <w:color w:val="000000" w:themeColor="text1"/>
        </w:rPr>
        <w:t xml:space="preserve">investigate whether </w:t>
      </w:r>
      <w:r>
        <w:rPr>
          <w:color w:val="000000" w:themeColor="text1"/>
        </w:rPr>
        <w:t>the heavy</w:t>
      </w:r>
      <w:r w:rsidR="001414C6">
        <w:rPr>
          <w:color w:val="000000" w:themeColor="text1"/>
        </w:rPr>
        <w:t xml:space="preserve">-tailed distributions found by </w:t>
      </w:r>
      <w:r>
        <w:rPr>
          <w:color w:val="000000" w:themeColor="text1"/>
        </w:rPr>
        <w:t xml:space="preserve">Harlow and Donaldson (2013) </w:t>
      </w:r>
      <w:r w:rsidR="00F12FF6">
        <w:rPr>
          <w:color w:val="000000" w:themeColor="text1"/>
        </w:rPr>
        <w:t>could have been</w:t>
      </w:r>
      <w:r w:rsidR="001414C6">
        <w:rPr>
          <w:color w:val="000000" w:themeColor="text1"/>
        </w:rPr>
        <w:t xml:space="preserve"> the result of </w:t>
      </w:r>
      <w:r>
        <w:rPr>
          <w:color w:val="000000" w:themeColor="text1"/>
        </w:rPr>
        <w:t xml:space="preserve">source guessing for unrecognized items. </w:t>
      </w:r>
      <w:r w:rsidR="001414C6">
        <w:rPr>
          <w:color w:val="000000" w:themeColor="text1"/>
        </w:rPr>
        <w:t>We did this by investigating source memory performance condition</w:t>
      </w:r>
      <w:r w:rsidR="00A85504">
        <w:rPr>
          <w:color w:val="000000" w:themeColor="text1"/>
        </w:rPr>
        <w:t>al</w:t>
      </w:r>
      <w:r w:rsidR="001414C6">
        <w:rPr>
          <w:color w:val="000000" w:themeColor="text1"/>
        </w:rPr>
        <w:t xml:space="preserve"> on confidence in the recognition task. If heavy-tailed distributions of errors are due to source guessing </w:t>
      </w:r>
      <w:r w:rsidR="00A85504">
        <w:rPr>
          <w:color w:val="000000" w:themeColor="text1"/>
        </w:rPr>
        <w:t>on unrecognized items, then they should be eliminated on trials on which recognition confidence is high.</w:t>
      </w:r>
    </w:p>
    <w:p w14:paraId="16B7905C" w14:textId="5C19146D" w:rsidR="00EF3B3E" w:rsidRPr="00EF3B3E" w:rsidRDefault="00EF3B3E" w:rsidP="00EF3B3E">
      <w:pPr>
        <w:widowControl w:val="0"/>
        <w:ind w:firstLine="720"/>
        <w:rPr>
          <w:rFonts w:eastAsia="Arial"/>
          <w:color w:val="000000"/>
        </w:rPr>
      </w:pPr>
      <w:r>
        <w:rPr>
          <w:rFonts w:eastAsia="Arial"/>
          <w:color w:val="000000"/>
        </w:rPr>
        <w:t>Our s</w:t>
      </w:r>
      <w:commentRangeStart w:id="27"/>
      <w:r w:rsidRPr="00EF3B3E">
        <w:rPr>
          <w:rFonts w:eastAsia="Arial"/>
          <w:color w:val="000000"/>
        </w:rPr>
        <w:t xml:space="preserve">econd </w:t>
      </w:r>
      <w:r>
        <w:rPr>
          <w:rFonts w:eastAsia="Arial"/>
          <w:color w:val="000000"/>
        </w:rPr>
        <w:t xml:space="preserve">aim </w:t>
      </w:r>
      <w:r w:rsidRPr="00EF3B3E">
        <w:rPr>
          <w:rFonts w:eastAsia="Arial"/>
          <w:color w:val="000000"/>
        </w:rPr>
        <w:t xml:space="preserve">is to model with circular diffusion model to determine the extent to </w:t>
      </w:r>
      <w:r w:rsidRPr="00EF3B3E">
        <w:rPr>
          <w:rFonts w:eastAsia="Arial"/>
          <w:color w:val="000000"/>
        </w:rPr>
        <w:lastRenderedPageBreak/>
        <w:t>which RTs constrain the results. Using the circular diffusion model provides an elaborated account of the decision-making process, and accounts for performance in continuous report source memory tasks without requiring a retrieval threshold mechanism. In doing so, we aim to provide an account of both response times and response error distributions in such a task.</w:t>
      </w:r>
      <w:commentRangeEnd w:id="27"/>
      <w:r>
        <w:rPr>
          <w:rStyle w:val="CommentReference"/>
        </w:rPr>
        <w:commentReference w:id="27"/>
      </w:r>
    </w:p>
    <w:p w14:paraId="0CE6762B" w14:textId="77777777" w:rsidR="00EF3B3E" w:rsidRDefault="00EF3B3E" w:rsidP="00EF3B3E">
      <w:pPr>
        <w:ind w:firstLine="720"/>
        <w:rPr>
          <w:color w:val="000000" w:themeColor="text1"/>
        </w:rPr>
      </w:pPr>
      <w:r>
        <w:rPr>
          <w:color w:val="000000" w:themeColor="text1"/>
        </w:rPr>
        <w:t xml:space="preserve">Our experimental task also included a manipulation of the imageability and concreteness of the stimulus words, as rated on the MRC Psycholinguistic Database. Harlow and Donaldson (2013) selected words for low ratings on both metrics to prevent participants from visualizing a concrete object in a source location. In our study, we drew stimuli from pools of low and high imageability and concreteness words which allowed us to quantify and compare the effect of these attributes. </w:t>
      </w:r>
      <w:r w:rsidRPr="00EF3B3E">
        <w:rPr>
          <w:color w:val="FF0000"/>
        </w:rPr>
        <w:t>This experimental manipulation was intended to allow us to examine the effect of these stimuli attributes on source judgements, however, we did not observe a difference between these conditions. We fit models to each condition separately but in the interests of presentability, data and model predictions are averaged in the figures displayed in this paper.</w:t>
      </w:r>
    </w:p>
    <w:p w14:paraId="5BAFC686" w14:textId="77777777" w:rsidR="00EF3B3E" w:rsidRDefault="00EF3B3E">
      <w:pPr>
        <w:ind w:firstLine="720"/>
        <w:rPr>
          <w:color w:val="000000" w:themeColor="text1"/>
        </w:rPr>
      </w:pPr>
    </w:p>
    <w:p w14:paraId="5C577C48" w14:textId="77777777" w:rsidR="00090C4A" w:rsidRDefault="00AA41A8">
      <w:pPr>
        <w:pStyle w:val="Heading1"/>
        <w:keepNext w:val="0"/>
        <w:keepLines w:val="0"/>
        <w:spacing w:before="480"/>
        <w:jc w:val="center"/>
      </w:pPr>
      <w:bookmarkStart w:id="28" w:name="_eawqgxqap5js"/>
      <w:bookmarkStart w:id="29" w:name="_p20i55x987we"/>
      <w:bookmarkEnd w:id="28"/>
      <w:bookmarkEnd w:id="29"/>
      <w:r>
        <w:t>Method</w:t>
      </w:r>
    </w:p>
    <w:p w14:paraId="2347BD69" w14:textId="77777777" w:rsidR="00090C4A" w:rsidRDefault="00AA41A8">
      <w:pPr>
        <w:pStyle w:val="Heading2"/>
      </w:pPr>
      <w:bookmarkStart w:id="30" w:name="_18qzotez331d"/>
      <w:bookmarkEnd w:id="30"/>
      <w:r>
        <w:t>Stimuli and apparatus</w:t>
      </w:r>
    </w:p>
    <w:p w14:paraId="123A242A" w14:textId="14EFFED6" w:rsidR="00090C4A" w:rsidRDefault="00AA41A8">
      <w:r>
        <w:t xml:space="preserve">    </w:t>
      </w:r>
      <w:r>
        <w:tab/>
        <w:t xml:space="preserve">Stimuli were presented on a 20’’ Dell 2009W LDC Monitor, set with a screen refresh rate of 60 Hz. Software written in MATLAB </w:t>
      </w:r>
      <w:ins w:id="31" w:author="Jason Zhou" w:date="2020-01-21T10:50:00Z">
        <w:r w:rsidR="00F12FF6">
          <w:t xml:space="preserve">using </w:t>
        </w:r>
        <w:proofErr w:type="spellStart"/>
        <w:r w:rsidR="00F12FF6">
          <w:t>PsychToolbox</w:t>
        </w:r>
        <w:proofErr w:type="spellEnd"/>
        <w:r w:rsidR="00F12FF6">
          <w:t xml:space="preserve"> </w:t>
        </w:r>
      </w:ins>
      <w:r>
        <w:t xml:space="preserve">controlled stimulus presentation and recorded responses. Stimuli consisted of words generated from the MRC Psycholinguistic Database, selected/ for low concreteness (minimum 100, maximum 456) and imageability (minimum 100, maximum 481) in the low stimulus set, and high concreteness (minimum 543, maximum 611) and high imageability (minimum 545, maximum 609) in the high stimulus set. </w:t>
      </w:r>
      <w:r>
        <w:lastRenderedPageBreak/>
        <w:t>Words were displayed in size 24 point “Courier New” white font positioned in the center of a uniform mean luminance field.</w:t>
      </w:r>
    </w:p>
    <w:p w14:paraId="5B8A0984" w14:textId="77777777" w:rsidR="00090C4A" w:rsidRDefault="00AA41A8">
      <w:pPr>
        <w:pStyle w:val="Heading2"/>
      </w:pPr>
      <w:bookmarkStart w:id="32" w:name="_xpawz2834hng"/>
      <w:bookmarkEnd w:id="32"/>
      <w:r>
        <w:t>Participants</w:t>
      </w:r>
    </w:p>
    <w:p w14:paraId="599BF7E0" w14:textId="77777777" w:rsidR="00090C4A" w:rsidRDefault="00AA41A8">
      <w:r>
        <w:t xml:space="preserve">    </w:t>
      </w:r>
      <w:r>
        <w:tab/>
        <w:t>Twenty participants were recruited online through the University of Melbourne SONA system. Each participant was expected to complete four 60-minute sessions, for which they were paid $12 at the completion of each session. One participant who did not complete all four sessions was excluded from analysis (</w:t>
      </w:r>
      <w:r>
        <w:rPr>
          <w:i/>
        </w:rPr>
        <w:t xml:space="preserve">N </w:t>
      </w:r>
      <w:r>
        <w:t xml:space="preserve">= 19). All participants were provided with plain language statements and consent </w:t>
      </w:r>
      <w:proofErr w:type="gramStart"/>
      <w:r>
        <w:t>forms, and</w:t>
      </w:r>
      <w:proofErr w:type="gramEnd"/>
      <w:r>
        <w:t xml:space="preserve"> gave informed consent prior to data collection.</w:t>
      </w:r>
    </w:p>
    <w:p w14:paraId="4F812DEE" w14:textId="080DED36" w:rsidR="00090C4A" w:rsidRDefault="00AF065B">
      <w:pPr>
        <w:pStyle w:val="Heading2"/>
      </w:pPr>
      <w:bookmarkStart w:id="33" w:name="_p894letv0pt3"/>
      <w:bookmarkEnd w:id="33"/>
      <w:r>
        <w:t>Procedure</w:t>
      </w:r>
    </w:p>
    <w:p w14:paraId="0FCFC3CD" w14:textId="73AFCC63" w:rsidR="00090C4A" w:rsidRDefault="00AA41A8">
      <w:r>
        <w:t xml:space="preserve">    </w:t>
      </w:r>
      <w:r>
        <w:tab/>
        <w:t xml:space="preserve">Participants completed the experimental tasks over four sessions, </w:t>
      </w:r>
      <w:proofErr w:type="gramStart"/>
      <w:r>
        <w:t>Each</w:t>
      </w:r>
      <w:proofErr w:type="gramEnd"/>
      <w:r>
        <w:t xml:space="preserve"> of the four sessions consisted of 180 trials, which was broken up into 18 blocks of 10 items each. Blocks were comprised of a study phase, followed by a test phase</w:t>
      </w:r>
      <w:r w:rsidR="00F12FF6">
        <w:t xml:space="preserve">. </w:t>
      </w:r>
      <w:r>
        <w:t>In the study phase, participants were presented with a black cross on a dark gr</w:t>
      </w:r>
      <w:r w:rsidR="004659F0">
        <w:t>a</w:t>
      </w:r>
      <w:r>
        <w:t xml:space="preserve">y outline at the start of each trial for 600 </w:t>
      </w:r>
      <w:proofErr w:type="spellStart"/>
      <w:r>
        <w:t>ms</w:t>
      </w:r>
      <w:proofErr w:type="spellEnd"/>
      <w:r>
        <w:t xml:space="preserve">, which was followed by the display of a word in the </w:t>
      </w:r>
      <w:proofErr w:type="spellStart"/>
      <w:r>
        <w:t>centre</w:t>
      </w:r>
      <w:proofErr w:type="spellEnd"/>
      <w:r>
        <w:t xml:space="preserve"> of the screen </w:t>
      </w:r>
      <w:r w:rsidR="000F5D4F">
        <w:t xml:space="preserve">for </w:t>
      </w:r>
      <w:r>
        <w:t xml:space="preserve">1500 </w:t>
      </w:r>
      <w:proofErr w:type="spellStart"/>
      <w:r>
        <w:t>ms.</w:t>
      </w:r>
      <w:proofErr w:type="spellEnd"/>
      <w:r>
        <w:t xml:space="preserve"> To ensure </w:t>
      </w:r>
      <w:r w:rsidR="000F5D4F">
        <w:t xml:space="preserve">that participants attended to the </w:t>
      </w:r>
      <w:r>
        <w:t xml:space="preserve">source information, </w:t>
      </w:r>
      <w:r w:rsidR="000F5D4F">
        <w:t xml:space="preserve">they were </w:t>
      </w:r>
      <w:r w:rsidR="00F12FF6">
        <w:t xml:space="preserve">instructed </w:t>
      </w:r>
      <w:r w:rsidR="000F5D4F">
        <w:t xml:space="preserve">to indicate the previous location of the cross on the blank target circle </w:t>
      </w:r>
      <w:r>
        <w:t xml:space="preserve">using a computer mouse. Responses made within 6 degrees of the true target location were classified as </w:t>
      </w:r>
      <w:r w:rsidR="001F2733">
        <w:t xml:space="preserve">attended </w:t>
      </w:r>
      <w:r>
        <w:t>and advanced participants to the next item. Responses further away were deemed</w:t>
      </w:r>
      <w:r w:rsidR="001F2733">
        <w:t xml:space="preserve"> unattended</w:t>
      </w:r>
      <w:r>
        <w:t xml:space="preserve"> and the words “TRY AGAIN” was displayed for 1000 </w:t>
      </w:r>
      <w:proofErr w:type="spellStart"/>
      <w:r>
        <w:t>ms</w:t>
      </w:r>
      <w:proofErr w:type="spellEnd"/>
      <w:r>
        <w:t xml:space="preserve">, </w:t>
      </w:r>
      <w:r w:rsidR="001F2733">
        <w:t xml:space="preserve">then </w:t>
      </w:r>
      <w:r>
        <w:t xml:space="preserve">the location was then re-presented for 250ms, and the verification task was repeated.  Participants were then instructed to complete a distractor task, which involved 30 seconds of arithmetic problems. Following this, participants were shown a scrambled list of 10 previously studied items and 10 </w:t>
      </w:r>
      <w:proofErr w:type="gramStart"/>
      <w:r>
        <w:t>foils, and</w:t>
      </w:r>
      <w:proofErr w:type="gramEnd"/>
      <w:r>
        <w:t xml:space="preserve"> asked to rate each item on a six-</w:t>
      </w:r>
      <w:r>
        <w:lastRenderedPageBreak/>
        <w:t xml:space="preserve">point confidence Old/New scale. Finally, in the source memory retrieval task, participants were cued with the words for 1500 </w:t>
      </w:r>
      <w:proofErr w:type="spellStart"/>
      <w:r>
        <w:t>ms</w:t>
      </w:r>
      <w:proofErr w:type="spellEnd"/>
      <w:r>
        <w:t>, and then indicated the recalled location by a clicking a mouse on the circumference of a grey response circle. There was no time limit on the decision task. A schematic for one trial in each of the phases is shown in Figure 3.</w:t>
      </w:r>
    </w:p>
    <w:p w14:paraId="30973790" w14:textId="77777777" w:rsidR="00090C4A" w:rsidRDefault="00AA41A8">
      <w:r>
        <w:rPr>
          <w:noProof/>
          <w:lang w:eastAsia="en-US"/>
        </w:rPr>
        <w:drawing>
          <wp:inline distT="0" distB="2540" distL="0" distR="8255" wp14:anchorId="55FBB976" wp14:editId="3506CCFE">
            <wp:extent cx="5993130" cy="1426845"/>
            <wp:effectExtent l="0" t="0" r="0" b="0"/>
            <wp:docPr id="3" name="Picture 5"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5" descr="A picture containing screenshot&#10;&#10;Description automatically generated"/>
                    <pic:cNvPicPr>
                      <a:picLocks noChangeAspect="1" noChangeArrowheads="1"/>
                    </pic:cNvPicPr>
                  </pic:nvPicPr>
                  <pic:blipFill>
                    <a:blip r:embed="rId12" cstate="print"/>
                    <a:stretch>
                      <a:fillRect/>
                    </a:stretch>
                  </pic:blipFill>
                  <pic:spPr bwMode="auto">
                    <a:xfrm>
                      <a:off x="0" y="0"/>
                      <a:ext cx="5993130" cy="1426845"/>
                    </a:xfrm>
                    <a:prstGeom prst="rect">
                      <a:avLst/>
                    </a:prstGeom>
                  </pic:spPr>
                </pic:pic>
              </a:graphicData>
            </a:graphic>
          </wp:inline>
        </w:drawing>
      </w:r>
    </w:p>
    <w:p w14:paraId="343B499C" w14:textId="6F83652D" w:rsidR="00090C4A" w:rsidRDefault="00AA41A8">
      <w:pPr>
        <w:pStyle w:val="Caption"/>
      </w:pPr>
      <w:r>
        <w:rPr>
          <w:i w:val="0"/>
          <w:color w:val="00000A"/>
          <w:sz w:val="24"/>
          <w:szCs w:val="24"/>
        </w:rPr>
        <w:t xml:space="preserve">Figure 3. Schematic of display presented to the participant in one trial in each phase of the experiment. </w:t>
      </w:r>
      <w:r w:rsidR="001F2733">
        <w:rPr>
          <w:i w:val="0"/>
          <w:color w:val="00000A"/>
          <w:sz w:val="24"/>
          <w:szCs w:val="24"/>
        </w:rPr>
        <w:t xml:space="preserve">There was also </w:t>
      </w:r>
      <w:r>
        <w:rPr>
          <w:i w:val="0"/>
          <w:color w:val="00000A"/>
          <w:sz w:val="24"/>
          <w:szCs w:val="24"/>
        </w:rPr>
        <w:t>an arithmetic distractor task between the encoding and recognition phases of the block</w:t>
      </w:r>
      <w:r w:rsidR="001F2733">
        <w:rPr>
          <w:i w:val="0"/>
          <w:color w:val="00000A"/>
          <w:sz w:val="24"/>
          <w:szCs w:val="24"/>
        </w:rPr>
        <w:t>, which is not depicted in the figure</w:t>
      </w:r>
      <w:r>
        <w:rPr>
          <w:i w:val="0"/>
          <w:color w:val="00000A"/>
          <w:sz w:val="24"/>
          <w:szCs w:val="24"/>
        </w:rPr>
        <w:t xml:space="preserve">. </w:t>
      </w:r>
      <w:r w:rsidR="00B40867">
        <w:rPr>
          <w:i w:val="0"/>
          <w:color w:val="00000A"/>
          <w:sz w:val="24"/>
          <w:szCs w:val="24"/>
        </w:rPr>
        <w:t>T</w:t>
      </w:r>
      <w:r>
        <w:rPr>
          <w:i w:val="0"/>
          <w:color w:val="00000A"/>
          <w:sz w:val="24"/>
          <w:szCs w:val="24"/>
        </w:rPr>
        <w:t xml:space="preserve">he mouse cursor </w:t>
      </w:r>
      <w:r w:rsidR="00B40867">
        <w:rPr>
          <w:i w:val="0"/>
          <w:color w:val="00000A"/>
          <w:sz w:val="24"/>
          <w:szCs w:val="24"/>
        </w:rPr>
        <w:t xml:space="preserve">is shown in the center of </w:t>
      </w:r>
      <w:r>
        <w:rPr>
          <w:i w:val="0"/>
          <w:color w:val="00000A"/>
          <w:sz w:val="24"/>
          <w:szCs w:val="24"/>
        </w:rPr>
        <w:t xml:space="preserve">the “Source Task” panel </w:t>
      </w:r>
      <w:r w:rsidR="00B40867">
        <w:rPr>
          <w:i w:val="0"/>
          <w:color w:val="00000A"/>
          <w:sz w:val="24"/>
          <w:szCs w:val="24"/>
        </w:rPr>
        <w:t xml:space="preserve">to illustrate the procedure. </w:t>
      </w:r>
      <w:r>
        <w:rPr>
          <w:i w:val="0"/>
          <w:color w:val="00000A"/>
          <w:sz w:val="24"/>
          <w:szCs w:val="24"/>
        </w:rPr>
        <w:t xml:space="preserve"> </w:t>
      </w:r>
      <w:r w:rsidR="00B40867">
        <w:rPr>
          <w:i w:val="0"/>
          <w:color w:val="00000A"/>
          <w:sz w:val="24"/>
          <w:szCs w:val="24"/>
        </w:rPr>
        <w:t xml:space="preserve">In the actual experiment, </w:t>
      </w:r>
      <w:r>
        <w:rPr>
          <w:i w:val="0"/>
          <w:color w:val="00000A"/>
          <w:sz w:val="24"/>
          <w:szCs w:val="24"/>
        </w:rPr>
        <w:t>cursor was hidden from the participant and replaced with a red dot with a diameter of four pixels.</w:t>
      </w:r>
    </w:p>
    <w:p w14:paraId="6183A549" w14:textId="77777777" w:rsidR="00090C4A" w:rsidRDefault="00AA41A8">
      <w:pPr>
        <w:pStyle w:val="Heading1"/>
        <w:keepNext w:val="0"/>
        <w:keepLines w:val="0"/>
        <w:spacing w:before="480"/>
        <w:jc w:val="center"/>
      </w:pPr>
      <w:bookmarkStart w:id="34" w:name="_sr9cuqhx14rq"/>
      <w:bookmarkEnd w:id="34"/>
      <w:r>
        <w:t>Results</w:t>
      </w:r>
    </w:p>
    <w:p w14:paraId="1268C387" w14:textId="723B5683" w:rsidR="00090C4A" w:rsidRDefault="00AA41A8" w:rsidP="00F706D9">
      <w:pPr>
        <w:ind w:firstLine="720"/>
      </w:pPr>
      <w:r>
        <w:t xml:space="preserve">The results are presented in five parts. First, we </w:t>
      </w:r>
      <w:r w:rsidR="005314C7">
        <w:t xml:space="preserve">ascertain whether individual </w:t>
      </w:r>
      <w:r>
        <w:t xml:space="preserve">participants’ responses in the source retrieval task </w:t>
      </w:r>
      <w:ins w:id="35" w:author="Jason Zhou" w:date="2020-01-21T10:54:00Z">
        <w:r w:rsidR="00F12FF6">
          <w:t xml:space="preserve">were </w:t>
        </w:r>
      </w:ins>
      <w:del w:id="36" w:author="Jason Zhou" w:date="2020-01-21T10:54:00Z">
        <w:r w:rsidR="005314C7" w:rsidDel="00F12FF6">
          <w:delText>was</w:delText>
        </w:r>
      </w:del>
      <w:r w:rsidR="005314C7">
        <w:t xml:space="preserve"> </w:t>
      </w:r>
      <w:r>
        <w:t xml:space="preserve">above chance. As responses were </w:t>
      </w:r>
      <w:ins w:id="37" w:author="Jason Zhou" w:date="2020-01-21T10:54:00Z">
        <w:r w:rsidR="00F12FF6">
          <w:t xml:space="preserve">made on a </w:t>
        </w:r>
      </w:ins>
      <w:r>
        <w:t>continuous</w:t>
      </w:r>
      <w:ins w:id="38" w:author="Jason Zhou" w:date="2020-01-21T10:54:00Z">
        <w:r w:rsidR="00F12FF6">
          <w:t xml:space="preserve"> scale</w:t>
        </w:r>
      </w:ins>
      <w:r>
        <w:t>, above</w:t>
      </w:r>
      <w:r w:rsidR="005314C7">
        <w:t>-</w:t>
      </w:r>
      <w:r>
        <w:t xml:space="preserve">chance performance translates into a deviation from uniformity in responding. </w:t>
      </w:r>
      <w:r w:rsidR="005314C7">
        <w:t xml:space="preserve">We did this in order </w:t>
      </w:r>
      <w:r>
        <w:t xml:space="preserve">to distinguish </w:t>
      </w:r>
      <w:r w:rsidR="005314C7">
        <w:t>participants who were responding at chance from th</w:t>
      </w:r>
      <w:r w:rsidR="00FB6099">
        <w:t xml:space="preserve">ose who showed better-than-chance source memory performance. </w:t>
      </w:r>
      <w:r>
        <w:t xml:space="preserve">Second, we </w:t>
      </w:r>
      <w:r w:rsidR="00FB6099">
        <w:t xml:space="preserve">investigate source memory judgments conditioned on the prior recognition response and </w:t>
      </w:r>
      <w:r>
        <w:t xml:space="preserve">show that conditioning source responding on successful recognition does not </w:t>
      </w:r>
      <w:r w:rsidR="004659F0">
        <w:t>fully account for the heavy</w:t>
      </w:r>
      <w:r w:rsidR="00CA792F">
        <w:t xml:space="preserve"> tails </w:t>
      </w:r>
      <w:r>
        <w:t xml:space="preserve">in the distribution </w:t>
      </w:r>
      <w:r w:rsidR="00F706D9">
        <w:t xml:space="preserve">of </w:t>
      </w:r>
      <w:r>
        <w:t xml:space="preserve">source </w:t>
      </w:r>
      <w:r w:rsidR="00F706D9">
        <w:t xml:space="preserve">memory </w:t>
      </w:r>
      <w:r>
        <w:t xml:space="preserve">accuracy. Third, we fit the Zhang and Luck (2008) mixture model to </w:t>
      </w:r>
      <w:r w:rsidR="00F706D9">
        <w:t xml:space="preserve">the </w:t>
      </w:r>
      <w:r>
        <w:t xml:space="preserve">marginal </w:t>
      </w:r>
      <w:r w:rsidR="00F706D9">
        <w:t xml:space="preserve">distributions of </w:t>
      </w:r>
      <w:r>
        <w:t>response accuracy, conditioned on recognition</w:t>
      </w:r>
      <w:r w:rsidR="00F706D9">
        <w:t xml:space="preserve"> performance</w:t>
      </w:r>
      <w:r>
        <w:t xml:space="preserve">, and </w:t>
      </w:r>
      <w:r w:rsidR="00F706D9">
        <w:t xml:space="preserve">show </w:t>
      </w:r>
      <w:r>
        <w:t xml:space="preserve">that recognition affects the precision of </w:t>
      </w:r>
      <w:r w:rsidR="00F706D9">
        <w:t xml:space="preserve">the </w:t>
      </w:r>
      <w:r>
        <w:t xml:space="preserve">source information </w:t>
      </w:r>
      <w:r w:rsidR="00F706D9">
        <w:t xml:space="preserve">that is </w:t>
      </w:r>
      <w:r>
        <w:t>retrieved and not the proportion of guess</w:t>
      </w:r>
      <w:r w:rsidR="00F706D9">
        <w:t>ing</w:t>
      </w:r>
      <w:r>
        <w:t xml:space="preserve"> responses. F</w:t>
      </w:r>
      <w:r w:rsidR="00F12FF6">
        <w:t>inally</w:t>
      </w:r>
      <w:r>
        <w:t xml:space="preserve">, </w:t>
      </w:r>
      <w:r w:rsidR="00F706D9">
        <w:t xml:space="preserve">we present fits of versions </w:t>
      </w:r>
      <w:r>
        <w:t xml:space="preserve">the </w:t>
      </w:r>
      <w:r>
        <w:lastRenderedPageBreak/>
        <w:t xml:space="preserve">circular diffusion model </w:t>
      </w:r>
      <w:r w:rsidR="00F706D9">
        <w:t>to the joint distributions of RT and accuracy</w:t>
      </w:r>
      <w:r w:rsidR="00F12FF6">
        <w:t xml:space="preserve">. </w:t>
      </w:r>
      <w:ins w:id="39" w:author="Jason Zhou" w:date="2020-01-21T10:53:00Z">
        <w:r w:rsidR="00F12FF6">
          <w:t>This analysis generalizes the Zhang and Luck (2008) mixture model analysis to account for both speed and accuracy.</w:t>
        </w:r>
      </w:ins>
      <w:del w:id="40" w:author="Jason Zhou" w:date="2020-01-21T10:53:00Z">
        <w:r w:rsidR="00F12FF6" w:rsidDel="00F12FF6">
          <w:delText xml:space="preserve"> </w:delText>
        </w:r>
      </w:del>
    </w:p>
    <w:p w14:paraId="5821DBFF" w14:textId="77777777" w:rsidR="00090C4A" w:rsidRDefault="00AA41A8">
      <w:pPr>
        <w:rPr>
          <w:b/>
        </w:rPr>
      </w:pPr>
      <w:r>
        <w:rPr>
          <w:b/>
        </w:rPr>
        <w:t>Data Screening</w:t>
      </w:r>
    </w:p>
    <w:p w14:paraId="28EAEA80" w14:textId="43F5BB43" w:rsidR="00090C4A" w:rsidRDefault="00AA41A8" w:rsidP="00C22BAA">
      <w:r>
        <w:t xml:space="preserve">        </w:t>
      </w:r>
      <w:r>
        <w:tab/>
        <w:t xml:space="preserve">Preliminary inspection of the data suggested that </w:t>
      </w:r>
      <w:r w:rsidR="00BE1173">
        <w:t xml:space="preserve">some </w:t>
      </w:r>
      <w:r>
        <w:t>participants perform</w:t>
      </w:r>
      <w:r w:rsidR="00A15EE7">
        <w:t>ed</w:t>
      </w:r>
      <w:r>
        <w:t xml:space="preserve"> the source retrieval task with very low accuracy. A Rayleigh test for uniformity identified</w:t>
      </w:r>
      <w:r>
        <w:rPr>
          <w:color w:val="FF0000"/>
        </w:rPr>
        <w:t xml:space="preserve"> two </w:t>
      </w:r>
      <w:r>
        <w:t xml:space="preserve">participants whose data </w:t>
      </w:r>
      <w:ins w:id="41" w:author="Jason Zhou" w:date="2020-01-21T10:54:00Z">
        <w:r w:rsidR="00F12FF6">
          <w:t xml:space="preserve">showed no </w:t>
        </w:r>
      </w:ins>
      <w:del w:id="42" w:author="Jason Zhou" w:date="2020-01-21T10:54:00Z">
        <w:r w:rsidDel="00F12FF6">
          <w:delText>did not indicate</w:delText>
        </w:r>
      </w:del>
      <w:r>
        <w:t xml:space="preserve"> evidence for a departure from uniformity in at least one condition, </w:t>
      </w:r>
      <w:ins w:id="43" w:author="Jason Zhou" w:date="2020-01-21T10:54:00Z">
        <w:r w:rsidR="00F12FF6">
          <w:t>which can be inte</w:t>
        </w:r>
      </w:ins>
      <w:ins w:id="44" w:author="Jason Zhou" w:date="2020-01-21T10:55:00Z">
        <w:r w:rsidR="00F12FF6">
          <w:t xml:space="preserve">rpreted </w:t>
        </w:r>
      </w:ins>
      <w:del w:id="45" w:author="Jason Zhou" w:date="2020-01-21T10:54:00Z">
        <w:r w:rsidDel="00F12FF6">
          <w:delText>interpretable</w:delText>
        </w:r>
      </w:del>
      <w:r>
        <w:t xml:space="preserve"> as completely random responding (</w:t>
      </w:r>
      <w:r>
        <w:rPr>
          <w:color w:val="FF0000"/>
        </w:rPr>
        <w:t>Table X;</w:t>
      </w:r>
      <w:r>
        <w:t xml:space="preserve"> Fisher, 1993). These participants will be referred to as a </w:t>
      </w:r>
      <w:r>
        <w:rPr>
          <w:i/>
        </w:rPr>
        <w:t xml:space="preserve">low response accuracy </w:t>
      </w:r>
      <w:r>
        <w:t>subgroup</w:t>
      </w:r>
      <w:ins w:id="46" w:author="Jason Zhou" w:date="2020-01-21T10:55:00Z">
        <w:r w:rsidR="00F12FF6">
          <w:t>.</w:t>
        </w:r>
      </w:ins>
      <w:del w:id="47" w:author="Jason Zhou" w:date="2020-01-21T10:55:00Z">
        <w:r w:rsidDel="00F12FF6">
          <w:delText>, with</w:delText>
        </w:r>
      </w:del>
      <w:r>
        <w:t xml:space="preserve"> </w:t>
      </w:r>
      <w:ins w:id="48" w:author="Jason Zhou" w:date="2020-01-21T10:55:00Z">
        <w:r w:rsidR="00F12FF6">
          <w:t xml:space="preserve">We identify this subgroup with </w:t>
        </w:r>
      </w:ins>
      <w:r>
        <w:t xml:space="preserve">the expectation that the data from the remaining </w:t>
      </w:r>
      <w:r>
        <w:rPr>
          <w:i/>
        </w:rPr>
        <w:t xml:space="preserve">high response accuracy </w:t>
      </w:r>
      <w:r>
        <w:t>group will be more diagnostic for the purposes of distinguishing between the models.</w:t>
      </w:r>
    </w:p>
    <w:tbl>
      <w:tblPr>
        <w:tblStyle w:val="3"/>
        <w:tblW w:w="9139" w:type="dxa"/>
        <w:tblInd w:w="100" w:type="dxa"/>
        <w:tblBorders>
          <w:bottom w:val="single" w:sz="8" w:space="0" w:color="000000"/>
          <w:insideH w:val="single" w:sz="8" w:space="0" w:color="000000"/>
        </w:tblBorders>
        <w:tblLook w:val="0600" w:firstRow="0" w:lastRow="0" w:firstColumn="0" w:lastColumn="0" w:noHBand="1" w:noVBand="1"/>
      </w:tblPr>
      <w:tblGrid>
        <w:gridCol w:w="5867"/>
        <w:gridCol w:w="3272"/>
      </w:tblGrid>
      <w:tr w:rsidR="00C22BAA" w14:paraId="6F069C22" w14:textId="77777777" w:rsidTr="00C22BAA">
        <w:trPr>
          <w:trHeight w:val="132"/>
        </w:trPr>
        <w:tc>
          <w:tcPr>
            <w:tcW w:w="9139" w:type="dxa"/>
            <w:gridSpan w:val="2"/>
            <w:tcBorders>
              <w:bottom w:val="single" w:sz="8" w:space="0" w:color="000000"/>
            </w:tcBorders>
            <w:shd w:val="clear" w:color="auto" w:fill="auto"/>
          </w:tcPr>
          <w:p w14:paraId="4DD723EF" w14:textId="77777777" w:rsidR="00C22BAA" w:rsidRDefault="00C22BAA" w:rsidP="00C22BAA">
            <w:pPr>
              <w:spacing w:line="276" w:lineRule="auto"/>
              <w:ind w:left="100"/>
            </w:pPr>
            <w:r>
              <w:t>Table X</w:t>
            </w:r>
          </w:p>
          <w:p w14:paraId="07FC243B" w14:textId="518A58E5" w:rsidR="00C22BAA" w:rsidRDefault="00C22BAA" w:rsidP="00C22BAA">
            <w:pPr>
              <w:spacing w:line="276" w:lineRule="auto"/>
              <w:ind w:left="100"/>
              <w:rPr>
                <w:i/>
              </w:rPr>
            </w:pPr>
            <w:r>
              <w:t>Rayleigh Test for Uniformity for Source Memory Response Error</w:t>
            </w:r>
          </w:p>
        </w:tc>
      </w:tr>
      <w:tr w:rsidR="00C22BAA" w14:paraId="06ED5D3F" w14:textId="77777777" w:rsidTr="00C22BAA">
        <w:trPr>
          <w:trHeight w:val="132"/>
        </w:trPr>
        <w:tc>
          <w:tcPr>
            <w:tcW w:w="5867" w:type="dxa"/>
            <w:tcBorders>
              <w:bottom w:val="single" w:sz="8" w:space="0" w:color="000000"/>
            </w:tcBorders>
            <w:shd w:val="clear" w:color="auto" w:fill="auto"/>
          </w:tcPr>
          <w:p w14:paraId="0E059093" w14:textId="77777777" w:rsidR="00C22BAA" w:rsidRDefault="00C22BAA" w:rsidP="00C22BAA">
            <w:pPr>
              <w:spacing w:line="240" w:lineRule="auto"/>
              <w:ind w:left="101"/>
              <w:jc w:val="center"/>
            </w:pPr>
            <w:r>
              <w:t>Participant</w:t>
            </w:r>
          </w:p>
        </w:tc>
        <w:tc>
          <w:tcPr>
            <w:tcW w:w="3271" w:type="dxa"/>
            <w:tcBorders>
              <w:bottom w:val="single" w:sz="8" w:space="0" w:color="000000"/>
            </w:tcBorders>
            <w:shd w:val="clear" w:color="auto" w:fill="auto"/>
          </w:tcPr>
          <w:p w14:paraId="2D0A806B" w14:textId="77777777" w:rsidR="00C22BAA" w:rsidRDefault="00C22BAA" w:rsidP="00C22BAA">
            <w:pPr>
              <w:spacing w:line="240" w:lineRule="auto"/>
              <w:ind w:left="101"/>
              <w:jc w:val="center"/>
              <w:rPr>
                <w:i/>
              </w:rPr>
            </w:pPr>
            <w:r>
              <w:rPr>
                <w:i/>
              </w:rPr>
              <w:t>p</w:t>
            </w:r>
          </w:p>
        </w:tc>
      </w:tr>
      <w:tr w:rsidR="00C22BAA" w14:paraId="28BBB559" w14:textId="77777777" w:rsidTr="00C22BAA">
        <w:trPr>
          <w:trHeight w:val="232"/>
        </w:trPr>
        <w:tc>
          <w:tcPr>
            <w:tcW w:w="5867" w:type="dxa"/>
            <w:tcBorders>
              <w:bottom w:val="nil"/>
            </w:tcBorders>
            <w:shd w:val="clear" w:color="auto" w:fill="auto"/>
          </w:tcPr>
          <w:p w14:paraId="5B1EDB3A" w14:textId="77777777" w:rsidR="00C22BAA" w:rsidRDefault="00C22BAA" w:rsidP="00C22BAA">
            <w:pPr>
              <w:spacing w:line="240" w:lineRule="auto"/>
              <w:ind w:left="101"/>
              <w:jc w:val="center"/>
            </w:pPr>
            <w:r>
              <w:t>1</w:t>
            </w:r>
          </w:p>
        </w:tc>
        <w:tc>
          <w:tcPr>
            <w:tcW w:w="3271" w:type="dxa"/>
            <w:tcBorders>
              <w:bottom w:val="nil"/>
            </w:tcBorders>
            <w:shd w:val="clear" w:color="auto" w:fill="auto"/>
          </w:tcPr>
          <w:p w14:paraId="612D7A5A" w14:textId="77777777" w:rsidR="00C22BAA" w:rsidRDefault="00C22BAA" w:rsidP="00C22BAA">
            <w:pPr>
              <w:spacing w:line="240" w:lineRule="auto"/>
              <w:ind w:left="101"/>
              <w:jc w:val="center"/>
            </w:pPr>
            <w:r>
              <w:t>.87*</w:t>
            </w:r>
          </w:p>
        </w:tc>
      </w:tr>
      <w:tr w:rsidR="00C22BAA" w14:paraId="7D67E1B7" w14:textId="77777777" w:rsidTr="00C22BAA">
        <w:trPr>
          <w:trHeight w:val="232"/>
        </w:trPr>
        <w:tc>
          <w:tcPr>
            <w:tcW w:w="5867" w:type="dxa"/>
            <w:tcBorders>
              <w:top w:val="nil"/>
              <w:bottom w:val="nil"/>
            </w:tcBorders>
            <w:shd w:val="clear" w:color="auto" w:fill="auto"/>
          </w:tcPr>
          <w:p w14:paraId="4428EB54" w14:textId="77777777" w:rsidR="00C22BAA" w:rsidRDefault="00C22BAA" w:rsidP="00C22BAA">
            <w:pPr>
              <w:spacing w:line="240" w:lineRule="auto"/>
              <w:ind w:left="101"/>
              <w:jc w:val="center"/>
            </w:pPr>
            <w:r>
              <w:t>2</w:t>
            </w:r>
          </w:p>
        </w:tc>
        <w:tc>
          <w:tcPr>
            <w:tcW w:w="3271" w:type="dxa"/>
            <w:tcBorders>
              <w:top w:val="nil"/>
              <w:bottom w:val="nil"/>
            </w:tcBorders>
            <w:shd w:val="clear" w:color="auto" w:fill="auto"/>
          </w:tcPr>
          <w:p w14:paraId="466720F3" w14:textId="77777777" w:rsidR="00C22BAA" w:rsidRDefault="00C22BAA" w:rsidP="00C22BAA">
            <w:pPr>
              <w:spacing w:line="240" w:lineRule="auto"/>
              <w:ind w:left="101"/>
              <w:jc w:val="center"/>
            </w:pPr>
            <w:r>
              <w:t>&lt;.01</w:t>
            </w:r>
          </w:p>
        </w:tc>
      </w:tr>
      <w:tr w:rsidR="00C22BAA" w14:paraId="3A1F8550" w14:textId="77777777" w:rsidTr="00C22BAA">
        <w:trPr>
          <w:trHeight w:val="225"/>
        </w:trPr>
        <w:tc>
          <w:tcPr>
            <w:tcW w:w="5867" w:type="dxa"/>
            <w:tcBorders>
              <w:top w:val="nil"/>
              <w:bottom w:val="nil"/>
            </w:tcBorders>
            <w:shd w:val="clear" w:color="auto" w:fill="auto"/>
          </w:tcPr>
          <w:p w14:paraId="154B28B6" w14:textId="77777777" w:rsidR="00C22BAA" w:rsidRDefault="00C22BAA" w:rsidP="00C22BAA">
            <w:pPr>
              <w:spacing w:line="240" w:lineRule="auto"/>
              <w:ind w:left="101"/>
              <w:jc w:val="center"/>
            </w:pPr>
            <w:r>
              <w:t>3</w:t>
            </w:r>
          </w:p>
        </w:tc>
        <w:tc>
          <w:tcPr>
            <w:tcW w:w="3271" w:type="dxa"/>
            <w:tcBorders>
              <w:top w:val="nil"/>
              <w:bottom w:val="nil"/>
            </w:tcBorders>
            <w:shd w:val="clear" w:color="auto" w:fill="auto"/>
          </w:tcPr>
          <w:p w14:paraId="76A1D970" w14:textId="77777777" w:rsidR="00C22BAA" w:rsidRDefault="00C22BAA" w:rsidP="00C22BAA">
            <w:pPr>
              <w:spacing w:line="240" w:lineRule="auto"/>
              <w:ind w:left="101"/>
              <w:jc w:val="center"/>
            </w:pPr>
            <w:r>
              <w:t>&lt;.01</w:t>
            </w:r>
          </w:p>
        </w:tc>
      </w:tr>
      <w:tr w:rsidR="00C22BAA" w14:paraId="60635102" w14:textId="77777777" w:rsidTr="00C22BAA">
        <w:trPr>
          <w:trHeight w:val="232"/>
        </w:trPr>
        <w:tc>
          <w:tcPr>
            <w:tcW w:w="5867" w:type="dxa"/>
            <w:tcBorders>
              <w:top w:val="nil"/>
              <w:bottom w:val="nil"/>
            </w:tcBorders>
            <w:shd w:val="clear" w:color="auto" w:fill="auto"/>
          </w:tcPr>
          <w:p w14:paraId="664A2FFE" w14:textId="77777777" w:rsidR="00C22BAA" w:rsidRDefault="00C22BAA" w:rsidP="00C22BAA">
            <w:pPr>
              <w:spacing w:line="240" w:lineRule="auto"/>
              <w:ind w:left="101"/>
              <w:jc w:val="center"/>
            </w:pPr>
            <w:r>
              <w:t>4</w:t>
            </w:r>
          </w:p>
        </w:tc>
        <w:tc>
          <w:tcPr>
            <w:tcW w:w="3271" w:type="dxa"/>
            <w:tcBorders>
              <w:top w:val="nil"/>
              <w:bottom w:val="nil"/>
            </w:tcBorders>
            <w:shd w:val="clear" w:color="auto" w:fill="auto"/>
          </w:tcPr>
          <w:p w14:paraId="33911870" w14:textId="77777777" w:rsidR="00C22BAA" w:rsidRDefault="00C22BAA" w:rsidP="00C22BAA">
            <w:pPr>
              <w:spacing w:line="240" w:lineRule="auto"/>
              <w:ind w:left="101"/>
              <w:jc w:val="center"/>
            </w:pPr>
            <w:r>
              <w:t>&lt;.01</w:t>
            </w:r>
          </w:p>
        </w:tc>
      </w:tr>
      <w:tr w:rsidR="00C22BAA" w14:paraId="3D72B00D" w14:textId="77777777" w:rsidTr="00C22BAA">
        <w:trPr>
          <w:trHeight w:val="232"/>
        </w:trPr>
        <w:tc>
          <w:tcPr>
            <w:tcW w:w="5867" w:type="dxa"/>
            <w:tcBorders>
              <w:top w:val="nil"/>
              <w:bottom w:val="nil"/>
            </w:tcBorders>
            <w:shd w:val="clear" w:color="auto" w:fill="auto"/>
          </w:tcPr>
          <w:p w14:paraId="5D27AF23" w14:textId="77777777" w:rsidR="00C22BAA" w:rsidRDefault="00C22BAA" w:rsidP="00C22BAA">
            <w:pPr>
              <w:spacing w:line="240" w:lineRule="auto"/>
              <w:ind w:left="101"/>
              <w:jc w:val="center"/>
            </w:pPr>
            <w:r>
              <w:t>5</w:t>
            </w:r>
          </w:p>
        </w:tc>
        <w:tc>
          <w:tcPr>
            <w:tcW w:w="3271" w:type="dxa"/>
            <w:tcBorders>
              <w:top w:val="nil"/>
              <w:bottom w:val="nil"/>
            </w:tcBorders>
            <w:shd w:val="clear" w:color="auto" w:fill="auto"/>
          </w:tcPr>
          <w:p w14:paraId="2540AE7D" w14:textId="77777777" w:rsidR="00C22BAA" w:rsidRDefault="00C22BAA" w:rsidP="00C22BAA">
            <w:pPr>
              <w:spacing w:line="240" w:lineRule="auto"/>
              <w:ind w:left="101"/>
              <w:jc w:val="center"/>
            </w:pPr>
            <w:r>
              <w:t>&lt;.01</w:t>
            </w:r>
          </w:p>
        </w:tc>
      </w:tr>
      <w:tr w:rsidR="00C22BAA" w14:paraId="1CC75ABF" w14:textId="77777777" w:rsidTr="00C22BAA">
        <w:trPr>
          <w:trHeight w:val="232"/>
        </w:trPr>
        <w:tc>
          <w:tcPr>
            <w:tcW w:w="5867" w:type="dxa"/>
            <w:tcBorders>
              <w:top w:val="nil"/>
              <w:bottom w:val="nil"/>
            </w:tcBorders>
            <w:shd w:val="clear" w:color="auto" w:fill="auto"/>
          </w:tcPr>
          <w:p w14:paraId="73D8B6DD" w14:textId="77777777" w:rsidR="00C22BAA" w:rsidRDefault="00C22BAA" w:rsidP="00C22BAA">
            <w:pPr>
              <w:spacing w:line="240" w:lineRule="auto"/>
              <w:ind w:left="101"/>
              <w:jc w:val="center"/>
            </w:pPr>
            <w:r>
              <w:t>6</w:t>
            </w:r>
          </w:p>
        </w:tc>
        <w:tc>
          <w:tcPr>
            <w:tcW w:w="3271" w:type="dxa"/>
            <w:tcBorders>
              <w:top w:val="nil"/>
              <w:bottom w:val="nil"/>
            </w:tcBorders>
            <w:shd w:val="clear" w:color="auto" w:fill="auto"/>
          </w:tcPr>
          <w:p w14:paraId="10BF7A66" w14:textId="77777777" w:rsidR="00C22BAA" w:rsidRDefault="00C22BAA" w:rsidP="00C22BAA">
            <w:pPr>
              <w:spacing w:line="240" w:lineRule="auto"/>
              <w:ind w:left="101"/>
              <w:jc w:val="center"/>
            </w:pPr>
            <w:r>
              <w:t>&lt;.01</w:t>
            </w:r>
          </w:p>
        </w:tc>
      </w:tr>
      <w:tr w:rsidR="00C22BAA" w14:paraId="5D0D44E0" w14:textId="77777777" w:rsidTr="00C22BAA">
        <w:trPr>
          <w:trHeight w:val="225"/>
        </w:trPr>
        <w:tc>
          <w:tcPr>
            <w:tcW w:w="5867" w:type="dxa"/>
            <w:tcBorders>
              <w:top w:val="nil"/>
              <w:bottom w:val="nil"/>
            </w:tcBorders>
            <w:shd w:val="clear" w:color="auto" w:fill="auto"/>
          </w:tcPr>
          <w:p w14:paraId="26F11400" w14:textId="77777777" w:rsidR="00C22BAA" w:rsidRDefault="00C22BAA" w:rsidP="00C22BAA">
            <w:pPr>
              <w:spacing w:line="240" w:lineRule="auto"/>
              <w:ind w:left="101"/>
              <w:jc w:val="center"/>
            </w:pPr>
            <w:r>
              <w:t>7</w:t>
            </w:r>
          </w:p>
        </w:tc>
        <w:tc>
          <w:tcPr>
            <w:tcW w:w="3271" w:type="dxa"/>
            <w:tcBorders>
              <w:top w:val="nil"/>
              <w:bottom w:val="nil"/>
            </w:tcBorders>
            <w:shd w:val="clear" w:color="auto" w:fill="auto"/>
          </w:tcPr>
          <w:p w14:paraId="4F1B154F" w14:textId="77777777" w:rsidR="00C22BAA" w:rsidRDefault="00C22BAA" w:rsidP="00C22BAA">
            <w:pPr>
              <w:spacing w:line="240" w:lineRule="auto"/>
              <w:ind w:left="101"/>
              <w:jc w:val="center"/>
            </w:pPr>
            <w:r>
              <w:t>&lt;.01</w:t>
            </w:r>
          </w:p>
        </w:tc>
      </w:tr>
      <w:tr w:rsidR="00C22BAA" w14:paraId="7A143913" w14:textId="77777777" w:rsidTr="00C22BAA">
        <w:trPr>
          <w:trHeight w:val="232"/>
        </w:trPr>
        <w:tc>
          <w:tcPr>
            <w:tcW w:w="5867" w:type="dxa"/>
            <w:tcBorders>
              <w:top w:val="nil"/>
              <w:bottom w:val="nil"/>
            </w:tcBorders>
            <w:shd w:val="clear" w:color="auto" w:fill="auto"/>
          </w:tcPr>
          <w:p w14:paraId="611822A9" w14:textId="77777777" w:rsidR="00C22BAA" w:rsidRDefault="00C22BAA" w:rsidP="00C22BAA">
            <w:pPr>
              <w:spacing w:line="240" w:lineRule="auto"/>
              <w:ind w:left="101"/>
              <w:jc w:val="center"/>
            </w:pPr>
            <w:r>
              <w:t>8</w:t>
            </w:r>
          </w:p>
        </w:tc>
        <w:tc>
          <w:tcPr>
            <w:tcW w:w="3271" w:type="dxa"/>
            <w:tcBorders>
              <w:top w:val="nil"/>
              <w:bottom w:val="nil"/>
            </w:tcBorders>
            <w:shd w:val="clear" w:color="auto" w:fill="auto"/>
          </w:tcPr>
          <w:p w14:paraId="0E80B108" w14:textId="77777777" w:rsidR="00C22BAA" w:rsidRDefault="00C22BAA" w:rsidP="00C22BAA">
            <w:pPr>
              <w:spacing w:line="240" w:lineRule="auto"/>
              <w:ind w:left="101"/>
              <w:jc w:val="center"/>
            </w:pPr>
            <w:r>
              <w:t>&lt;.01</w:t>
            </w:r>
          </w:p>
        </w:tc>
      </w:tr>
      <w:tr w:rsidR="00C22BAA" w14:paraId="0D0E5368" w14:textId="77777777" w:rsidTr="00C22BAA">
        <w:trPr>
          <w:trHeight w:val="232"/>
        </w:trPr>
        <w:tc>
          <w:tcPr>
            <w:tcW w:w="5867" w:type="dxa"/>
            <w:tcBorders>
              <w:top w:val="nil"/>
              <w:bottom w:val="nil"/>
            </w:tcBorders>
            <w:shd w:val="clear" w:color="auto" w:fill="auto"/>
          </w:tcPr>
          <w:p w14:paraId="74DE7E71" w14:textId="77777777" w:rsidR="00C22BAA" w:rsidRDefault="00C22BAA" w:rsidP="00C22BAA">
            <w:pPr>
              <w:spacing w:line="240" w:lineRule="auto"/>
              <w:ind w:left="101"/>
              <w:jc w:val="center"/>
            </w:pPr>
            <w:r>
              <w:t>9</w:t>
            </w:r>
          </w:p>
        </w:tc>
        <w:tc>
          <w:tcPr>
            <w:tcW w:w="3271" w:type="dxa"/>
            <w:tcBorders>
              <w:top w:val="nil"/>
              <w:bottom w:val="nil"/>
            </w:tcBorders>
            <w:shd w:val="clear" w:color="auto" w:fill="auto"/>
          </w:tcPr>
          <w:p w14:paraId="6D2A5BBD" w14:textId="77777777" w:rsidR="00C22BAA" w:rsidRDefault="00C22BAA" w:rsidP="00C22BAA">
            <w:pPr>
              <w:spacing w:line="240" w:lineRule="auto"/>
              <w:ind w:left="101"/>
              <w:jc w:val="center"/>
            </w:pPr>
            <w:r>
              <w:t>.01</w:t>
            </w:r>
          </w:p>
        </w:tc>
      </w:tr>
      <w:tr w:rsidR="00C22BAA" w14:paraId="7BEE210D" w14:textId="77777777" w:rsidTr="00C22BAA">
        <w:trPr>
          <w:trHeight w:val="232"/>
        </w:trPr>
        <w:tc>
          <w:tcPr>
            <w:tcW w:w="5867" w:type="dxa"/>
            <w:tcBorders>
              <w:top w:val="nil"/>
              <w:bottom w:val="nil"/>
            </w:tcBorders>
            <w:shd w:val="clear" w:color="auto" w:fill="auto"/>
          </w:tcPr>
          <w:p w14:paraId="79A26610" w14:textId="77777777" w:rsidR="00C22BAA" w:rsidRDefault="00C22BAA" w:rsidP="00C22BAA">
            <w:pPr>
              <w:spacing w:line="240" w:lineRule="auto"/>
              <w:ind w:left="101"/>
              <w:jc w:val="center"/>
            </w:pPr>
            <w:r>
              <w:t>10</w:t>
            </w:r>
          </w:p>
        </w:tc>
        <w:tc>
          <w:tcPr>
            <w:tcW w:w="3271" w:type="dxa"/>
            <w:tcBorders>
              <w:top w:val="nil"/>
              <w:bottom w:val="nil"/>
            </w:tcBorders>
            <w:shd w:val="clear" w:color="auto" w:fill="auto"/>
          </w:tcPr>
          <w:p w14:paraId="391529B7" w14:textId="77777777" w:rsidR="00C22BAA" w:rsidRDefault="00C22BAA" w:rsidP="00C22BAA">
            <w:pPr>
              <w:spacing w:line="240" w:lineRule="auto"/>
              <w:ind w:left="101"/>
              <w:jc w:val="center"/>
            </w:pPr>
            <w:r>
              <w:t>&lt;.01</w:t>
            </w:r>
          </w:p>
        </w:tc>
      </w:tr>
      <w:tr w:rsidR="00C22BAA" w14:paraId="46A9B2DA" w14:textId="77777777" w:rsidTr="00C22BAA">
        <w:trPr>
          <w:trHeight w:val="225"/>
        </w:trPr>
        <w:tc>
          <w:tcPr>
            <w:tcW w:w="5867" w:type="dxa"/>
            <w:tcBorders>
              <w:top w:val="nil"/>
              <w:bottom w:val="nil"/>
            </w:tcBorders>
            <w:shd w:val="clear" w:color="auto" w:fill="auto"/>
          </w:tcPr>
          <w:p w14:paraId="7976EC2D" w14:textId="77777777" w:rsidR="00C22BAA" w:rsidRDefault="00C22BAA" w:rsidP="00C22BAA">
            <w:pPr>
              <w:spacing w:line="240" w:lineRule="auto"/>
              <w:ind w:left="101"/>
              <w:jc w:val="center"/>
            </w:pPr>
            <w:r>
              <w:t>11</w:t>
            </w:r>
          </w:p>
        </w:tc>
        <w:tc>
          <w:tcPr>
            <w:tcW w:w="3271" w:type="dxa"/>
            <w:tcBorders>
              <w:top w:val="nil"/>
              <w:bottom w:val="nil"/>
            </w:tcBorders>
            <w:shd w:val="clear" w:color="auto" w:fill="auto"/>
          </w:tcPr>
          <w:p w14:paraId="1C6E185F" w14:textId="77777777" w:rsidR="00C22BAA" w:rsidRDefault="00C22BAA" w:rsidP="00C22BAA">
            <w:pPr>
              <w:spacing w:line="240" w:lineRule="auto"/>
              <w:ind w:left="101"/>
              <w:jc w:val="center"/>
            </w:pPr>
            <w:r>
              <w:t>&lt;.01</w:t>
            </w:r>
          </w:p>
        </w:tc>
      </w:tr>
      <w:tr w:rsidR="00C22BAA" w14:paraId="0AACFB7F" w14:textId="77777777" w:rsidTr="00C22BAA">
        <w:trPr>
          <w:trHeight w:val="232"/>
        </w:trPr>
        <w:tc>
          <w:tcPr>
            <w:tcW w:w="5867" w:type="dxa"/>
            <w:tcBorders>
              <w:top w:val="nil"/>
              <w:bottom w:val="nil"/>
            </w:tcBorders>
            <w:shd w:val="clear" w:color="auto" w:fill="auto"/>
          </w:tcPr>
          <w:p w14:paraId="773F33D4" w14:textId="77777777" w:rsidR="00C22BAA" w:rsidRDefault="00C22BAA" w:rsidP="00C22BAA">
            <w:pPr>
              <w:spacing w:line="240" w:lineRule="auto"/>
              <w:ind w:left="101"/>
              <w:jc w:val="center"/>
            </w:pPr>
            <w:r>
              <w:t>12</w:t>
            </w:r>
          </w:p>
        </w:tc>
        <w:tc>
          <w:tcPr>
            <w:tcW w:w="3271" w:type="dxa"/>
            <w:tcBorders>
              <w:top w:val="nil"/>
              <w:bottom w:val="nil"/>
            </w:tcBorders>
            <w:shd w:val="clear" w:color="auto" w:fill="auto"/>
          </w:tcPr>
          <w:p w14:paraId="727B9917" w14:textId="77777777" w:rsidR="00C22BAA" w:rsidRDefault="00C22BAA" w:rsidP="00C22BAA">
            <w:pPr>
              <w:spacing w:line="240" w:lineRule="auto"/>
              <w:ind w:left="101"/>
              <w:jc w:val="center"/>
            </w:pPr>
            <w:r>
              <w:t>&lt;.01</w:t>
            </w:r>
          </w:p>
        </w:tc>
      </w:tr>
      <w:tr w:rsidR="00C22BAA" w14:paraId="72733170" w14:textId="77777777" w:rsidTr="00C22BAA">
        <w:trPr>
          <w:trHeight w:val="232"/>
        </w:trPr>
        <w:tc>
          <w:tcPr>
            <w:tcW w:w="5867" w:type="dxa"/>
            <w:tcBorders>
              <w:top w:val="nil"/>
              <w:bottom w:val="nil"/>
            </w:tcBorders>
            <w:shd w:val="clear" w:color="auto" w:fill="auto"/>
          </w:tcPr>
          <w:p w14:paraId="2938FF98" w14:textId="77777777" w:rsidR="00C22BAA" w:rsidRDefault="00C22BAA" w:rsidP="00C22BAA">
            <w:pPr>
              <w:spacing w:line="240" w:lineRule="auto"/>
              <w:ind w:left="101"/>
              <w:jc w:val="center"/>
            </w:pPr>
            <w:r>
              <w:lastRenderedPageBreak/>
              <w:t>13</w:t>
            </w:r>
          </w:p>
        </w:tc>
        <w:tc>
          <w:tcPr>
            <w:tcW w:w="3271" w:type="dxa"/>
            <w:tcBorders>
              <w:top w:val="nil"/>
              <w:bottom w:val="nil"/>
            </w:tcBorders>
            <w:shd w:val="clear" w:color="auto" w:fill="auto"/>
          </w:tcPr>
          <w:p w14:paraId="71E17C87" w14:textId="77777777" w:rsidR="00C22BAA" w:rsidRDefault="00C22BAA" w:rsidP="00C22BAA">
            <w:pPr>
              <w:spacing w:line="240" w:lineRule="auto"/>
              <w:ind w:left="101"/>
              <w:jc w:val="center"/>
            </w:pPr>
            <w:r>
              <w:t>.24*</w:t>
            </w:r>
          </w:p>
        </w:tc>
      </w:tr>
      <w:tr w:rsidR="00C22BAA" w14:paraId="46ED6BA5" w14:textId="77777777" w:rsidTr="00C22BAA">
        <w:trPr>
          <w:trHeight w:val="232"/>
        </w:trPr>
        <w:tc>
          <w:tcPr>
            <w:tcW w:w="5867" w:type="dxa"/>
            <w:tcBorders>
              <w:top w:val="nil"/>
              <w:bottom w:val="nil"/>
            </w:tcBorders>
            <w:shd w:val="clear" w:color="auto" w:fill="auto"/>
          </w:tcPr>
          <w:p w14:paraId="483C9331" w14:textId="77777777" w:rsidR="00C22BAA" w:rsidRDefault="00C22BAA" w:rsidP="00C22BAA">
            <w:pPr>
              <w:spacing w:line="240" w:lineRule="auto"/>
              <w:ind w:left="101"/>
              <w:jc w:val="center"/>
            </w:pPr>
            <w:r>
              <w:t>15</w:t>
            </w:r>
          </w:p>
        </w:tc>
        <w:tc>
          <w:tcPr>
            <w:tcW w:w="3271" w:type="dxa"/>
            <w:tcBorders>
              <w:top w:val="nil"/>
              <w:bottom w:val="nil"/>
            </w:tcBorders>
            <w:shd w:val="clear" w:color="auto" w:fill="auto"/>
          </w:tcPr>
          <w:p w14:paraId="0F478CB3" w14:textId="77777777" w:rsidR="00C22BAA" w:rsidRDefault="00C22BAA" w:rsidP="00C22BAA">
            <w:pPr>
              <w:spacing w:line="240" w:lineRule="auto"/>
              <w:ind w:left="101"/>
              <w:jc w:val="center"/>
            </w:pPr>
            <w:r>
              <w:t>.04</w:t>
            </w:r>
          </w:p>
        </w:tc>
      </w:tr>
      <w:tr w:rsidR="00C22BAA" w14:paraId="5C0A4408" w14:textId="77777777" w:rsidTr="00C22BAA">
        <w:trPr>
          <w:trHeight w:val="225"/>
        </w:trPr>
        <w:tc>
          <w:tcPr>
            <w:tcW w:w="5867" w:type="dxa"/>
            <w:tcBorders>
              <w:top w:val="nil"/>
              <w:bottom w:val="nil"/>
            </w:tcBorders>
            <w:shd w:val="clear" w:color="auto" w:fill="auto"/>
          </w:tcPr>
          <w:p w14:paraId="1D4770C3" w14:textId="77777777" w:rsidR="00C22BAA" w:rsidRDefault="00C22BAA" w:rsidP="00C22BAA">
            <w:pPr>
              <w:spacing w:line="240" w:lineRule="auto"/>
              <w:ind w:left="101"/>
              <w:jc w:val="center"/>
            </w:pPr>
            <w:r>
              <w:t>16</w:t>
            </w:r>
          </w:p>
        </w:tc>
        <w:tc>
          <w:tcPr>
            <w:tcW w:w="3271" w:type="dxa"/>
            <w:tcBorders>
              <w:top w:val="nil"/>
              <w:bottom w:val="nil"/>
            </w:tcBorders>
            <w:shd w:val="clear" w:color="auto" w:fill="auto"/>
          </w:tcPr>
          <w:p w14:paraId="7C7628DB" w14:textId="77777777" w:rsidR="00C22BAA" w:rsidRDefault="00C22BAA" w:rsidP="00C22BAA">
            <w:pPr>
              <w:spacing w:line="240" w:lineRule="auto"/>
              <w:ind w:left="101"/>
              <w:jc w:val="center"/>
            </w:pPr>
            <w:r>
              <w:t>&lt;.01</w:t>
            </w:r>
          </w:p>
        </w:tc>
      </w:tr>
      <w:tr w:rsidR="00C22BAA" w14:paraId="51DD6317" w14:textId="77777777" w:rsidTr="00C22BAA">
        <w:trPr>
          <w:trHeight w:val="232"/>
        </w:trPr>
        <w:tc>
          <w:tcPr>
            <w:tcW w:w="5867" w:type="dxa"/>
            <w:tcBorders>
              <w:top w:val="nil"/>
              <w:bottom w:val="nil"/>
            </w:tcBorders>
            <w:shd w:val="clear" w:color="auto" w:fill="auto"/>
          </w:tcPr>
          <w:p w14:paraId="10E0C518" w14:textId="77777777" w:rsidR="00C22BAA" w:rsidRDefault="00C22BAA" w:rsidP="00C22BAA">
            <w:pPr>
              <w:spacing w:line="240" w:lineRule="auto"/>
              <w:ind w:left="101"/>
              <w:jc w:val="center"/>
            </w:pPr>
            <w:r>
              <w:t>17</w:t>
            </w:r>
          </w:p>
        </w:tc>
        <w:tc>
          <w:tcPr>
            <w:tcW w:w="3271" w:type="dxa"/>
            <w:tcBorders>
              <w:top w:val="nil"/>
              <w:bottom w:val="nil"/>
            </w:tcBorders>
            <w:shd w:val="clear" w:color="auto" w:fill="auto"/>
          </w:tcPr>
          <w:p w14:paraId="0A0DE380" w14:textId="77777777" w:rsidR="00C22BAA" w:rsidRDefault="00C22BAA" w:rsidP="00C22BAA">
            <w:pPr>
              <w:spacing w:line="240" w:lineRule="auto"/>
              <w:ind w:left="101"/>
              <w:jc w:val="center"/>
            </w:pPr>
            <w:r>
              <w:t>&lt;.01</w:t>
            </w:r>
          </w:p>
        </w:tc>
      </w:tr>
      <w:tr w:rsidR="00C22BAA" w14:paraId="0FE81BB1" w14:textId="77777777" w:rsidTr="00C22BAA">
        <w:trPr>
          <w:trHeight w:val="232"/>
        </w:trPr>
        <w:tc>
          <w:tcPr>
            <w:tcW w:w="5867" w:type="dxa"/>
            <w:tcBorders>
              <w:top w:val="nil"/>
              <w:bottom w:val="nil"/>
            </w:tcBorders>
            <w:shd w:val="clear" w:color="auto" w:fill="auto"/>
          </w:tcPr>
          <w:p w14:paraId="352F4F09" w14:textId="77777777" w:rsidR="00C22BAA" w:rsidRDefault="00C22BAA" w:rsidP="00C22BAA">
            <w:pPr>
              <w:spacing w:line="240" w:lineRule="auto"/>
              <w:ind w:left="101"/>
              <w:jc w:val="center"/>
            </w:pPr>
            <w:r>
              <w:t>18</w:t>
            </w:r>
          </w:p>
        </w:tc>
        <w:tc>
          <w:tcPr>
            <w:tcW w:w="3271" w:type="dxa"/>
            <w:tcBorders>
              <w:top w:val="nil"/>
              <w:bottom w:val="nil"/>
            </w:tcBorders>
            <w:shd w:val="clear" w:color="auto" w:fill="auto"/>
          </w:tcPr>
          <w:p w14:paraId="284F93DC" w14:textId="77777777" w:rsidR="00C22BAA" w:rsidRDefault="00C22BAA" w:rsidP="00C22BAA">
            <w:pPr>
              <w:spacing w:line="240" w:lineRule="auto"/>
              <w:ind w:left="101"/>
              <w:jc w:val="center"/>
            </w:pPr>
            <w:r>
              <w:t>&lt;.01</w:t>
            </w:r>
          </w:p>
        </w:tc>
      </w:tr>
      <w:tr w:rsidR="00C22BAA" w14:paraId="41DAAFBA" w14:textId="77777777" w:rsidTr="00C22BAA">
        <w:trPr>
          <w:trHeight w:val="232"/>
        </w:trPr>
        <w:tc>
          <w:tcPr>
            <w:tcW w:w="5867" w:type="dxa"/>
            <w:tcBorders>
              <w:top w:val="nil"/>
              <w:bottom w:val="nil"/>
            </w:tcBorders>
            <w:shd w:val="clear" w:color="auto" w:fill="auto"/>
          </w:tcPr>
          <w:p w14:paraId="567B14B0" w14:textId="77777777" w:rsidR="00C22BAA" w:rsidRDefault="00C22BAA" w:rsidP="00C22BAA">
            <w:pPr>
              <w:spacing w:line="240" w:lineRule="auto"/>
              <w:ind w:left="101"/>
              <w:jc w:val="center"/>
            </w:pPr>
            <w:r>
              <w:t>19</w:t>
            </w:r>
          </w:p>
        </w:tc>
        <w:tc>
          <w:tcPr>
            <w:tcW w:w="3271" w:type="dxa"/>
            <w:tcBorders>
              <w:top w:val="nil"/>
              <w:bottom w:val="nil"/>
            </w:tcBorders>
            <w:shd w:val="clear" w:color="auto" w:fill="auto"/>
          </w:tcPr>
          <w:p w14:paraId="7F1E20BB" w14:textId="77777777" w:rsidR="00C22BAA" w:rsidRDefault="00C22BAA" w:rsidP="00C22BAA">
            <w:pPr>
              <w:spacing w:line="240" w:lineRule="auto"/>
              <w:ind w:left="101"/>
              <w:jc w:val="center"/>
            </w:pPr>
            <w:r>
              <w:t>&lt;.01</w:t>
            </w:r>
          </w:p>
        </w:tc>
      </w:tr>
      <w:tr w:rsidR="00C22BAA" w14:paraId="4E4BC572" w14:textId="77777777" w:rsidTr="00C22BAA">
        <w:trPr>
          <w:trHeight w:val="225"/>
        </w:trPr>
        <w:tc>
          <w:tcPr>
            <w:tcW w:w="5867" w:type="dxa"/>
            <w:tcBorders>
              <w:top w:val="nil"/>
              <w:bottom w:val="single" w:sz="8" w:space="0" w:color="000000"/>
            </w:tcBorders>
            <w:shd w:val="clear" w:color="auto" w:fill="auto"/>
          </w:tcPr>
          <w:p w14:paraId="7D944DE8" w14:textId="77777777" w:rsidR="00C22BAA" w:rsidRDefault="00C22BAA" w:rsidP="00C22BAA">
            <w:pPr>
              <w:spacing w:line="240" w:lineRule="auto"/>
              <w:ind w:left="101"/>
              <w:jc w:val="center"/>
            </w:pPr>
            <w:r>
              <w:t>20</w:t>
            </w:r>
          </w:p>
        </w:tc>
        <w:tc>
          <w:tcPr>
            <w:tcW w:w="3271" w:type="dxa"/>
            <w:tcBorders>
              <w:top w:val="nil"/>
              <w:bottom w:val="single" w:sz="8" w:space="0" w:color="000000"/>
            </w:tcBorders>
            <w:shd w:val="clear" w:color="auto" w:fill="auto"/>
          </w:tcPr>
          <w:p w14:paraId="18855648" w14:textId="77777777" w:rsidR="00C22BAA" w:rsidRDefault="00C22BAA" w:rsidP="00C22BAA">
            <w:pPr>
              <w:spacing w:line="240" w:lineRule="auto"/>
              <w:ind w:left="101"/>
              <w:jc w:val="center"/>
            </w:pPr>
            <w:r>
              <w:t>&lt;.01</w:t>
            </w:r>
          </w:p>
        </w:tc>
      </w:tr>
    </w:tbl>
    <w:p w14:paraId="4BE29695" w14:textId="77777777" w:rsidR="00090C4A" w:rsidRDefault="00AA41A8">
      <w:r>
        <w:t xml:space="preserve">* </w:t>
      </w:r>
      <w:r>
        <w:rPr>
          <w:i/>
        </w:rPr>
        <w:t xml:space="preserve">p </w:t>
      </w:r>
      <w:r>
        <w:t>values greater than 0.05, indicating no evidence of a departure from uniformity for participants 1 and 13.</w:t>
      </w:r>
    </w:p>
    <w:p w14:paraId="4EB7A8BF" w14:textId="77777777" w:rsidR="00090C4A" w:rsidRDefault="00AA41A8">
      <w:pPr>
        <w:pStyle w:val="Heading2"/>
        <w:ind w:firstLine="0"/>
      </w:pPr>
      <w:bookmarkStart w:id="49" w:name="_xjgqmvyaccak"/>
      <w:bookmarkEnd w:id="49"/>
      <w:r>
        <w:t>Source Memory for Unrecognized Items</w:t>
      </w:r>
    </w:p>
    <w:p w14:paraId="302A1005" w14:textId="17F3414E" w:rsidR="00C22BAA" w:rsidRDefault="00DC4729" w:rsidP="00C22BAA">
      <w:pPr>
        <w:ind w:firstLine="720"/>
      </w:pPr>
      <w:r>
        <w:t>The d</w:t>
      </w:r>
      <w:r w:rsidR="00AA41A8">
        <w:t>ata for each participant w</w:t>
      </w:r>
      <w:r>
        <w:t>ere</w:t>
      </w:r>
      <w:r w:rsidR="00AA41A8">
        <w:t xml:space="preserve"> split into three categories </w:t>
      </w:r>
      <w:proofErr w:type="gramStart"/>
      <w:r w:rsidR="00AA41A8">
        <w:t>on the basis of</w:t>
      </w:r>
      <w:proofErr w:type="gramEnd"/>
      <w:r w:rsidR="00AA41A8">
        <w:t xml:space="preserve"> participants’ confidence in the recognition phase of the experiment. Items which were rated three and below were deemed unrecognized by the participants, while successful recognition was defined by a rating of four and above. Of the recognized items, ratings of the maximum value of six are further specified as highly recognized items</w:t>
      </w:r>
      <w:r w:rsidR="00C22BAA">
        <w:t xml:space="preserve">. Figure 4 shows the frequency of response errors across all participants grouped according to these categories of confidence in the recognition </w:t>
      </w:r>
      <w:r w:rsidR="00C22BAA">
        <w:lastRenderedPageBreak/>
        <w:t>phase.</w:t>
      </w:r>
      <w:r w:rsidR="00C22BAA">
        <w:rPr>
          <w:noProof/>
          <w:lang w:eastAsia="en-US"/>
        </w:rPr>
        <w:drawing>
          <wp:inline distT="0" distB="0" distL="0" distR="8890" wp14:anchorId="418F301E" wp14:editId="2D35D447">
            <wp:extent cx="6010910" cy="494157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pic:cNvPicPr>
                      <a:picLocks noChangeAspect="1" noChangeArrowheads="1"/>
                    </pic:cNvPicPr>
                  </pic:nvPicPr>
                  <pic:blipFill>
                    <a:blip r:embed="rId13" cstate="print"/>
                    <a:stretch>
                      <a:fillRect/>
                    </a:stretch>
                  </pic:blipFill>
                  <pic:spPr bwMode="auto">
                    <a:xfrm>
                      <a:off x="0" y="0"/>
                      <a:ext cx="6010910" cy="4941570"/>
                    </a:xfrm>
                    <a:prstGeom prst="rect">
                      <a:avLst/>
                    </a:prstGeom>
                  </pic:spPr>
                </pic:pic>
              </a:graphicData>
            </a:graphic>
          </wp:inline>
        </w:drawing>
      </w:r>
    </w:p>
    <w:p w14:paraId="58B56276" w14:textId="77777777" w:rsidR="00C22BAA" w:rsidRDefault="00C22BAA" w:rsidP="00C22BAA">
      <w:pPr>
        <w:pStyle w:val="Caption"/>
        <w:rPr>
          <w:i w:val="0"/>
          <w:color w:val="00000A"/>
          <w:sz w:val="24"/>
          <w:szCs w:val="24"/>
        </w:rPr>
      </w:pPr>
      <w:r>
        <w:rPr>
          <w:i w:val="0"/>
          <w:color w:val="00000A"/>
          <w:sz w:val="24"/>
          <w:szCs w:val="24"/>
        </w:rPr>
        <w:t>Figure 4. Frequency of angular response error in the source retrieval task, collapsed across participants. The subset of unrecognized items (rated three or below on the six-point confidence scale) yields source responses which are uniform, indicating no source memory for unrecognized items. However, the frequency of unrecognized items was relatively low and the exclusion of these items from the distribution of responses (in red), does not eliminate the heavy tails from the distribution of responses for recognized items (in green).</w:t>
      </w:r>
    </w:p>
    <w:p w14:paraId="5F589395" w14:textId="77777777" w:rsidR="00C22BAA" w:rsidRDefault="00C22BAA" w:rsidP="00C22BAA"/>
    <w:p w14:paraId="5E34E14B" w14:textId="1C0297F6" w:rsidR="00090C4A" w:rsidRDefault="00DC4729">
      <w:pPr>
        <w:ind w:firstLine="720"/>
      </w:pPr>
      <w:commentRangeStart w:id="50"/>
      <w:r>
        <w:t xml:space="preserve">The results of </w:t>
      </w:r>
      <w:r w:rsidR="00AA41A8">
        <w:t>Rayleigh tests</w:t>
      </w:r>
      <w:r>
        <w:t xml:space="preserve"> of uniformity of </w:t>
      </w:r>
      <w:r w:rsidR="00AA41A8">
        <w:t xml:space="preserve">source responses for unrecognized </w:t>
      </w:r>
      <w:r>
        <w:t xml:space="preserve">items </w:t>
      </w:r>
      <w:r w:rsidR="00AA41A8">
        <w:t xml:space="preserve">are displayed in Table </w:t>
      </w:r>
      <w:r w:rsidR="00C22BAA">
        <w:t>4</w:t>
      </w:r>
      <w:r w:rsidR="00AA41A8">
        <w:t>. The</w:t>
      </w:r>
      <w:r w:rsidR="00CA792F">
        <w:t xml:space="preserve"> </w:t>
      </w:r>
      <w:r w:rsidR="00F63156">
        <w:t xml:space="preserve">distributions of these </w:t>
      </w:r>
      <w:r w:rsidR="00AA41A8">
        <w:t xml:space="preserve">responses were uniform </w:t>
      </w:r>
      <w:r w:rsidR="00F63156">
        <w:t xml:space="preserve">for </w:t>
      </w:r>
      <w:r w:rsidR="00AA41A8">
        <w:t>all participants, indicat</w:t>
      </w:r>
      <w:r w:rsidR="00F63156">
        <w:t xml:space="preserve">ing </w:t>
      </w:r>
      <w:r w:rsidR="00AA41A8">
        <w:t>that no source memory was present when recognition confidence was low</w:t>
      </w:r>
      <w:commentRangeEnd w:id="50"/>
      <w:r w:rsidR="00CA792F">
        <w:rPr>
          <w:rStyle w:val="CommentReference"/>
        </w:rPr>
        <w:commentReference w:id="50"/>
      </w:r>
      <w:r w:rsidR="00AA41A8">
        <w:t>.</w:t>
      </w:r>
    </w:p>
    <w:tbl>
      <w:tblPr>
        <w:tblStyle w:val="2"/>
        <w:tblW w:w="9319" w:type="dxa"/>
        <w:tblInd w:w="100" w:type="dxa"/>
        <w:tblBorders>
          <w:bottom w:val="single" w:sz="8" w:space="0" w:color="000000"/>
          <w:insideH w:val="single" w:sz="8" w:space="0" w:color="000000"/>
        </w:tblBorders>
        <w:tblLook w:val="0600" w:firstRow="0" w:lastRow="0" w:firstColumn="0" w:lastColumn="0" w:noHBand="1" w:noVBand="1"/>
      </w:tblPr>
      <w:tblGrid>
        <w:gridCol w:w="5074"/>
        <w:gridCol w:w="4245"/>
      </w:tblGrid>
      <w:tr w:rsidR="00C22BAA" w14:paraId="0E8D3C07" w14:textId="77777777" w:rsidTr="00C22BAA">
        <w:trPr>
          <w:trHeight w:val="122"/>
        </w:trPr>
        <w:tc>
          <w:tcPr>
            <w:tcW w:w="9319" w:type="dxa"/>
            <w:gridSpan w:val="2"/>
            <w:tcBorders>
              <w:bottom w:val="single" w:sz="8" w:space="0" w:color="000000"/>
            </w:tcBorders>
            <w:shd w:val="clear" w:color="auto" w:fill="auto"/>
          </w:tcPr>
          <w:p w14:paraId="3F534F2B" w14:textId="33B53359" w:rsidR="00C22BAA" w:rsidRDefault="00C22BAA" w:rsidP="00C22BAA">
            <w:pPr>
              <w:spacing w:line="240" w:lineRule="auto"/>
              <w:ind w:left="100"/>
            </w:pPr>
            <w:r>
              <w:lastRenderedPageBreak/>
              <w:t>Table 4</w:t>
            </w:r>
          </w:p>
          <w:p w14:paraId="574BB5E0" w14:textId="7A10F145" w:rsidR="00C22BAA" w:rsidRDefault="00C22BAA" w:rsidP="00C22BAA">
            <w:pPr>
              <w:spacing w:line="240" w:lineRule="auto"/>
              <w:ind w:left="101"/>
              <w:rPr>
                <w:i/>
              </w:rPr>
            </w:pPr>
            <w:r>
              <w:t>Rayleigh Test on Source Memory for Unrecognized Items</w:t>
            </w:r>
          </w:p>
        </w:tc>
      </w:tr>
      <w:tr w:rsidR="00C22BAA" w14:paraId="31CEB4A3" w14:textId="77777777" w:rsidTr="00C22BAA">
        <w:trPr>
          <w:trHeight w:val="122"/>
        </w:trPr>
        <w:tc>
          <w:tcPr>
            <w:tcW w:w="5074" w:type="dxa"/>
            <w:tcBorders>
              <w:bottom w:val="single" w:sz="8" w:space="0" w:color="000000"/>
            </w:tcBorders>
            <w:shd w:val="clear" w:color="auto" w:fill="auto"/>
          </w:tcPr>
          <w:p w14:paraId="6970AD3A" w14:textId="77777777" w:rsidR="00C22BAA" w:rsidRDefault="00C22BAA" w:rsidP="00C22BAA">
            <w:pPr>
              <w:spacing w:line="240" w:lineRule="auto"/>
              <w:ind w:left="101"/>
              <w:jc w:val="center"/>
            </w:pPr>
            <w:r>
              <w:t>Participant</w:t>
            </w:r>
          </w:p>
        </w:tc>
        <w:tc>
          <w:tcPr>
            <w:tcW w:w="4245" w:type="dxa"/>
            <w:tcBorders>
              <w:bottom w:val="single" w:sz="8" w:space="0" w:color="000000"/>
            </w:tcBorders>
            <w:shd w:val="clear" w:color="auto" w:fill="auto"/>
          </w:tcPr>
          <w:p w14:paraId="331117E7" w14:textId="77777777" w:rsidR="00C22BAA" w:rsidRDefault="00C22BAA" w:rsidP="00C22BAA">
            <w:pPr>
              <w:spacing w:line="240" w:lineRule="auto"/>
              <w:ind w:left="101"/>
              <w:jc w:val="center"/>
              <w:rPr>
                <w:i/>
              </w:rPr>
            </w:pPr>
            <w:r>
              <w:rPr>
                <w:i/>
              </w:rPr>
              <w:t>p</w:t>
            </w:r>
          </w:p>
        </w:tc>
      </w:tr>
      <w:tr w:rsidR="00C22BAA" w14:paraId="01A83AC0" w14:textId="77777777" w:rsidTr="00C22BAA">
        <w:trPr>
          <w:trHeight w:hRule="exact" w:val="350"/>
        </w:trPr>
        <w:tc>
          <w:tcPr>
            <w:tcW w:w="5074" w:type="dxa"/>
            <w:tcBorders>
              <w:bottom w:val="nil"/>
            </w:tcBorders>
            <w:shd w:val="clear" w:color="auto" w:fill="auto"/>
          </w:tcPr>
          <w:p w14:paraId="61F4A223" w14:textId="77777777" w:rsidR="00C22BAA" w:rsidRDefault="00C22BAA" w:rsidP="00C22BAA">
            <w:pPr>
              <w:spacing w:line="240" w:lineRule="auto"/>
              <w:ind w:left="101"/>
              <w:jc w:val="center"/>
            </w:pPr>
            <w:r>
              <w:t>1</w:t>
            </w:r>
          </w:p>
        </w:tc>
        <w:tc>
          <w:tcPr>
            <w:tcW w:w="4245" w:type="dxa"/>
            <w:tcBorders>
              <w:bottom w:val="nil"/>
            </w:tcBorders>
            <w:shd w:val="clear" w:color="auto" w:fill="auto"/>
          </w:tcPr>
          <w:p w14:paraId="03EEF7E2" w14:textId="77777777" w:rsidR="00C22BAA" w:rsidRDefault="00C22BAA" w:rsidP="00C22BAA">
            <w:pPr>
              <w:spacing w:line="240" w:lineRule="auto"/>
              <w:ind w:left="101"/>
              <w:jc w:val="center"/>
            </w:pPr>
            <w:r>
              <w:t>0.46</w:t>
            </w:r>
          </w:p>
        </w:tc>
      </w:tr>
      <w:tr w:rsidR="00C22BAA" w14:paraId="1848E1FF" w14:textId="77777777" w:rsidTr="00C22BAA">
        <w:trPr>
          <w:trHeight w:hRule="exact" w:val="350"/>
        </w:trPr>
        <w:tc>
          <w:tcPr>
            <w:tcW w:w="5074" w:type="dxa"/>
            <w:tcBorders>
              <w:top w:val="nil"/>
              <w:bottom w:val="nil"/>
            </w:tcBorders>
            <w:shd w:val="clear" w:color="auto" w:fill="auto"/>
          </w:tcPr>
          <w:p w14:paraId="2DE285B7" w14:textId="77777777" w:rsidR="00C22BAA" w:rsidRDefault="00C22BAA" w:rsidP="00C22BAA">
            <w:pPr>
              <w:spacing w:line="240" w:lineRule="auto"/>
              <w:ind w:left="101"/>
              <w:jc w:val="center"/>
            </w:pPr>
            <w:r>
              <w:t>2</w:t>
            </w:r>
          </w:p>
        </w:tc>
        <w:tc>
          <w:tcPr>
            <w:tcW w:w="4245" w:type="dxa"/>
            <w:tcBorders>
              <w:top w:val="nil"/>
              <w:bottom w:val="nil"/>
            </w:tcBorders>
            <w:shd w:val="clear" w:color="auto" w:fill="auto"/>
          </w:tcPr>
          <w:p w14:paraId="6FA7ED56" w14:textId="77777777" w:rsidR="00C22BAA" w:rsidRDefault="00C22BAA" w:rsidP="00C22BAA">
            <w:pPr>
              <w:spacing w:line="240" w:lineRule="auto"/>
              <w:ind w:left="101"/>
              <w:jc w:val="center"/>
            </w:pPr>
            <w:r>
              <w:t>0.38</w:t>
            </w:r>
          </w:p>
        </w:tc>
      </w:tr>
      <w:tr w:rsidR="00C22BAA" w14:paraId="2B8BECEB" w14:textId="77777777" w:rsidTr="00C22BAA">
        <w:trPr>
          <w:trHeight w:hRule="exact" w:val="350"/>
        </w:trPr>
        <w:tc>
          <w:tcPr>
            <w:tcW w:w="5074" w:type="dxa"/>
            <w:tcBorders>
              <w:top w:val="nil"/>
              <w:bottom w:val="nil"/>
            </w:tcBorders>
            <w:shd w:val="clear" w:color="auto" w:fill="auto"/>
          </w:tcPr>
          <w:p w14:paraId="3F12C0E3" w14:textId="77777777" w:rsidR="00C22BAA" w:rsidRDefault="00C22BAA" w:rsidP="00C22BAA">
            <w:pPr>
              <w:spacing w:line="240" w:lineRule="auto"/>
              <w:ind w:left="101"/>
              <w:jc w:val="center"/>
            </w:pPr>
            <w:r>
              <w:t>3</w:t>
            </w:r>
          </w:p>
        </w:tc>
        <w:tc>
          <w:tcPr>
            <w:tcW w:w="4245" w:type="dxa"/>
            <w:tcBorders>
              <w:top w:val="nil"/>
              <w:bottom w:val="nil"/>
            </w:tcBorders>
            <w:shd w:val="clear" w:color="auto" w:fill="auto"/>
          </w:tcPr>
          <w:p w14:paraId="0F1B7609" w14:textId="77777777" w:rsidR="00C22BAA" w:rsidRDefault="00C22BAA" w:rsidP="00C22BAA">
            <w:pPr>
              <w:spacing w:line="240" w:lineRule="auto"/>
              <w:ind w:left="101"/>
              <w:jc w:val="center"/>
            </w:pPr>
            <w:r>
              <w:t>0.16</w:t>
            </w:r>
          </w:p>
        </w:tc>
      </w:tr>
      <w:tr w:rsidR="00C22BAA" w14:paraId="589A3355" w14:textId="77777777" w:rsidTr="00C22BAA">
        <w:trPr>
          <w:trHeight w:hRule="exact" w:val="350"/>
        </w:trPr>
        <w:tc>
          <w:tcPr>
            <w:tcW w:w="5074" w:type="dxa"/>
            <w:tcBorders>
              <w:top w:val="nil"/>
              <w:bottom w:val="nil"/>
            </w:tcBorders>
            <w:shd w:val="clear" w:color="auto" w:fill="auto"/>
          </w:tcPr>
          <w:p w14:paraId="320CCF4F" w14:textId="77777777" w:rsidR="00C22BAA" w:rsidRDefault="00C22BAA" w:rsidP="00C22BAA">
            <w:pPr>
              <w:spacing w:line="240" w:lineRule="auto"/>
              <w:ind w:left="101"/>
              <w:jc w:val="center"/>
            </w:pPr>
            <w:r>
              <w:t>4</w:t>
            </w:r>
          </w:p>
        </w:tc>
        <w:tc>
          <w:tcPr>
            <w:tcW w:w="4245" w:type="dxa"/>
            <w:tcBorders>
              <w:top w:val="nil"/>
              <w:bottom w:val="nil"/>
            </w:tcBorders>
            <w:shd w:val="clear" w:color="auto" w:fill="auto"/>
          </w:tcPr>
          <w:p w14:paraId="4E601F36" w14:textId="77777777" w:rsidR="00C22BAA" w:rsidRDefault="00C22BAA" w:rsidP="00C22BAA">
            <w:pPr>
              <w:spacing w:line="240" w:lineRule="auto"/>
              <w:ind w:left="101"/>
              <w:jc w:val="center"/>
            </w:pPr>
            <w:r>
              <w:t>0.48</w:t>
            </w:r>
          </w:p>
        </w:tc>
      </w:tr>
      <w:tr w:rsidR="00C22BAA" w14:paraId="5F0796AE" w14:textId="77777777" w:rsidTr="00C22BAA">
        <w:trPr>
          <w:trHeight w:hRule="exact" w:val="350"/>
        </w:trPr>
        <w:tc>
          <w:tcPr>
            <w:tcW w:w="5074" w:type="dxa"/>
            <w:tcBorders>
              <w:top w:val="nil"/>
              <w:bottom w:val="nil"/>
            </w:tcBorders>
            <w:shd w:val="clear" w:color="auto" w:fill="auto"/>
          </w:tcPr>
          <w:p w14:paraId="2EB0201E" w14:textId="77777777" w:rsidR="00C22BAA" w:rsidRDefault="00C22BAA" w:rsidP="00C22BAA">
            <w:pPr>
              <w:spacing w:line="240" w:lineRule="auto"/>
              <w:ind w:left="101"/>
              <w:jc w:val="center"/>
            </w:pPr>
            <w:r>
              <w:t>5</w:t>
            </w:r>
          </w:p>
        </w:tc>
        <w:tc>
          <w:tcPr>
            <w:tcW w:w="4245" w:type="dxa"/>
            <w:tcBorders>
              <w:top w:val="nil"/>
              <w:bottom w:val="nil"/>
            </w:tcBorders>
            <w:shd w:val="clear" w:color="auto" w:fill="auto"/>
          </w:tcPr>
          <w:p w14:paraId="1121F6D9" w14:textId="77777777" w:rsidR="00C22BAA" w:rsidRDefault="00C22BAA" w:rsidP="00C22BAA">
            <w:pPr>
              <w:spacing w:line="240" w:lineRule="auto"/>
              <w:ind w:left="101"/>
              <w:jc w:val="center"/>
            </w:pPr>
            <w:r>
              <w:t>0.96</w:t>
            </w:r>
          </w:p>
        </w:tc>
      </w:tr>
      <w:tr w:rsidR="00C22BAA" w14:paraId="3D84030A" w14:textId="77777777" w:rsidTr="00C22BAA">
        <w:trPr>
          <w:trHeight w:hRule="exact" w:val="350"/>
        </w:trPr>
        <w:tc>
          <w:tcPr>
            <w:tcW w:w="5074" w:type="dxa"/>
            <w:tcBorders>
              <w:top w:val="nil"/>
              <w:bottom w:val="nil"/>
            </w:tcBorders>
            <w:shd w:val="clear" w:color="auto" w:fill="auto"/>
          </w:tcPr>
          <w:p w14:paraId="412C85BA" w14:textId="77777777" w:rsidR="00C22BAA" w:rsidRDefault="00C22BAA" w:rsidP="00C22BAA">
            <w:pPr>
              <w:spacing w:line="240" w:lineRule="auto"/>
              <w:ind w:left="101"/>
              <w:jc w:val="center"/>
            </w:pPr>
            <w:r>
              <w:t>6</w:t>
            </w:r>
          </w:p>
        </w:tc>
        <w:tc>
          <w:tcPr>
            <w:tcW w:w="4245" w:type="dxa"/>
            <w:tcBorders>
              <w:top w:val="nil"/>
              <w:bottom w:val="nil"/>
            </w:tcBorders>
            <w:shd w:val="clear" w:color="auto" w:fill="auto"/>
          </w:tcPr>
          <w:p w14:paraId="465B7428" w14:textId="77777777" w:rsidR="00C22BAA" w:rsidRDefault="00C22BAA" w:rsidP="00C22BAA">
            <w:pPr>
              <w:spacing w:line="240" w:lineRule="auto"/>
              <w:ind w:left="101"/>
              <w:jc w:val="center"/>
            </w:pPr>
            <w:r>
              <w:t>0.30</w:t>
            </w:r>
          </w:p>
        </w:tc>
      </w:tr>
      <w:tr w:rsidR="00C22BAA" w14:paraId="64EA7118" w14:textId="77777777" w:rsidTr="00C22BAA">
        <w:trPr>
          <w:trHeight w:hRule="exact" w:val="350"/>
        </w:trPr>
        <w:tc>
          <w:tcPr>
            <w:tcW w:w="5074" w:type="dxa"/>
            <w:tcBorders>
              <w:top w:val="nil"/>
              <w:bottom w:val="nil"/>
            </w:tcBorders>
            <w:shd w:val="clear" w:color="auto" w:fill="auto"/>
          </w:tcPr>
          <w:p w14:paraId="0C756EAD" w14:textId="77777777" w:rsidR="00C22BAA" w:rsidRDefault="00C22BAA" w:rsidP="00C22BAA">
            <w:pPr>
              <w:spacing w:line="240" w:lineRule="auto"/>
              <w:ind w:left="101"/>
              <w:jc w:val="center"/>
            </w:pPr>
            <w:r>
              <w:t>7</w:t>
            </w:r>
          </w:p>
        </w:tc>
        <w:tc>
          <w:tcPr>
            <w:tcW w:w="4245" w:type="dxa"/>
            <w:tcBorders>
              <w:top w:val="nil"/>
              <w:bottom w:val="nil"/>
            </w:tcBorders>
            <w:shd w:val="clear" w:color="auto" w:fill="auto"/>
          </w:tcPr>
          <w:p w14:paraId="42C04381" w14:textId="77777777" w:rsidR="00C22BAA" w:rsidRDefault="00C22BAA" w:rsidP="00C22BAA">
            <w:pPr>
              <w:spacing w:line="240" w:lineRule="auto"/>
              <w:ind w:left="101"/>
              <w:jc w:val="center"/>
            </w:pPr>
            <w:r>
              <w:t>0.75</w:t>
            </w:r>
          </w:p>
        </w:tc>
      </w:tr>
      <w:tr w:rsidR="00C22BAA" w14:paraId="314F882E" w14:textId="77777777" w:rsidTr="00C22BAA">
        <w:trPr>
          <w:trHeight w:hRule="exact" w:val="350"/>
        </w:trPr>
        <w:tc>
          <w:tcPr>
            <w:tcW w:w="5074" w:type="dxa"/>
            <w:tcBorders>
              <w:top w:val="nil"/>
              <w:bottom w:val="nil"/>
            </w:tcBorders>
            <w:shd w:val="clear" w:color="auto" w:fill="auto"/>
          </w:tcPr>
          <w:p w14:paraId="11019FA1" w14:textId="77777777" w:rsidR="00C22BAA" w:rsidRDefault="00C22BAA" w:rsidP="00C22BAA">
            <w:pPr>
              <w:spacing w:line="240" w:lineRule="auto"/>
              <w:ind w:left="101"/>
              <w:jc w:val="center"/>
            </w:pPr>
            <w:r>
              <w:t>8</w:t>
            </w:r>
          </w:p>
        </w:tc>
        <w:tc>
          <w:tcPr>
            <w:tcW w:w="4245" w:type="dxa"/>
            <w:tcBorders>
              <w:top w:val="nil"/>
              <w:bottom w:val="nil"/>
            </w:tcBorders>
            <w:shd w:val="clear" w:color="auto" w:fill="auto"/>
          </w:tcPr>
          <w:p w14:paraId="1F98505B" w14:textId="77777777" w:rsidR="00C22BAA" w:rsidRDefault="00C22BAA" w:rsidP="00C22BAA">
            <w:pPr>
              <w:spacing w:line="240" w:lineRule="auto"/>
              <w:ind w:left="101"/>
              <w:jc w:val="center"/>
            </w:pPr>
            <w:r>
              <w:t>0.17</w:t>
            </w:r>
          </w:p>
        </w:tc>
      </w:tr>
      <w:tr w:rsidR="00C22BAA" w14:paraId="6221E039" w14:textId="77777777" w:rsidTr="00C22BAA">
        <w:trPr>
          <w:trHeight w:hRule="exact" w:val="350"/>
        </w:trPr>
        <w:tc>
          <w:tcPr>
            <w:tcW w:w="5074" w:type="dxa"/>
            <w:tcBorders>
              <w:top w:val="nil"/>
              <w:bottom w:val="nil"/>
            </w:tcBorders>
            <w:shd w:val="clear" w:color="auto" w:fill="auto"/>
          </w:tcPr>
          <w:p w14:paraId="53280D60" w14:textId="77777777" w:rsidR="00C22BAA" w:rsidRDefault="00C22BAA" w:rsidP="00C22BAA">
            <w:pPr>
              <w:spacing w:line="240" w:lineRule="auto"/>
              <w:ind w:left="101"/>
              <w:jc w:val="center"/>
            </w:pPr>
            <w:r>
              <w:t>9</w:t>
            </w:r>
          </w:p>
        </w:tc>
        <w:tc>
          <w:tcPr>
            <w:tcW w:w="4245" w:type="dxa"/>
            <w:tcBorders>
              <w:top w:val="nil"/>
              <w:bottom w:val="nil"/>
            </w:tcBorders>
            <w:shd w:val="clear" w:color="auto" w:fill="auto"/>
          </w:tcPr>
          <w:p w14:paraId="0C98EF52" w14:textId="77777777" w:rsidR="00C22BAA" w:rsidRDefault="00C22BAA" w:rsidP="00C22BAA">
            <w:pPr>
              <w:spacing w:line="240" w:lineRule="auto"/>
              <w:ind w:left="101"/>
              <w:jc w:val="center"/>
            </w:pPr>
            <w:r>
              <w:t>0.80</w:t>
            </w:r>
          </w:p>
        </w:tc>
      </w:tr>
      <w:tr w:rsidR="00C22BAA" w14:paraId="670DE3CF" w14:textId="77777777" w:rsidTr="00C22BAA">
        <w:trPr>
          <w:trHeight w:hRule="exact" w:val="350"/>
        </w:trPr>
        <w:tc>
          <w:tcPr>
            <w:tcW w:w="5074" w:type="dxa"/>
            <w:tcBorders>
              <w:top w:val="nil"/>
              <w:bottom w:val="nil"/>
            </w:tcBorders>
            <w:shd w:val="clear" w:color="auto" w:fill="auto"/>
          </w:tcPr>
          <w:p w14:paraId="48A3D6D4" w14:textId="77777777" w:rsidR="00C22BAA" w:rsidRDefault="00C22BAA" w:rsidP="00C22BAA">
            <w:pPr>
              <w:spacing w:line="240" w:lineRule="auto"/>
              <w:ind w:left="101"/>
              <w:jc w:val="center"/>
            </w:pPr>
            <w:r>
              <w:t>10</w:t>
            </w:r>
          </w:p>
        </w:tc>
        <w:tc>
          <w:tcPr>
            <w:tcW w:w="4245" w:type="dxa"/>
            <w:tcBorders>
              <w:top w:val="nil"/>
              <w:bottom w:val="nil"/>
            </w:tcBorders>
            <w:shd w:val="clear" w:color="auto" w:fill="auto"/>
          </w:tcPr>
          <w:p w14:paraId="4216281E" w14:textId="77777777" w:rsidR="00C22BAA" w:rsidRDefault="00C22BAA" w:rsidP="00C22BAA">
            <w:pPr>
              <w:spacing w:line="240" w:lineRule="auto"/>
              <w:ind w:left="101"/>
              <w:jc w:val="center"/>
            </w:pPr>
            <w:r>
              <w:t>0.07</w:t>
            </w:r>
          </w:p>
        </w:tc>
      </w:tr>
      <w:tr w:rsidR="00C22BAA" w14:paraId="15F75221" w14:textId="77777777" w:rsidTr="00C22BAA">
        <w:trPr>
          <w:trHeight w:hRule="exact" w:val="350"/>
        </w:trPr>
        <w:tc>
          <w:tcPr>
            <w:tcW w:w="5074" w:type="dxa"/>
            <w:tcBorders>
              <w:top w:val="nil"/>
              <w:bottom w:val="nil"/>
            </w:tcBorders>
            <w:shd w:val="clear" w:color="auto" w:fill="auto"/>
          </w:tcPr>
          <w:p w14:paraId="1AE95F08" w14:textId="77777777" w:rsidR="00C22BAA" w:rsidRDefault="00C22BAA" w:rsidP="00C22BAA">
            <w:pPr>
              <w:spacing w:line="240" w:lineRule="auto"/>
              <w:ind w:left="101"/>
              <w:jc w:val="center"/>
            </w:pPr>
            <w:r>
              <w:t>11</w:t>
            </w:r>
          </w:p>
        </w:tc>
        <w:tc>
          <w:tcPr>
            <w:tcW w:w="4245" w:type="dxa"/>
            <w:tcBorders>
              <w:top w:val="nil"/>
              <w:bottom w:val="nil"/>
            </w:tcBorders>
            <w:shd w:val="clear" w:color="auto" w:fill="auto"/>
          </w:tcPr>
          <w:p w14:paraId="50061F9B" w14:textId="77777777" w:rsidR="00C22BAA" w:rsidRDefault="00C22BAA" w:rsidP="00C22BAA">
            <w:pPr>
              <w:spacing w:line="240" w:lineRule="auto"/>
              <w:ind w:left="101"/>
              <w:jc w:val="center"/>
            </w:pPr>
            <w:r>
              <w:t>0.01</w:t>
            </w:r>
          </w:p>
        </w:tc>
      </w:tr>
      <w:tr w:rsidR="00C22BAA" w14:paraId="5EFA60FF" w14:textId="77777777" w:rsidTr="00C22BAA">
        <w:trPr>
          <w:trHeight w:hRule="exact" w:val="350"/>
        </w:trPr>
        <w:tc>
          <w:tcPr>
            <w:tcW w:w="5074" w:type="dxa"/>
            <w:tcBorders>
              <w:top w:val="nil"/>
              <w:bottom w:val="nil"/>
            </w:tcBorders>
            <w:shd w:val="clear" w:color="auto" w:fill="auto"/>
          </w:tcPr>
          <w:p w14:paraId="4C168724" w14:textId="77777777" w:rsidR="00C22BAA" w:rsidRDefault="00C22BAA" w:rsidP="00C22BAA">
            <w:pPr>
              <w:spacing w:line="240" w:lineRule="auto"/>
              <w:ind w:left="101"/>
              <w:jc w:val="center"/>
            </w:pPr>
            <w:r>
              <w:t>12</w:t>
            </w:r>
          </w:p>
        </w:tc>
        <w:tc>
          <w:tcPr>
            <w:tcW w:w="4245" w:type="dxa"/>
            <w:tcBorders>
              <w:top w:val="nil"/>
              <w:bottom w:val="nil"/>
            </w:tcBorders>
            <w:shd w:val="clear" w:color="auto" w:fill="auto"/>
          </w:tcPr>
          <w:p w14:paraId="3F70A1C2" w14:textId="77777777" w:rsidR="00C22BAA" w:rsidRDefault="00C22BAA" w:rsidP="00C22BAA">
            <w:pPr>
              <w:spacing w:line="240" w:lineRule="auto"/>
              <w:ind w:left="101"/>
              <w:jc w:val="center"/>
            </w:pPr>
            <w:r>
              <w:t>0.40</w:t>
            </w:r>
          </w:p>
        </w:tc>
      </w:tr>
      <w:tr w:rsidR="00C22BAA" w14:paraId="76067EDD" w14:textId="77777777" w:rsidTr="00C22BAA">
        <w:trPr>
          <w:trHeight w:hRule="exact" w:val="350"/>
        </w:trPr>
        <w:tc>
          <w:tcPr>
            <w:tcW w:w="5074" w:type="dxa"/>
            <w:tcBorders>
              <w:top w:val="nil"/>
              <w:bottom w:val="nil"/>
            </w:tcBorders>
            <w:shd w:val="clear" w:color="auto" w:fill="auto"/>
          </w:tcPr>
          <w:p w14:paraId="46680874" w14:textId="77777777" w:rsidR="00C22BAA" w:rsidRDefault="00C22BAA" w:rsidP="00C22BAA">
            <w:pPr>
              <w:spacing w:line="240" w:lineRule="auto"/>
              <w:ind w:left="101"/>
              <w:jc w:val="center"/>
            </w:pPr>
            <w:r>
              <w:t>13</w:t>
            </w:r>
          </w:p>
        </w:tc>
        <w:tc>
          <w:tcPr>
            <w:tcW w:w="4245" w:type="dxa"/>
            <w:tcBorders>
              <w:top w:val="nil"/>
              <w:bottom w:val="nil"/>
            </w:tcBorders>
            <w:shd w:val="clear" w:color="auto" w:fill="auto"/>
          </w:tcPr>
          <w:p w14:paraId="7F04CBAC" w14:textId="77777777" w:rsidR="00C22BAA" w:rsidRDefault="00C22BAA" w:rsidP="00C22BAA">
            <w:pPr>
              <w:spacing w:line="240" w:lineRule="auto"/>
              <w:ind w:left="101"/>
              <w:jc w:val="center"/>
            </w:pPr>
            <w:r>
              <w:t>0.62</w:t>
            </w:r>
          </w:p>
        </w:tc>
      </w:tr>
      <w:tr w:rsidR="00C22BAA" w14:paraId="3C8DFE92" w14:textId="77777777" w:rsidTr="00C22BAA">
        <w:trPr>
          <w:trHeight w:hRule="exact" w:val="350"/>
        </w:trPr>
        <w:tc>
          <w:tcPr>
            <w:tcW w:w="5074" w:type="dxa"/>
            <w:tcBorders>
              <w:top w:val="nil"/>
              <w:bottom w:val="nil"/>
            </w:tcBorders>
            <w:shd w:val="clear" w:color="auto" w:fill="auto"/>
          </w:tcPr>
          <w:p w14:paraId="723DEE60" w14:textId="77777777" w:rsidR="00C22BAA" w:rsidRDefault="00C22BAA" w:rsidP="00C22BAA">
            <w:pPr>
              <w:spacing w:line="240" w:lineRule="auto"/>
              <w:ind w:left="101"/>
              <w:jc w:val="center"/>
            </w:pPr>
            <w:r>
              <w:t>15</w:t>
            </w:r>
          </w:p>
        </w:tc>
        <w:tc>
          <w:tcPr>
            <w:tcW w:w="4245" w:type="dxa"/>
            <w:tcBorders>
              <w:top w:val="nil"/>
              <w:bottom w:val="nil"/>
            </w:tcBorders>
            <w:shd w:val="clear" w:color="auto" w:fill="auto"/>
          </w:tcPr>
          <w:p w14:paraId="00B1B589" w14:textId="77777777" w:rsidR="00C22BAA" w:rsidRDefault="00C22BAA" w:rsidP="00C22BAA">
            <w:pPr>
              <w:spacing w:line="240" w:lineRule="auto"/>
              <w:ind w:left="101"/>
              <w:jc w:val="center"/>
            </w:pPr>
            <w:r>
              <w:t>0.02</w:t>
            </w:r>
          </w:p>
        </w:tc>
      </w:tr>
      <w:tr w:rsidR="00C22BAA" w14:paraId="75ABF4D7" w14:textId="77777777" w:rsidTr="00C22BAA">
        <w:trPr>
          <w:trHeight w:hRule="exact" w:val="350"/>
        </w:trPr>
        <w:tc>
          <w:tcPr>
            <w:tcW w:w="5074" w:type="dxa"/>
            <w:tcBorders>
              <w:top w:val="nil"/>
              <w:bottom w:val="nil"/>
            </w:tcBorders>
            <w:shd w:val="clear" w:color="auto" w:fill="auto"/>
          </w:tcPr>
          <w:p w14:paraId="2E6BEA8D" w14:textId="77777777" w:rsidR="00C22BAA" w:rsidRDefault="00C22BAA" w:rsidP="00C22BAA">
            <w:pPr>
              <w:spacing w:line="240" w:lineRule="auto"/>
              <w:ind w:left="101"/>
              <w:jc w:val="center"/>
            </w:pPr>
            <w:r>
              <w:t>16</w:t>
            </w:r>
          </w:p>
        </w:tc>
        <w:tc>
          <w:tcPr>
            <w:tcW w:w="4245" w:type="dxa"/>
            <w:tcBorders>
              <w:top w:val="nil"/>
              <w:bottom w:val="nil"/>
            </w:tcBorders>
            <w:shd w:val="clear" w:color="auto" w:fill="auto"/>
          </w:tcPr>
          <w:p w14:paraId="35E6E355" w14:textId="77777777" w:rsidR="00C22BAA" w:rsidRDefault="00C22BAA" w:rsidP="00C22BAA">
            <w:pPr>
              <w:spacing w:line="240" w:lineRule="auto"/>
              <w:ind w:left="101"/>
              <w:jc w:val="center"/>
            </w:pPr>
            <w:r>
              <w:t>0.06</w:t>
            </w:r>
          </w:p>
        </w:tc>
      </w:tr>
      <w:tr w:rsidR="00C22BAA" w14:paraId="02460F32" w14:textId="77777777" w:rsidTr="00C22BAA">
        <w:trPr>
          <w:trHeight w:hRule="exact" w:val="350"/>
        </w:trPr>
        <w:tc>
          <w:tcPr>
            <w:tcW w:w="5074" w:type="dxa"/>
            <w:tcBorders>
              <w:top w:val="nil"/>
              <w:bottom w:val="nil"/>
            </w:tcBorders>
            <w:shd w:val="clear" w:color="auto" w:fill="auto"/>
          </w:tcPr>
          <w:p w14:paraId="60DCC873" w14:textId="77777777" w:rsidR="00C22BAA" w:rsidRDefault="00C22BAA" w:rsidP="00C22BAA">
            <w:pPr>
              <w:spacing w:line="240" w:lineRule="auto"/>
              <w:ind w:left="101"/>
              <w:jc w:val="center"/>
            </w:pPr>
            <w:r>
              <w:t>17</w:t>
            </w:r>
          </w:p>
        </w:tc>
        <w:tc>
          <w:tcPr>
            <w:tcW w:w="4245" w:type="dxa"/>
            <w:tcBorders>
              <w:top w:val="nil"/>
              <w:bottom w:val="nil"/>
            </w:tcBorders>
            <w:shd w:val="clear" w:color="auto" w:fill="auto"/>
          </w:tcPr>
          <w:p w14:paraId="34F6FC9E" w14:textId="77777777" w:rsidR="00C22BAA" w:rsidRDefault="00C22BAA" w:rsidP="00C22BAA">
            <w:pPr>
              <w:spacing w:line="240" w:lineRule="auto"/>
              <w:ind w:left="101"/>
              <w:jc w:val="center"/>
            </w:pPr>
            <w:r>
              <w:t>0.76</w:t>
            </w:r>
          </w:p>
        </w:tc>
      </w:tr>
      <w:tr w:rsidR="00C22BAA" w14:paraId="08EC98E0" w14:textId="77777777" w:rsidTr="00C22BAA">
        <w:trPr>
          <w:trHeight w:hRule="exact" w:val="350"/>
        </w:trPr>
        <w:tc>
          <w:tcPr>
            <w:tcW w:w="5074" w:type="dxa"/>
            <w:tcBorders>
              <w:top w:val="nil"/>
              <w:bottom w:val="nil"/>
            </w:tcBorders>
            <w:shd w:val="clear" w:color="auto" w:fill="auto"/>
          </w:tcPr>
          <w:p w14:paraId="54C1A3D1" w14:textId="77777777" w:rsidR="00C22BAA" w:rsidRDefault="00C22BAA" w:rsidP="00C22BAA">
            <w:pPr>
              <w:spacing w:line="240" w:lineRule="auto"/>
              <w:ind w:left="101"/>
              <w:jc w:val="center"/>
            </w:pPr>
            <w:r>
              <w:t>18</w:t>
            </w:r>
          </w:p>
        </w:tc>
        <w:tc>
          <w:tcPr>
            <w:tcW w:w="4245" w:type="dxa"/>
            <w:tcBorders>
              <w:top w:val="nil"/>
              <w:bottom w:val="nil"/>
            </w:tcBorders>
            <w:shd w:val="clear" w:color="auto" w:fill="auto"/>
          </w:tcPr>
          <w:p w14:paraId="25C16FD9" w14:textId="77777777" w:rsidR="00C22BAA" w:rsidRDefault="00C22BAA" w:rsidP="00C22BAA">
            <w:pPr>
              <w:spacing w:line="240" w:lineRule="auto"/>
              <w:ind w:left="101"/>
              <w:jc w:val="center"/>
            </w:pPr>
            <w:r>
              <w:t>0.02</w:t>
            </w:r>
          </w:p>
        </w:tc>
      </w:tr>
      <w:tr w:rsidR="00C22BAA" w14:paraId="3E9CD8CC" w14:textId="77777777" w:rsidTr="00C22BAA">
        <w:trPr>
          <w:trHeight w:hRule="exact" w:val="350"/>
        </w:trPr>
        <w:tc>
          <w:tcPr>
            <w:tcW w:w="5074" w:type="dxa"/>
            <w:tcBorders>
              <w:top w:val="nil"/>
              <w:bottom w:val="nil"/>
            </w:tcBorders>
            <w:shd w:val="clear" w:color="auto" w:fill="auto"/>
          </w:tcPr>
          <w:p w14:paraId="77B16FF6" w14:textId="77777777" w:rsidR="00C22BAA" w:rsidRDefault="00C22BAA" w:rsidP="00C22BAA">
            <w:pPr>
              <w:spacing w:line="240" w:lineRule="auto"/>
              <w:ind w:left="101"/>
              <w:jc w:val="center"/>
            </w:pPr>
            <w:r>
              <w:t>19</w:t>
            </w:r>
          </w:p>
        </w:tc>
        <w:tc>
          <w:tcPr>
            <w:tcW w:w="4245" w:type="dxa"/>
            <w:tcBorders>
              <w:top w:val="nil"/>
              <w:bottom w:val="nil"/>
            </w:tcBorders>
            <w:shd w:val="clear" w:color="auto" w:fill="auto"/>
          </w:tcPr>
          <w:p w14:paraId="2AB360FF" w14:textId="77777777" w:rsidR="00C22BAA" w:rsidRDefault="00C22BAA" w:rsidP="00C22BAA">
            <w:pPr>
              <w:spacing w:line="240" w:lineRule="auto"/>
              <w:ind w:left="101"/>
              <w:jc w:val="center"/>
            </w:pPr>
            <w:r>
              <w:t>0.17</w:t>
            </w:r>
          </w:p>
        </w:tc>
      </w:tr>
      <w:tr w:rsidR="00C22BAA" w14:paraId="70EBDFB2" w14:textId="77777777" w:rsidTr="00C22BAA">
        <w:trPr>
          <w:trHeight w:hRule="exact" w:val="350"/>
        </w:trPr>
        <w:tc>
          <w:tcPr>
            <w:tcW w:w="5074" w:type="dxa"/>
            <w:tcBorders>
              <w:top w:val="nil"/>
              <w:bottom w:val="single" w:sz="8" w:space="0" w:color="000000"/>
            </w:tcBorders>
            <w:shd w:val="clear" w:color="auto" w:fill="auto"/>
          </w:tcPr>
          <w:p w14:paraId="2235F2DC" w14:textId="77777777" w:rsidR="00C22BAA" w:rsidRDefault="00C22BAA" w:rsidP="00C22BAA">
            <w:pPr>
              <w:spacing w:line="240" w:lineRule="auto"/>
              <w:ind w:left="101"/>
              <w:jc w:val="center"/>
            </w:pPr>
            <w:r>
              <w:t>20</w:t>
            </w:r>
          </w:p>
        </w:tc>
        <w:tc>
          <w:tcPr>
            <w:tcW w:w="4245" w:type="dxa"/>
            <w:tcBorders>
              <w:top w:val="nil"/>
              <w:bottom w:val="single" w:sz="8" w:space="0" w:color="000000"/>
            </w:tcBorders>
            <w:shd w:val="clear" w:color="auto" w:fill="auto"/>
          </w:tcPr>
          <w:p w14:paraId="05783DEA" w14:textId="77777777" w:rsidR="00C22BAA" w:rsidRDefault="00C22BAA" w:rsidP="00C22BAA">
            <w:pPr>
              <w:spacing w:line="240" w:lineRule="auto"/>
              <w:ind w:left="101"/>
              <w:jc w:val="center"/>
            </w:pPr>
            <w:r>
              <w:t>0.44</w:t>
            </w:r>
          </w:p>
        </w:tc>
      </w:tr>
    </w:tbl>
    <w:p w14:paraId="23F19784" w14:textId="77777777" w:rsidR="00090C4A" w:rsidRDefault="00090C4A">
      <w:pPr>
        <w:rPr>
          <w:b/>
        </w:rPr>
      </w:pPr>
    </w:p>
    <w:p w14:paraId="0EF21D20" w14:textId="299EC59E" w:rsidR="00090C4A" w:rsidRDefault="00AA41A8">
      <w:pPr>
        <w:rPr>
          <w:b/>
        </w:rPr>
      </w:pPr>
      <w:r>
        <w:rPr>
          <w:b/>
        </w:rPr>
        <w:t>Item Recognition Performance</w:t>
      </w:r>
    </w:p>
    <w:p w14:paraId="2F604464" w14:textId="5F36A1AE" w:rsidR="00C22BAA" w:rsidRDefault="00AA41A8" w:rsidP="00C22BAA">
      <w:pPr>
        <w:ind w:firstLine="720"/>
      </w:pPr>
      <w:r>
        <w:t xml:space="preserve">An independent samples </w:t>
      </w:r>
      <w:r w:rsidRPr="00790904">
        <w:rPr>
          <w:i/>
          <w:rPrChange w:id="51" w:author="Smith" w:date="2019-04-13T16:48:00Z">
            <w:rPr/>
          </w:rPrChange>
        </w:rPr>
        <w:t>t</w:t>
      </w:r>
      <w:r>
        <w:t xml:space="preserve">-test applied to individual-level hit rates for high and low imageability conditions </w:t>
      </w:r>
      <w:r w:rsidR="00C22BAA">
        <w:t xml:space="preserve">(Table 5) </w:t>
      </w:r>
      <w:r>
        <w:t xml:space="preserve">indicated that there was no significant difference </w:t>
      </w:r>
      <w:r w:rsidR="00790904">
        <w:t xml:space="preserve">in hit rates </w:t>
      </w:r>
      <w:r>
        <w:t xml:space="preserve">across the two conditions </w:t>
      </w:r>
      <w:proofErr w:type="gramStart"/>
      <w:r>
        <w:rPr>
          <w:i/>
        </w:rPr>
        <w:t>t</w:t>
      </w:r>
      <w:r>
        <w:t>(</w:t>
      </w:r>
      <w:proofErr w:type="gramEnd"/>
      <w:r>
        <w:t xml:space="preserve">35.85) = .68, </w:t>
      </w:r>
      <w:r>
        <w:rPr>
          <w:i/>
        </w:rPr>
        <w:t xml:space="preserve">p </w:t>
      </w:r>
      <w:r>
        <w:t xml:space="preserve">= .503. Coupled with the Rayleigh test on unrecognized items, this suggests that although source performance for unrecognized items was </w:t>
      </w:r>
      <w:r>
        <w:lastRenderedPageBreak/>
        <w:t xml:space="preserve">uniform, </w:t>
      </w:r>
      <w:proofErr w:type="gramStart"/>
      <w:r>
        <w:t>the majority of</w:t>
      </w:r>
      <w:proofErr w:type="gramEnd"/>
      <w:r>
        <w:t xml:space="preserve"> items were successfully recognized, and so guessing due to recognition failure does not fully account for </w:t>
      </w:r>
      <w:r w:rsidR="00790904">
        <w:t xml:space="preserve">the heavy tails </w:t>
      </w:r>
      <w:r>
        <w:t>of the error distribution</w:t>
      </w:r>
      <w:r w:rsidR="00790904">
        <w:t>s</w:t>
      </w:r>
      <w:r>
        <w:t xml:space="preserve">. </w:t>
      </w:r>
    </w:p>
    <w:p w14:paraId="7C424FB7" w14:textId="77777777" w:rsidR="00C22BAA" w:rsidRDefault="00C22BAA" w:rsidP="00C22BAA">
      <w:pPr>
        <w:ind w:firstLine="720"/>
      </w:pPr>
    </w:p>
    <w:tbl>
      <w:tblPr>
        <w:tblW w:w="9360" w:type="dxa"/>
        <w:jc w:val="center"/>
        <w:tblBorders>
          <w:top w:val="single" w:sz="4" w:space="0" w:color="000000"/>
          <w:bottom w:val="single" w:sz="4" w:space="0" w:color="000000"/>
          <w:insideH w:val="single" w:sz="4" w:space="0" w:color="000000"/>
        </w:tblBorders>
        <w:tblLook w:val="04A0" w:firstRow="1" w:lastRow="0" w:firstColumn="1" w:lastColumn="0" w:noHBand="0" w:noVBand="1"/>
      </w:tblPr>
      <w:tblGrid>
        <w:gridCol w:w="2250"/>
        <w:gridCol w:w="1494"/>
        <w:gridCol w:w="1872"/>
        <w:gridCol w:w="1872"/>
        <w:gridCol w:w="1872"/>
      </w:tblGrid>
      <w:tr w:rsidR="00C22BAA" w14:paraId="07F3CEE7" w14:textId="77777777" w:rsidTr="00C22BAA">
        <w:trPr>
          <w:trHeight w:val="552"/>
          <w:jc w:val="center"/>
        </w:trPr>
        <w:tc>
          <w:tcPr>
            <w:tcW w:w="9360" w:type="dxa"/>
            <w:gridSpan w:val="5"/>
            <w:tcBorders>
              <w:top w:val="nil"/>
              <w:bottom w:val="single" w:sz="4" w:space="0" w:color="000000"/>
            </w:tcBorders>
            <w:shd w:val="clear" w:color="auto" w:fill="auto"/>
            <w:vAlign w:val="center"/>
          </w:tcPr>
          <w:p w14:paraId="6D69B7F1" w14:textId="77777777" w:rsidR="00C22BAA" w:rsidRDefault="00C22BAA" w:rsidP="00C22BAA">
            <w:pPr>
              <w:spacing w:line="240" w:lineRule="auto"/>
              <w:rPr>
                <w:color w:val="000000"/>
              </w:rPr>
            </w:pPr>
            <w:r>
              <w:rPr>
                <w:color w:val="000000"/>
              </w:rPr>
              <w:t>Table 5</w:t>
            </w:r>
          </w:p>
          <w:p w14:paraId="446F96AA" w14:textId="50DB1ED3" w:rsidR="00C22BAA" w:rsidRDefault="00C22BAA" w:rsidP="00C22BAA">
            <w:pPr>
              <w:spacing w:line="240" w:lineRule="auto"/>
              <w:rPr>
                <w:color w:val="000000"/>
              </w:rPr>
            </w:pPr>
            <w:r>
              <w:rPr>
                <w:color w:val="000000"/>
              </w:rPr>
              <w:t xml:space="preserve">Item Recognition Hit Rates and False Alarms </w:t>
            </w:r>
          </w:p>
        </w:tc>
      </w:tr>
      <w:tr w:rsidR="00C22BAA" w14:paraId="653F838E" w14:textId="77777777" w:rsidTr="00856A9E">
        <w:trPr>
          <w:trHeight w:val="552"/>
          <w:jc w:val="center"/>
        </w:trPr>
        <w:tc>
          <w:tcPr>
            <w:tcW w:w="2250" w:type="dxa"/>
            <w:tcBorders>
              <w:top w:val="single" w:sz="4" w:space="0" w:color="000000"/>
              <w:bottom w:val="single" w:sz="4" w:space="0" w:color="000000"/>
            </w:tcBorders>
            <w:shd w:val="clear" w:color="auto" w:fill="auto"/>
            <w:vAlign w:val="center"/>
          </w:tcPr>
          <w:p w14:paraId="44F5FF92" w14:textId="77777777" w:rsidR="00C22BAA" w:rsidRDefault="00C22BAA" w:rsidP="00856A9E">
            <w:pPr>
              <w:spacing w:line="240" w:lineRule="auto"/>
              <w:jc w:val="center"/>
            </w:pPr>
            <w:r>
              <w:t>Condition</w:t>
            </w:r>
          </w:p>
        </w:tc>
        <w:tc>
          <w:tcPr>
            <w:tcW w:w="3366" w:type="dxa"/>
            <w:gridSpan w:val="2"/>
            <w:tcBorders>
              <w:top w:val="single" w:sz="4" w:space="0" w:color="000000"/>
              <w:bottom w:val="single" w:sz="4" w:space="0" w:color="000000"/>
            </w:tcBorders>
            <w:shd w:val="clear" w:color="auto" w:fill="auto"/>
            <w:vAlign w:val="center"/>
          </w:tcPr>
          <w:p w14:paraId="2C5A6CF1" w14:textId="77777777" w:rsidR="00C22BAA" w:rsidRDefault="00C22BAA" w:rsidP="00856A9E">
            <w:pPr>
              <w:spacing w:line="240" w:lineRule="auto"/>
              <w:jc w:val="center"/>
              <w:rPr>
                <w:color w:val="000000"/>
              </w:rPr>
            </w:pPr>
            <w:r>
              <w:rPr>
                <w:color w:val="000000"/>
              </w:rPr>
              <w:t>Hit Rate</w:t>
            </w:r>
          </w:p>
        </w:tc>
        <w:tc>
          <w:tcPr>
            <w:tcW w:w="3744" w:type="dxa"/>
            <w:gridSpan w:val="2"/>
            <w:tcBorders>
              <w:top w:val="single" w:sz="4" w:space="0" w:color="000000"/>
              <w:bottom w:val="single" w:sz="4" w:space="0" w:color="000000"/>
            </w:tcBorders>
            <w:shd w:val="clear" w:color="auto" w:fill="auto"/>
            <w:vAlign w:val="center"/>
          </w:tcPr>
          <w:p w14:paraId="2412186B" w14:textId="77777777" w:rsidR="00C22BAA" w:rsidRDefault="00C22BAA" w:rsidP="00856A9E">
            <w:pPr>
              <w:spacing w:line="240" w:lineRule="auto"/>
              <w:jc w:val="center"/>
              <w:rPr>
                <w:color w:val="000000"/>
              </w:rPr>
            </w:pPr>
            <w:r>
              <w:rPr>
                <w:color w:val="000000"/>
              </w:rPr>
              <w:t>False Alarms</w:t>
            </w:r>
          </w:p>
        </w:tc>
      </w:tr>
      <w:tr w:rsidR="00C22BAA" w14:paraId="153F144B" w14:textId="77777777" w:rsidTr="00856A9E">
        <w:trPr>
          <w:trHeight w:val="413"/>
          <w:jc w:val="center"/>
        </w:trPr>
        <w:tc>
          <w:tcPr>
            <w:tcW w:w="2250" w:type="dxa"/>
            <w:tcBorders>
              <w:top w:val="single" w:sz="4" w:space="0" w:color="000000"/>
              <w:bottom w:val="nil"/>
            </w:tcBorders>
            <w:shd w:val="clear" w:color="auto" w:fill="auto"/>
            <w:vAlign w:val="center"/>
          </w:tcPr>
          <w:p w14:paraId="50A6D1C0" w14:textId="77777777" w:rsidR="00C22BAA" w:rsidRDefault="00C22BAA" w:rsidP="00856A9E">
            <w:pPr>
              <w:spacing w:line="240" w:lineRule="auto"/>
              <w:jc w:val="center"/>
              <w:rPr>
                <w:color w:val="000000"/>
              </w:rPr>
            </w:pPr>
          </w:p>
        </w:tc>
        <w:tc>
          <w:tcPr>
            <w:tcW w:w="1494" w:type="dxa"/>
            <w:tcBorders>
              <w:top w:val="single" w:sz="4" w:space="0" w:color="000000"/>
              <w:bottom w:val="single" w:sz="4" w:space="0" w:color="000000"/>
            </w:tcBorders>
            <w:shd w:val="clear" w:color="auto" w:fill="auto"/>
            <w:vAlign w:val="center"/>
          </w:tcPr>
          <w:p w14:paraId="2AC9938F"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122EA281" w14:textId="77777777" w:rsidR="00C22BAA" w:rsidRDefault="00C22BAA" w:rsidP="00856A9E">
            <w:pPr>
              <w:spacing w:line="240" w:lineRule="auto"/>
              <w:jc w:val="center"/>
              <w:rPr>
                <w:i/>
                <w:color w:val="000000"/>
              </w:rPr>
            </w:pPr>
            <w:r>
              <w:rPr>
                <w:i/>
                <w:color w:val="000000"/>
              </w:rPr>
              <w:t>SD</w:t>
            </w:r>
          </w:p>
        </w:tc>
        <w:tc>
          <w:tcPr>
            <w:tcW w:w="1872" w:type="dxa"/>
            <w:tcBorders>
              <w:top w:val="single" w:sz="4" w:space="0" w:color="000000"/>
              <w:bottom w:val="single" w:sz="4" w:space="0" w:color="000000"/>
            </w:tcBorders>
            <w:shd w:val="clear" w:color="auto" w:fill="auto"/>
            <w:vAlign w:val="center"/>
          </w:tcPr>
          <w:p w14:paraId="221CE244" w14:textId="77777777" w:rsidR="00C22BAA" w:rsidRDefault="00C22BAA" w:rsidP="00856A9E">
            <w:pPr>
              <w:spacing w:line="240" w:lineRule="auto"/>
              <w:jc w:val="center"/>
              <w:rPr>
                <w:i/>
                <w:color w:val="000000"/>
              </w:rPr>
            </w:pPr>
            <w:r>
              <w:rPr>
                <w:i/>
                <w:color w:val="000000"/>
              </w:rPr>
              <w:t>M</w:t>
            </w:r>
          </w:p>
        </w:tc>
        <w:tc>
          <w:tcPr>
            <w:tcW w:w="1872" w:type="dxa"/>
            <w:tcBorders>
              <w:top w:val="single" w:sz="4" w:space="0" w:color="000000"/>
              <w:bottom w:val="single" w:sz="4" w:space="0" w:color="000000"/>
            </w:tcBorders>
            <w:shd w:val="clear" w:color="auto" w:fill="auto"/>
            <w:vAlign w:val="center"/>
          </w:tcPr>
          <w:p w14:paraId="49211568" w14:textId="77777777" w:rsidR="00C22BAA" w:rsidRDefault="00C22BAA" w:rsidP="00856A9E">
            <w:pPr>
              <w:spacing w:line="240" w:lineRule="auto"/>
              <w:jc w:val="center"/>
              <w:rPr>
                <w:i/>
                <w:color w:val="000000"/>
              </w:rPr>
            </w:pPr>
            <w:r>
              <w:rPr>
                <w:i/>
                <w:color w:val="000000"/>
              </w:rPr>
              <w:t>SD</w:t>
            </w:r>
          </w:p>
        </w:tc>
      </w:tr>
      <w:tr w:rsidR="00C22BAA" w14:paraId="62109F57" w14:textId="77777777" w:rsidTr="00856A9E">
        <w:trPr>
          <w:trHeight w:val="552"/>
          <w:jc w:val="center"/>
        </w:trPr>
        <w:tc>
          <w:tcPr>
            <w:tcW w:w="2250" w:type="dxa"/>
            <w:tcBorders>
              <w:top w:val="nil"/>
              <w:bottom w:val="nil"/>
            </w:tcBorders>
            <w:shd w:val="clear" w:color="auto" w:fill="auto"/>
            <w:vAlign w:val="center"/>
          </w:tcPr>
          <w:p w14:paraId="2FFA4F19" w14:textId="77777777" w:rsidR="00C22BAA" w:rsidRDefault="00C22BAA" w:rsidP="00856A9E">
            <w:pPr>
              <w:spacing w:line="240" w:lineRule="auto"/>
              <w:jc w:val="center"/>
              <w:rPr>
                <w:color w:val="000000"/>
              </w:rPr>
            </w:pPr>
            <w:r>
              <w:rPr>
                <w:color w:val="000000"/>
              </w:rPr>
              <w:t>High Imageability</w:t>
            </w:r>
          </w:p>
        </w:tc>
        <w:tc>
          <w:tcPr>
            <w:tcW w:w="1494" w:type="dxa"/>
            <w:tcBorders>
              <w:bottom w:val="nil"/>
            </w:tcBorders>
            <w:shd w:val="clear" w:color="auto" w:fill="auto"/>
            <w:vAlign w:val="center"/>
          </w:tcPr>
          <w:p w14:paraId="30B9415C" w14:textId="77777777" w:rsidR="00C22BAA" w:rsidRDefault="00C22BAA" w:rsidP="00856A9E">
            <w:pPr>
              <w:spacing w:line="240" w:lineRule="auto"/>
              <w:jc w:val="center"/>
              <w:rPr>
                <w:color w:val="000000"/>
              </w:rPr>
            </w:pPr>
            <w:r>
              <w:rPr>
                <w:color w:val="000000"/>
              </w:rPr>
              <w:t>.87</w:t>
            </w:r>
          </w:p>
        </w:tc>
        <w:tc>
          <w:tcPr>
            <w:tcW w:w="1872" w:type="dxa"/>
            <w:tcBorders>
              <w:bottom w:val="nil"/>
            </w:tcBorders>
            <w:shd w:val="clear" w:color="auto" w:fill="auto"/>
            <w:vAlign w:val="center"/>
          </w:tcPr>
          <w:p w14:paraId="4E0D20A4"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68AA1296" w14:textId="77777777" w:rsidR="00C22BAA" w:rsidRDefault="00C22BAA" w:rsidP="00856A9E">
            <w:pPr>
              <w:spacing w:line="240" w:lineRule="auto"/>
              <w:jc w:val="center"/>
              <w:rPr>
                <w:color w:val="000000"/>
              </w:rPr>
            </w:pPr>
            <w:r>
              <w:rPr>
                <w:color w:val="000000"/>
              </w:rPr>
              <w:t>.14</w:t>
            </w:r>
          </w:p>
        </w:tc>
        <w:tc>
          <w:tcPr>
            <w:tcW w:w="1872" w:type="dxa"/>
            <w:tcBorders>
              <w:bottom w:val="nil"/>
            </w:tcBorders>
            <w:shd w:val="clear" w:color="auto" w:fill="auto"/>
            <w:vAlign w:val="center"/>
          </w:tcPr>
          <w:p w14:paraId="5F97EA9E" w14:textId="77777777" w:rsidR="00C22BAA" w:rsidRDefault="00C22BAA" w:rsidP="00856A9E">
            <w:pPr>
              <w:spacing w:line="240" w:lineRule="auto"/>
              <w:jc w:val="center"/>
              <w:rPr>
                <w:color w:val="000000"/>
              </w:rPr>
            </w:pPr>
            <w:r>
              <w:rPr>
                <w:color w:val="000000"/>
              </w:rPr>
              <w:t>.10</w:t>
            </w:r>
          </w:p>
        </w:tc>
      </w:tr>
      <w:tr w:rsidR="00C22BAA" w14:paraId="6C922C95" w14:textId="77777777" w:rsidTr="00856A9E">
        <w:trPr>
          <w:trHeight w:val="552"/>
          <w:jc w:val="center"/>
        </w:trPr>
        <w:tc>
          <w:tcPr>
            <w:tcW w:w="2250" w:type="dxa"/>
            <w:tcBorders>
              <w:top w:val="nil"/>
              <w:bottom w:val="single" w:sz="4" w:space="0" w:color="000000"/>
            </w:tcBorders>
            <w:shd w:val="clear" w:color="auto" w:fill="auto"/>
            <w:vAlign w:val="center"/>
          </w:tcPr>
          <w:p w14:paraId="32BDB4AF" w14:textId="77777777" w:rsidR="00C22BAA" w:rsidRDefault="00C22BAA" w:rsidP="00856A9E">
            <w:pPr>
              <w:spacing w:line="240" w:lineRule="auto"/>
              <w:jc w:val="center"/>
              <w:rPr>
                <w:color w:val="000000"/>
              </w:rPr>
            </w:pPr>
            <w:r>
              <w:rPr>
                <w:color w:val="000000"/>
              </w:rPr>
              <w:t>Low Imageability</w:t>
            </w:r>
          </w:p>
        </w:tc>
        <w:tc>
          <w:tcPr>
            <w:tcW w:w="1494" w:type="dxa"/>
            <w:tcBorders>
              <w:top w:val="nil"/>
              <w:bottom w:val="single" w:sz="4" w:space="0" w:color="000000"/>
            </w:tcBorders>
            <w:shd w:val="clear" w:color="auto" w:fill="auto"/>
            <w:vAlign w:val="center"/>
          </w:tcPr>
          <w:p w14:paraId="32C95C84" w14:textId="77777777" w:rsidR="00C22BAA" w:rsidRDefault="00C22BAA" w:rsidP="00856A9E">
            <w:pPr>
              <w:spacing w:line="240" w:lineRule="auto"/>
              <w:jc w:val="center"/>
              <w:rPr>
                <w:color w:val="000000"/>
              </w:rPr>
            </w:pPr>
            <w:r>
              <w:rPr>
                <w:color w:val="000000"/>
              </w:rPr>
              <w:t>.84</w:t>
            </w:r>
          </w:p>
        </w:tc>
        <w:tc>
          <w:tcPr>
            <w:tcW w:w="1872" w:type="dxa"/>
            <w:tcBorders>
              <w:top w:val="nil"/>
              <w:bottom w:val="single" w:sz="4" w:space="0" w:color="000000"/>
            </w:tcBorders>
            <w:shd w:val="clear" w:color="auto" w:fill="auto"/>
            <w:vAlign w:val="center"/>
          </w:tcPr>
          <w:p w14:paraId="71EEFD9B" w14:textId="77777777" w:rsidR="00C22BAA" w:rsidRDefault="00C22BAA" w:rsidP="00856A9E">
            <w:pPr>
              <w:spacing w:line="240" w:lineRule="auto"/>
              <w:jc w:val="center"/>
              <w:rPr>
                <w:color w:val="000000"/>
              </w:rPr>
            </w:pPr>
            <w:r>
              <w:rPr>
                <w:color w:val="000000"/>
              </w:rPr>
              <w:t>.13</w:t>
            </w:r>
          </w:p>
        </w:tc>
        <w:tc>
          <w:tcPr>
            <w:tcW w:w="1872" w:type="dxa"/>
            <w:tcBorders>
              <w:top w:val="nil"/>
              <w:bottom w:val="single" w:sz="4" w:space="0" w:color="000000"/>
            </w:tcBorders>
            <w:shd w:val="clear" w:color="auto" w:fill="auto"/>
            <w:vAlign w:val="center"/>
          </w:tcPr>
          <w:p w14:paraId="78841259" w14:textId="77777777" w:rsidR="00C22BAA" w:rsidRDefault="00C22BAA" w:rsidP="00856A9E">
            <w:pPr>
              <w:spacing w:line="240" w:lineRule="auto"/>
              <w:jc w:val="center"/>
              <w:rPr>
                <w:color w:val="000000"/>
              </w:rPr>
            </w:pPr>
            <w:r>
              <w:rPr>
                <w:color w:val="000000"/>
              </w:rPr>
              <w:t>.14</w:t>
            </w:r>
          </w:p>
        </w:tc>
        <w:tc>
          <w:tcPr>
            <w:tcW w:w="1872" w:type="dxa"/>
            <w:tcBorders>
              <w:top w:val="nil"/>
              <w:bottom w:val="single" w:sz="4" w:space="0" w:color="000000"/>
            </w:tcBorders>
            <w:shd w:val="clear" w:color="auto" w:fill="auto"/>
            <w:vAlign w:val="center"/>
          </w:tcPr>
          <w:p w14:paraId="7DC0E806" w14:textId="77777777" w:rsidR="00C22BAA" w:rsidRDefault="00C22BAA" w:rsidP="00856A9E">
            <w:pPr>
              <w:spacing w:line="240" w:lineRule="auto"/>
              <w:jc w:val="center"/>
              <w:rPr>
                <w:color w:val="000000"/>
              </w:rPr>
            </w:pPr>
            <w:r>
              <w:rPr>
                <w:color w:val="000000"/>
              </w:rPr>
              <w:t>.11</w:t>
            </w:r>
          </w:p>
        </w:tc>
      </w:tr>
    </w:tbl>
    <w:p w14:paraId="40D84C5A" w14:textId="77777777" w:rsidR="00C22BAA" w:rsidRDefault="00C22BAA" w:rsidP="00C22BAA">
      <w:pPr>
        <w:ind w:firstLine="720"/>
        <w:rPr>
          <w:i/>
          <w:color w:val="00000A"/>
        </w:rPr>
      </w:pPr>
    </w:p>
    <w:p w14:paraId="3CE11CD5" w14:textId="77777777" w:rsidR="00090C4A" w:rsidRDefault="00090C4A">
      <w:pPr>
        <w:rPr>
          <w:b/>
        </w:rPr>
      </w:pPr>
    </w:p>
    <w:p w14:paraId="231BE05C" w14:textId="12D4B828" w:rsidR="00090C4A" w:rsidRDefault="00AA41A8">
      <w:pPr>
        <w:rPr>
          <w:b/>
        </w:rPr>
      </w:pPr>
      <w:r>
        <w:rPr>
          <w:b/>
        </w:rPr>
        <w:t>Mixture Model</w:t>
      </w:r>
    </w:p>
    <w:p w14:paraId="5BD7DE54" w14:textId="6046CE91" w:rsidR="00C22BAA" w:rsidRDefault="00AA41A8" w:rsidP="00C22BAA">
      <w:pPr>
        <w:ind w:firstLine="720"/>
      </w:pPr>
      <w:r>
        <w:t xml:space="preserve">To attempt to replicate the Harlow and Donaldson (2013) finding, we first used the </w:t>
      </w:r>
      <w:bookmarkStart w:id="52" w:name="_Hlk25747095"/>
      <w:r>
        <w:t>Zhang and Luck (2008) mixture model to fit the marginal distribution of response error</w:t>
      </w:r>
      <w:bookmarkEnd w:id="52"/>
      <w:r>
        <w:t>. The model had two free parameters, one for</w:t>
      </w:r>
      <w:r w:rsidR="00626206">
        <w:t xml:space="preserve"> the von Mises</w:t>
      </w:r>
      <w:r>
        <w:t xml:space="preserve"> precision</w:t>
      </w:r>
      <w:r w:rsidR="00626206">
        <w:t>,</w:t>
      </w:r>
      <w:r>
        <w:t xml:space="preserve"> which described the spread of responses around the true location, and a mixing parameter </w:t>
      </w:r>
      <w:r>
        <w:rPr>
          <w:i/>
        </w:rPr>
        <w:t>π</w:t>
      </w:r>
      <w:r>
        <w:rPr>
          <w:bCs/>
        </w:rPr>
        <w:t>,</w:t>
      </w:r>
      <w:r>
        <w:rPr>
          <w:i/>
        </w:rPr>
        <w:t xml:space="preserve"> </w:t>
      </w:r>
      <w:r>
        <w:t xml:space="preserve">which described the proportion of trials which were driven by information in a von Mises distribution, as opposed to guesses in a uniform distribution. The mean </w:t>
      </w:r>
      <w:commentRangeStart w:id="53"/>
      <w:r>
        <w:t xml:space="preserve">best fitting parameters </w:t>
      </w:r>
      <w:commentRangeEnd w:id="53"/>
      <w:r w:rsidR="00C22BAA">
        <w:rPr>
          <w:rStyle w:val="CommentReference"/>
        </w:rPr>
        <w:commentReference w:id="53"/>
      </w:r>
      <w:r>
        <w:t xml:space="preserve">of the </w:t>
      </w:r>
      <w:r w:rsidR="00C22BAA">
        <w:t>m</w:t>
      </w:r>
      <w:r>
        <w:t xml:space="preserve">ixture model to the response accuracy data, excluding the low response accuracy group, are shown in Table X. The parameter estimates at an individual level are in Appendix X. </w:t>
      </w:r>
    </w:p>
    <w:p w14:paraId="65423412" w14:textId="645171C7" w:rsidR="00090C4A" w:rsidRPr="00C22BAA" w:rsidRDefault="00C22BAA" w:rsidP="00C22BAA">
      <w:pPr>
        <w:ind w:firstLine="720"/>
        <w:rPr>
          <w:color w:val="FF0000"/>
        </w:rPr>
      </w:pPr>
      <w:commentRangeStart w:id="54"/>
      <w:r w:rsidRPr="00C22BAA">
        <w:rPr>
          <w:color w:val="FF0000"/>
        </w:rPr>
        <w:t xml:space="preserve">If heavy-tailed distributions of source errors were attributable to guessing for unrecognized items, then we expect that any difference between conditions to be reflected in the mixing parameter. </w:t>
      </w:r>
      <w:r w:rsidRPr="00C22BAA">
        <w:rPr>
          <w:color w:val="FF0000"/>
          <w:shd w:val="clear" w:color="auto" w:fill="FFFFFF"/>
        </w:rPr>
        <w:t xml:space="preserve">Instead, we observe that conditioning on recognition largely affects the precision parameter and not the memory parameter, which further suggests that source guessing </w:t>
      </w:r>
      <w:r w:rsidRPr="00C22BAA">
        <w:rPr>
          <w:color w:val="FF0000"/>
          <w:shd w:val="clear" w:color="auto" w:fill="FFFFFF"/>
        </w:rPr>
        <w:lastRenderedPageBreak/>
        <w:t>for unrecognized items does not sufficiently account for the heavy-tailed properties in the source error data.</w:t>
      </w:r>
      <w:commentRangeEnd w:id="54"/>
      <w:r>
        <w:rPr>
          <w:rStyle w:val="CommentReference"/>
        </w:rPr>
        <w:commentReference w:id="54"/>
      </w:r>
    </w:p>
    <w:p w14:paraId="37D47B65" w14:textId="77777777" w:rsidR="00090C4A" w:rsidRDefault="00090C4A">
      <w:pPr>
        <w:rPr>
          <w:b/>
        </w:rPr>
      </w:pPr>
    </w:p>
    <w:tbl>
      <w:tblPr>
        <w:tblW w:w="9174" w:type="dxa"/>
        <w:tblLook w:val="04A0" w:firstRow="1" w:lastRow="0" w:firstColumn="1" w:lastColumn="0" w:noHBand="0" w:noVBand="1"/>
      </w:tblPr>
      <w:tblGrid>
        <w:gridCol w:w="2264"/>
        <w:gridCol w:w="1726"/>
        <w:gridCol w:w="1728"/>
        <w:gridCol w:w="1725"/>
        <w:gridCol w:w="1731"/>
      </w:tblGrid>
      <w:tr w:rsidR="00090C4A" w14:paraId="126633F7" w14:textId="77777777">
        <w:trPr>
          <w:trHeight w:val="453"/>
        </w:trPr>
        <w:tc>
          <w:tcPr>
            <w:tcW w:w="9174" w:type="dxa"/>
            <w:gridSpan w:val="5"/>
            <w:shd w:val="clear" w:color="auto" w:fill="auto"/>
          </w:tcPr>
          <w:p w14:paraId="6D8E97E6" w14:textId="77777777" w:rsidR="00090C4A" w:rsidRDefault="00AA41A8">
            <w:pPr>
              <w:spacing w:line="240" w:lineRule="auto"/>
              <w:rPr>
                <w:color w:val="000000"/>
              </w:rPr>
            </w:pPr>
            <w:r>
              <w:t>Table X</w:t>
            </w:r>
          </w:p>
        </w:tc>
      </w:tr>
      <w:tr w:rsidR="00090C4A" w14:paraId="50F6C022" w14:textId="77777777">
        <w:trPr>
          <w:trHeight w:val="453"/>
        </w:trPr>
        <w:tc>
          <w:tcPr>
            <w:tcW w:w="9174" w:type="dxa"/>
            <w:gridSpan w:val="5"/>
            <w:tcBorders>
              <w:bottom w:val="single" w:sz="4" w:space="0" w:color="000000"/>
            </w:tcBorders>
            <w:shd w:val="clear" w:color="auto" w:fill="auto"/>
          </w:tcPr>
          <w:p w14:paraId="75E4434C" w14:textId="77777777" w:rsidR="00090C4A" w:rsidRDefault="00AA41A8">
            <w:pPr>
              <w:spacing w:line="240" w:lineRule="auto"/>
              <w:rPr>
                <w:color w:val="000000"/>
              </w:rPr>
            </w:pPr>
            <w:r>
              <w:rPr>
                <w:i/>
              </w:rPr>
              <w:t>Parameter Values for Best Fits of the Simple Mixture Model to Highly Recognized Individual Data.</w:t>
            </w:r>
          </w:p>
        </w:tc>
      </w:tr>
      <w:tr w:rsidR="00090C4A" w14:paraId="1E20DE1E" w14:textId="77777777">
        <w:trPr>
          <w:trHeight w:val="453"/>
        </w:trPr>
        <w:tc>
          <w:tcPr>
            <w:tcW w:w="2265" w:type="dxa"/>
            <w:tcBorders>
              <w:top w:val="single" w:sz="4" w:space="0" w:color="000000"/>
            </w:tcBorders>
            <w:shd w:val="clear" w:color="auto" w:fill="auto"/>
            <w:vAlign w:val="bottom"/>
          </w:tcPr>
          <w:p w14:paraId="2535A634" w14:textId="77777777" w:rsidR="00090C4A" w:rsidRDefault="00AA41A8">
            <w:pPr>
              <w:spacing w:line="240" w:lineRule="auto"/>
            </w:pPr>
            <w:r>
              <w:t>Recognition Rating</w:t>
            </w:r>
          </w:p>
        </w:tc>
        <w:tc>
          <w:tcPr>
            <w:tcW w:w="3454" w:type="dxa"/>
            <w:gridSpan w:val="2"/>
            <w:tcBorders>
              <w:top w:val="single" w:sz="4" w:space="0" w:color="000000"/>
            </w:tcBorders>
            <w:shd w:val="clear" w:color="auto" w:fill="auto"/>
            <w:vAlign w:val="center"/>
          </w:tcPr>
          <w:p w14:paraId="1635E82B" w14:textId="757B1117" w:rsidR="00090C4A" w:rsidRDefault="00AA41A8">
            <w:pPr>
              <w:spacing w:line="240" w:lineRule="auto"/>
              <w:jc w:val="center"/>
              <w:rPr>
                <w:color w:val="000000"/>
              </w:rPr>
            </w:pPr>
            <w:r>
              <w:rPr>
                <w:color w:val="000000"/>
              </w:rPr>
              <w:t>Low</w:t>
            </w:r>
            <w:r w:rsidR="00A55B1B">
              <w:rPr>
                <w:color w:val="000000"/>
              </w:rPr>
              <w:t xml:space="preserve"> Imageability</w:t>
            </w:r>
          </w:p>
        </w:tc>
        <w:tc>
          <w:tcPr>
            <w:tcW w:w="3455" w:type="dxa"/>
            <w:gridSpan w:val="2"/>
            <w:tcBorders>
              <w:top w:val="single" w:sz="4" w:space="0" w:color="000000"/>
            </w:tcBorders>
            <w:shd w:val="clear" w:color="auto" w:fill="auto"/>
            <w:vAlign w:val="center"/>
          </w:tcPr>
          <w:p w14:paraId="2D1873D8" w14:textId="4551E70C" w:rsidR="00090C4A" w:rsidRDefault="00AA41A8">
            <w:pPr>
              <w:spacing w:line="240" w:lineRule="auto"/>
              <w:jc w:val="center"/>
              <w:rPr>
                <w:color w:val="000000"/>
              </w:rPr>
            </w:pPr>
            <w:r>
              <w:rPr>
                <w:color w:val="000000"/>
              </w:rPr>
              <w:t>High</w:t>
            </w:r>
            <w:r w:rsidR="00A55B1B">
              <w:rPr>
                <w:color w:val="000000"/>
              </w:rPr>
              <w:t xml:space="preserve"> Imageability</w:t>
            </w:r>
          </w:p>
        </w:tc>
      </w:tr>
      <w:tr w:rsidR="00090C4A" w14:paraId="0E3742F2" w14:textId="77777777">
        <w:trPr>
          <w:trHeight w:val="453"/>
        </w:trPr>
        <w:tc>
          <w:tcPr>
            <w:tcW w:w="2265" w:type="dxa"/>
            <w:tcBorders>
              <w:bottom w:val="single" w:sz="4" w:space="0" w:color="000000"/>
            </w:tcBorders>
            <w:shd w:val="clear" w:color="auto" w:fill="auto"/>
            <w:vAlign w:val="bottom"/>
          </w:tcPr>
          <w:p w14:paraId="6DF5E4A9" w14:textId="77777777" w:rsidR="00090C4A" w:rsidRDefault="00090C4A">
            <w:pPr>
              <w:spacing w:line="240" w:lineRule="auto"/>
            </w:pPr>
          </w:p>
        </w:tc>
        <w:tc>
          <w:tcPr>
            <w:tcW w:w="1726" w:type="dxa"/>
            <w:tcBorders>
              <w:bottom w:val="single" w:sz="4" w:space="0" w:color="000000"/>
            </w:tcBorders>
            <w:shd w:val="clear" w:color="auto" w:fill="auto"/>
            <w:vAlign w:val="center"/>
          </w:tcPr>
          <w:p w14:paraId="0D521757" w14:textId="77777777" w:rsidR="00090C4A" w:rsidRDefault="00AA41A8">
            <w:pPr>
              <w:spacing w:line="240" w:lineRule="auto"/>
              <w:jc w:val="center"/>
              <w:rPr>
                <w:color w:val="000000"/>
              </w:rPr>
            </w:pPr>
            <w:r>
              <w:t>Precision</w:t>
            </w:r>
          </w:p>
        </w:tc>
        <w:tc>
          <w:tcPr>
            <w:tcW w:w="1727" w:type="dxa"/>
            <w:tcBorders>
              <w:bottom w:val="single" w:sz="4" w:space="0" w:color="000000"/>
            </w:tcBorders>
            <w:shd w:val="clear" w:color="auto" w:fill="auto"/>
            <w:vAlign w:val="center"/>
          </w:tcPr>
          <w:p w14:paraId="21562678" w14:textId="77777777" w:rsidR="00090C4A" w:rsidRDefault="00AA41A8">
            <w:pPr>
              <w:spacing w:line="240" w:lineRule="auto"/>
              <w:jc w:val="center"/>
              <w:rPr>
                <w:color w:val="000000"/>
              </w:rPr>
            </w:pPr>
            <w:r>
              <w:rPr>
                <w:i/>
              </w:rPr>
              <w:t>π</w:t>
            </w:r>
          </w:p>
        </w:tc>
        <w:tc>
          <w:tcPr>
            <w:tcW w:w="1725" w:type="dxa"/>
            <w:tcBorders>
              <w:bottom w:val="single" w:sz="4" w:space="0" w:color="000000"/>
            </w:tcBorders>
            <w:shd w:val="clear" w:color="auto" w:fill="auto"/>
            <w:vAlign w:val="center"/>
          </w:tcPr>
          <w:p w14:paraId="010E9679" w14:textId="77777777" w:rsidR="00090C4A" w:rsidRDefault="00AA41A8">
            <w:pPr>
              <w:spacing w:line="240" w:lineRule="auto"/>
              <w:jc w:val="center"/>
              <w:rPr>
                <w:color w:val="000000"/>
              </w:rPr>
            </w:pPr>
            <w:r>
              <w:t>Precision</w:t>
            </w:r>
          </w:p>
        </w:tc>
        <w:tc>
          <w:tcPr>
            <w:tcW w:w="1731" w:type="dxa"/>
            <w:tcBorders>
              <w:bottom w:val="single" w:sz="4" w:space="0" w:color="000000"/>
            </w:tcBorders>
            <w:shd w:val="clear" w:color="auto" w:fill="auto"/>
            <w:vAlign w:val="center"/>
          </w:tcPr>
          <w:p w14:paraId="27AF615F" w14:textId="77777777" w:rsidR="00090C4A" w:rsidRDefault="00AA41A8">
            <w:pPr>
              <w:spacing w:line="240" w:lineRule="auto"/>
              <w:jc w:val="center"/>
              <w:rPr>
                <w:color w:val="000000"/>
              </w:rPr>
            </w:pPr>
            <w:r>
              <w:rPr>
                <w:i/>
              </w:rPr>
              <w:t>π</w:t>
            </w:r>
          </w:p>
        </w:tc>
      </w:tr>
      <w:tr w:rsidR="00090C4A" w14:paraId="57329A57" w14:textId="77777777">
        <w:trPr>
          <w:trHeight w:val="453"/>
        </w:trPr>
        <w:tc>
          <w:tcPr>
            <w:tcW w:w="2265" w:type="dxa"/>
            <w:tcBorders>
              <w:top w:val="single" w:sz="4" w:space="0" w:color="000000"/>
            </w:tcBorders>
            <w:shd w:val="clear" w:color="auto" w:fill="auto"/>
            <w:vAlign w:val="bottom"/>
          </w:tcPr>
          <w:p w14:paraId="790FFD30" w14:textId="77777777" w:rsidR="00090C4A" w:rsidRDefault="00AA41A8">
            <w:pPr>
              <w:spacing w:line="240" w:lineRule="auto"/>
              <w:rPr>
                <w:color w:val="000000"/>
              </w:rPr>
            </w:pPr>
            <w:r>
              <w:rPr>
                <w:color w:val="000000"/>
              </w:rPr>
              <w:t>All</w:t>
            </w:r>
          </w:p>
        </w:tc>
        <w:tc>
          <w:tcPr>
            <w:tcW w:w="1726" w:type="dxa"/>
            <w:tcBorders>
              <w:top w:val="single" w:sz="4" w:space="0" w:color="000000"/>
            </w:tcBorders>
            <w:shd w:val="clear" w:color="auto" w:fill="auto"/>
            <w:vAlign w:val="center"/>
          </w:tcPr>
          <w:p w14:paraId="757116A1" w14:textId="77777777" w:rsidR="00090C4A" w:rsidRDefault="00AA41A8">
            <w:pPr>
              <w:spacing w:line="240" w:lineRule="auto"/>
              <w:jc w:val="center"/>
              <w:rPr>
                <w:color w:val="000000"/>
              </w:rPr>
            </w:pPr>
            <w:r>
              <w:rPr>
                <w:color w:val="000000"/>
              </w:rPr>
              <w:t>19.22</w:t>
            </w:r>
          </w:p>
        </w:tc>
        <w:tc>
          <w:tcPr>
            <w:tcW w:w="1727" w:type="dxa"/>
            <w:tcBorders>
              <w:top w:val="single" w:sz="4" w:space="0" w:color="000000"/>
            </w:tcBorders>
            <w:shd w:val="clear" w:color="auto" w:fill="auto"/>
            <w:vAlign w:val="center"/>
          </w:tcPr>
          <w:p w14:paraId="0E7E0E36" w14:textId="77777777" w:rsidR="00090C4A" w:rsidRDefault="00AA41A8">
            <w:pPr>
              <w:spacing w:line="240" w:lineRule="auto"/>
              <w:jc w:val="center"/>
              <w:rPr>
                <w:color w:val="000000"/>
              </w:rPr>
            </w:pPr>
            <w:r>
              <w:rPr>
                <w:color w:val="000000"/>
              </w:rPr>
              <w:t>0.51</w:t>
            </w:r>
          </w:p>
        </w:tc>
        <w:tc>
          <w:tcPr>
            <w:tcW w:w="1725" w:type="dxa"/>
            <w:tcBorders>
              <w:top w:val="single" w:sz="4" w:space="0" w:color="000000"/>
            </w:tcBorders>
            <w:shd w:val="clear" w:color="auto" w:fill="auto"/>
            <w:vAlign w:val="center"/>
          </w:tcPr>
          <w:p w14:paraId="14F3DA81" w14:textId="77777777" w:rsidR="00090C4A" w:rsidRDefault="00AA41A8">
            <w:pPr>
              <w:spacing w:line="240" w:lineRule="auto"/>
              <w:jc w:val="center"/>
              <w:rPr>
                <w:color w:val="000000"/>
              </w:rPr>
            </w:pPr>
            <w:r>
              <w:rPr>
                <w:color w:val="000000"/>
              </w:rPr>
              <w:t>23.89</w:t>
            </w:r>
          </w:p>
        </w:tc>
        <w:tc>
          <w:tcPr>
            <w:tcW w:w="1731" w:type="dxa"/>
            <w:tcBorders>
              <w:top w:val="single" w:sz="4" w:space="0" w:color="000000"/>
            </w:tcBorders>
            <w:shd w:val="clear" w:color="auto" w:fill="auto"/>
            <w:vAlign w:val="center"/>
          </w:tcPr>
          <w:p w14:paraId="6A1232C5" w14:textId="77777777" w:rsidR="00090C4A" w:rsidRDefault="00AA41A8">
            <w:pPr>
              <w:spacing w:line="240" w:lineRule="auto"/>
              <w:jc w:val="center"/>
              <w:rPr>
                <w:color w:val="000000"/>
              </w:rPr>
            </w:pPr>
            <w:r>
              <w:rPr>
                <w:color w:val="000000"/>
              </w:rPr>
              <w:t>0.51</w:t>
            </w:r>
          </w:p>
        </w:tc>
      </w:tr>
      <w:tr w:rsidR="00090C4A" w14:paraId="2E330E9C" w14:textId="77777777">
        <w:trPr>
          <w:trHeight w:val="453"/>
        </w:trPr>
        <w:tc>
          <w:tcPr>
            <w:tcW w:w="2265" w:type="dxa"/>
            <w:shd w:val="clear" w:color="auto" w:fill="auto"/>
            <w:vAlign w:val="bottom"/>
          </w:tcPr>
          <w:p w14:paraId="4B57CF3A" w14:textId="77777777" w:rsidR="00090C4A" w:rsidRDefault="00AA41A8">
            <w:pPr>
              <w:spacing w:line="240" w:lineRule="auto"/>
              <w:rPr>
                <w:color w:val="000000"/>
              </w:rPr>
            </w:pPr>
            <w:r>
              <w:rPr>
                <w:color w:val="000000"/>
              </w:rPr>
              <w:t>Recognized</w:t>
            </w:r>
          </w:p>
        </w:tc>
        <w:tc>
          <w:tcPr>
            <w:tcW w:w="1726" w:type="dxa"/>
            <w:shd w:val="clear" w:color="auto" w:fill="auto"/>
            <w:vAlign w:val="center"/>
          </w:tcPr>
          <w:p w14:paraId="02B5B2D3" w14:textId="77777777" w:rsidR="00090C4A" w:rsidRDefault="00AA41A8">
            <w:pPr>
              <w:spacing w:line="240" w:lineRule="auto"/>
              <w:jc w:val="center"/>
              <w:rPr>
                <w:color w:val="000000"/>
              </w:rPr>
            </w:pPr>
            <w:r>
              <w:rPr>
                <w:color w:val="000000"/>
              </w:rPr>
              <w:t>18.24</w:t>
            </w:r>
          </w:p>
        </w:tc>
        <w:tc>
          <w:tcPr>
            <w:tcW w:w="1727" w:type="dxa"/>
            <w:shd w:val="clear" w:color="auto" w:fill="auto"/>
            <w:vAlign w:val="center"/>
          </w:tcPr>
          <w:p w14:paraId="0F99F876" w14:textId="77777777" w:rsidR="00090C4A" w:rsidRDefault="00AA41A8">
            <w:pPr>
              <w:spacing w:line="240" w:lineRule="auto"/>
              <w:jc w:val="center"/>
              <w:rPr>
                <w:color w:val="000000"/>
              </w:rPr>
            </w:pPr>
            <w:r>
              <w:rPr>
                <w:color w:val="000000"/>
              </w:rPr>
              <w:t>0.50</w:t>
            </w:r>
          </w:p>
        </w:tc>
        <w:tc>
          <w:tcPr>
            <w:tcW w:w="1725" w:type="dxa"/>
            <w:shd w:val="clear" w:color="auto" w:fill="auto"/>
            <w:vAlign w:val="center"/>
          </w:tcPr>
          <w:p w14:paraId="20DD7600" w14:textId="77777777" w:rsidR="00090C4A" w:rsidRDefault="00AA41A8">
            <w:pPr>
              <w:spacing w:line="240" w:lineRule="auto"/>
              <w:jc w:val="center"/>
              <w:rPr>
                <w:color w:val="000000"/>
              </w:rPr>
            </w:pPr>
            <w:r>
              <w:rPr>
                <w:color w:val="000000"/>
              </w:rPr>
              <w:t>23.79</w:t>
            </w:r>
          </w:p>
        </w:tc>
        <w:tc>
          <w:tcPr>
            <w:tcW w:w="1731" w:type="dxa"/>
            <w:shd w:val="clear" w:color="auto" w:fill="auto"/>
            <w:vAlign w:val="center"/>
          </w:tcPr>
          <w:p w14:paraId="6B04B224" w14:textId="77777777" w:rsidR="00090C4A" w:rsidRDefault="00AA41A8">
            <w:pPr>
              <w:spacing w:line="240" w:lineRule="auto"/>
              <w:jc w:val="center"/>
              <w:rPr>
                <w:color w:val="000000"/>
              </w:rPr>
            </w:pPr>
            <w:r>
              <w:rPr>
                <w:color w:val="000000"/>
              </w:rPr>
              <w:t>0.54</w:t>
            </w:r>
          </w:p>
        </w:tc>
      </w:tr>
      <w:tr w:rsidR="00090C4A" w14:paraId="3F4C6B2E" w14:textId="77777777">
        <w:trPr>
          <w:trHeight w:val="453"/>
        </w:trPr>
        <w:tc>
          <w:tcPr>
            <w:tcW w:w="2265" w:type="dxa"/>
            <w:tcBorders>
              <w:bottom w:val="single" w:sz="4" w:space="0" w:color="000000"/>
            </w:tcBorders>
            <w:shd w:val="clear" w:color="auto" w:fill="auto"/>
            <w:vAlign w:val="bottom"/>
          </w:tcPr>
          <w:p w14:paraId="77C43024" w14:textId="77777777" w:rsidR="00090C4A" w:rsidRDefault="00AA41A8">
            <w:pPr>
              <w:spacing w:line="240" w:lineRule="auto"/>
              <w:rPr>
                <w:color w:val="000000"/>
              </w:rPr>
            </w:pPr>
            <w:r>
              <w:rPr>
                <w:color w:val="000000"/>
              </w:rPr>
              <w:t>Highly Recognized</w:t>
            </w:r>
          </w:p>
        </w:tc>
        <w:tc>
          <w:tcPr>
            <w:tcW w:w="1726" w:type="dxa"/>
            <w:tcBorders>
              <w:bottom w:val="single" w:sz="4" w:space="0" w:color="000000"/>
            </w:tcBorders>
            <w:shd w:val="clear" w:color="auto" w:fill="auto"/>
            <w:vAlign w:val="center"/>
          </w:tcPr>
          <w:p w14:paraId="3C77BB22" w14:textId="77777777" w:rsidR="00090C4A" w:rsidRDefault="00AA41A8">
            <w:pPr>
              <w:spacing w:line="240" w:lineRule="auto"/>
              <w:jc w:val="center"/>
              <w:rPr>
                <w:color w:val="000000"/>
              </w:rPr>
            </w:pPr>
            <w:r>
              <w:rPr>
                <w:color w:val="000000"/>
              </w:rPr>
              <w:t>18.03</w:t>
            </w:r>
          </w:p>
        </w:tc>
        <w:tc>
          <w:tcPr>
            <w:tcW w:w="1727" w:type="dxa"/>
            <w:tcBorders>
              <w:bottom w:val="single" w:sz="4" w:space="0" w:color="000000"/>
            </w:tcBorders>
            <w:shd w:val="clear" w:color="auto" w:fill="auto"/>
            <w:vAlign w:val="center"/>
          </w:tcPr>
          <w:p w14:paraId="5852CA1D" w14:textId="77777777" w:rsidR="00090C4A" w:rsidRDefault="00AA41A8">
            <w:pPr>
              <w:spacing w:line="240" w:lineRule="auto"/>
              <w:jc w:val="center"/>
              <w:rPr>
                <w:color w:val="000000"/>
              </w:rPr>
            </w:pPr>
            <w:r>
              <w:rPr>
                <w:color w:val="000000"/>
              </w:rPr>
              <w:t>0.50</w:t>
            </w:r>
          </w:p>
        </w:tc>
        <w:tc>
          <w:tcPr>
            <w:tcW w:w="1725" w:type="dxa"/>
            <w:tcBorders>
              <w:bottom w:val="single" w:sz="4" w:space="0" w:color="000000"/>
            </w:tcBorders>
            <w:shd w:val="clear" w:color="auto" w:fill="auto"/>
            <w:vAlign w:val="center"/>
          </w:tcPr>
          <w:p w14:paraId="7B208E4D" w14:textId="77777777" w:rsidR="00090C4A" w:rsidRDefault="00AA41A8">
            <w:pPr>
              <w:spacing w:line="240" w:lineRule="auto"/>
              <w:jc w:val="center"/>
              <w:rPr>
                <w:color w:val="000000"/>
              </w:rPr>
            </w:pPr>
            <w:r>
              <w:rPr>
                <w:color w:val="000000"/>
              </w:rPr>
              <w:t>19.81</w:t>
            </w:r>
          </w:p>
        </w:tc>
        <w:tc>
          <w:tcPr>
            <w:tcW w:w="1731" w:type="dxa"/>
            <w:tcBorders>
              <w:bottom w:val="single" w:sz="4" w:space="0" w:color="000000"/>
            </w:tcBorders>
            <w:shd w:val="clear" w:color="auto" w:fill="auto"/>
            <w:vAlign w:val="center"/>
          </w:tcPr>
          <w:p w14:paraId="2B002306" w14:textId="77777777" w:rsidR="00090C4A" w:rsidRDefault="00AA41A8">
            <w:pPr>
              <w:spacing w:line="240" w:lineRule="auto"/>
              <w:jc w:val="center"/>
              <w:rPr>
                <w:color w:val="000000"/>
              </w:rPr>
            </w:pPr>
            <w:r>
              <w:rPr>
                <w:color w:val="000000"/>
              </w:rPr>
              <w:t>0.56</w:t>
            </w:r>
          </w:p>
        </w:tc>
      </w:tr>
    </w:tbl>
    <w:p w14:paraId="71B8A0EB" w14:textId="77777777"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53025613" w14:textId="77777777" w:rsidR="00090C4A" w:rsidRDefault="00090C4A">
      <w:pPr>
        <w:spacing w:line="240" w:lineRule="auto"/>
      </w:pPr>
    </w:p>
    <w:p w14:paraId="1BACF6BD" w14:textId="77777777" w:rsidR="00090C4A" w:rsidRDefault="00090C4A">
      <w:pPr>
        <w:spacing w:line="240" w:lineRule="auto"/>
      </w:pPr>
    </w:p>
    <w:p w14:paraId="55827059" w14:textId="77777777" w:rsidR="00090C4A" w:rsidRDefault="00090C4A">
      <w:pPr>
        <w:spacing w:line="240" w:lineRule="auto"/>
        <w:rPr>
          <w:b/>
        </w:rPr>
      </w:pPr>
    </w:p>
    <w:p w14:paraId="081CEF4F" w14:textId="77777777" w:rsidR="00090C4A" w:rsidRDefault="00AA41A8">
      <w:pPr>
        <w:rPr>
          <w:b/>
        </w:rPr>
      </w:pPr>
      <w:r>
        <w:rPr>
          <w:b/>
        </w:rPr>
        <w:t>Circular Diffusion Models</w:t>
      </w:r>
    </w:p>
    <w:p w14:paraId="79B1977A" w14:textId="7B6E1472" w:rsidR="00C22BAA" w:rsidRPr="00C22BAA" w:rsidRDefault="00C22BAA">
      <w:pPr>
        <w:ind w:firstLine="720"/>
        <w:rPr>
          <w:color w:val="FF0000"/>
        </w:rPr>
      </w:pPr>
      <w:r w:rsidRPr="00C22BAA">
        <w:rPr>
          <w:color w:val="FF0000"/>
        </w:rPr>
        <w:t>While the mixture model was fit only to response error, we now also take latency into account by jointly modelling error and RT with the circular diffusion model. This allows us to decompose precision into drift norm and decision criterion. With trial-to-trial variance in drift norm, the circular diffusion model can produce heavy tailed distributions, which may allow an alternate account for the observed patterns in the data without a discrete guessing process.</w:t>
      </w:r>
      <w:ins w:id="55" w:author="Jason Zhou" w:date="2020-01-21T11:11:00Z">
        <w:r w:rsidR="00F12FF6">
          <w:rPr>
            <w:color w:val="FF0000"/>
          </w:rPr>
          <w:t xml:space="preserve"> </w:t>
        </w:r>
      </w:ins>
      <w:ins w:id="56" w:author="Jason Zhou" w:date="2020-01-21T11:12:00Z">
        <w:r w:rsidR="00F12FF6">
          <w:rPr>
            <w:color w:val="FF0000"/>
          </w:rPr>
          <w:t>As we observed no difference between the summary statistics for the high and low imageability conditions, we pooled data between these conditions together and fit the model to this unified datas</w:t>
        </w:r>
      </w:ins>
      <w:ins w:id="57" w:author="Jason Zhou" w:date="2020-01-21T11:13:00Z">
        <w:r w:rsidR="00F12FF6">
          <w:rPr>
            <w:color w:val="FF0000"/>
          </w:rPr>
          <w:t>et.</w:t>
        </w:r>
      </w:ins>
    </w:p>
    <w:p w14:paraId="540565C4" w14:textId="24CD96C5" w:rsidR="00F12FF6" w:rsidRDefault="00AA41A8" w:rsidP="00F12FF6">
      <w:pPr>
        <w:ind w:firstLine="720"/>
        <w:rPr>
          <w:ins w:id="58" w:author="Jason Zhou" w:date="2020-01-21T11:10:00Z"/>
        </w:rPr>
      </w:pPr>
      <w:r>
        <w:t>We test</w:t>
      </w:r>
      <w:r w:rsidR="00CB3EA9">
        <w:t>ed</w:t>
      </w:r>
      <w:r>
        <w:t xml:space="preserve"> three alternative versions of the circular diffusion model that express</w:t>
      </w:r>
      <w:r w:rsidR="00CB3EA9">
        <w:t>ed</w:t>
      </w:r>
      <w:r>
        <w:t xml:space="preserve"> different hypotheses about the process of memory retrieval. The first of these was designed to be analogous to the continuous model of source memory presented in Harlow and Donaldson </w:t>
      </w:r>
      <w:r>
        <w:lastRenderedPageBreak/>
        <w:t>(2013</w:t>
      </w:r>
      <w:proofErr w:type="gramStart"/>
      <w:r>
        <w:t>), and</w:t>
      </w:r>
      <w:proofErr w:type="gramEnd"/>
      <w:r>
        <w:t xml:space="preserve"> was implemented as a circular diffusion model with </w:t>
      </w:r>
      <w:proofErr w:type="spellStart"/>
      <w:r w:rsidR="00CB3EA9">
        <w:t>across</w:t>
      </w:r>
      <w:proofErr w:type="spellEnd"/>
      <w:r w:rsidR="00CB3EA9">
        <w:t xml:space="preserve">-trial variability in </w:t>
      </w:r>
      <w:r>
        <w:t>drift rate</w:t>
      </w:r>
      <w:r w:rsidR="00CB3EA9">
        <w:t>s</w:t>
      </w:r>
      <w:r>
        <w:t xml:space="preserve">. </w:t>
      </w:r>
      <w:r w:rsidR="00C22BAA">
        <w:t>We refer to t</w:t>
      </w:r>
      <w:r>
        <w:t xml:space="preserve">his variant </w:t>
      </w:r>
      <w:commentRangeStart w:id="59"/>
      <w:r w:rsidR="00C22BAA">
        <w:t xml:space="preserve">as the </w:t>
      </w:r>
      <w:r w:rsidRPr="00C22BAA">
        <w:rPr>
          <w:iCs/>
        </w:rPr>
        <w:t>continuous diffusion</w:t>
      </w:r>
      <w:r>
        <w:t xml:space="preserve"> model</w:t>
      </w:r>
      <w:commentRangeEnd w:id="59"/>
      <w:r w:rsidR="00F12FF6">
        <w:rPr>
          <w:rStyle w:val="CommentReference"/>
        </w:rPr>
        <w:commentReference w:id="59"/>
      </w:r>
      <w:r w:rsidR="00C22BAA">
        <w:t>, in which d</w:t>
      </w:r>
      <w:r>
        <w:t xml:space="preserve">rift rate variability was set to be equal in both dimensions of the </w:t>
      </w:r>
      <w:r w:rsidR="00CB3EA9">
        <w:t xml:space="preserve">two-dimensional (2D) </w:t>
      </w:r>
      <w:r>
        <w:t>space</w:t>
      </w:r>
      <w:ins w:id="60" w:author="Jason Zhou" w:date="2020-01-21T11:10:00Z">
        <w:r w:rsidR="00F12FF6">
          <w:t xml:space="preserve">. </w:t>
        </w:r>
      </w:ins>
      <w:del w:id="61" w:author="Jason Zhou" w:date="2020-01-21T11:10:00Z">
        <w:r w:rsidDel="00F12FF6">
          <w:delText>, but different between imageability conditions.</w:delText>
        </w:r>
      </w:del>
      <w:r>
        <w:t xml:space="preserve"> </w:t>
      </w:r>
      <w:ins w:id="62" w:author="Jason Zhou" w:date="2020-01-21T11:13:00Z">
        <w:r w:rsidR="00F12FF6">
          <w:t xml:space="preserve">Mean drift rate was described by the parameter </w:t>
        </w:r>
      </w:ins>
      <w:ins w:id="63" w:author="Jason Zhou" w:date="2020-01-21T11:14:00Z">
        <w:r w:rsidR="00F12FF6">
          <w:rPr>
            <w:i/>
          </w:rPr>
          <w:t>μ</w:t>
        </w:r>
        <w:r w:rsidR="00F12FF6">
          <w:rPr>
            <w:i/>
          </w:rPr>
          <w:t xml:space="preserve">, </w:t>
        </w:r>
      </w:ins>
      <w:ins w:id="64" w:author="Jason Zhou" w:date="2020-01-21T11:15:00Z">
        <w:r w:rsidR="00F12FF6">
          <w:rPr>
            <w:iCs/>
          </w:rPr>
          <w:t>which varied along</w:t>
        </w:r>
      </w:ins>
      <w:ins w:id="65" w:author="Jason Zhou" w:date="2020-01-21T11:14:00Z">
        <w:r w:rsidR="00F12FF6">
          <w:t xml:space="preserve"> a Gaussian distribution with standard deviation </w:t>
        </w:r>
        <w:r w:rsidR="00F12FF6">
          <w:rPr>
            <w:i/>
          </w:rPr>
          <w:t>η</w:t>
        </w:r>
      </w:ins>
      <w:ins w:id="66" w:author="Jason Zhou" w:date="2020-01-21T11:15:00Z">
        <w:r w:rsidR="00F12FF6">
          <w:rPr>
            <w:i/>
          </w:rPr>
          <w:t>.</w:t>
        </w:r>
      </w:ins>
    </w:p>
    <w:p w14:paraId="0D67B68B" w14:textId="77777777" w:rsidR="00F12FF6" w:rsidRDefault="00AA41A8" w:rsidP="00F12FF6">
      <w:pPr>
        <w:ind w:firstLine="720"/>
      </w:pPr>
      <w:del w:id="67" w:author="Jason Zhou" w:date="2020-01-21T11:15:00Z">
        <w:r w:rsidDel="00F12FF6">
          <w:delText xml:space="preserve">There were </w:delText>
        </w:r>
        <w:r w:rsidR="00856A9E" w:rsidDel="00F12FF6">
          <w:delText>two</w:delText>
        </w:r>
        <w:r w:rsidDel="00F12FF6">
          <w:delText xml:space="preserve"> parameters for mean drift rates (</w:delText>
        </w:r>
        <w:r w:rsidDel="00F12FF6">
          <w:rPr>
            <w:i/>
          </w:rPr>
          <w:delText>μ</w:delText>
        </w:r>
        <w:r w:rsidR="00856A9E" w:rsidDel="00F12FF6">
          <w:rPr>
            <w:i/>
            <w:vertAlign w:val="subscript"/>
          </w:rPr>
          <w:delText>a</w:delText>
        </w:r>
        <w:r w:rsidDel="00F12FF6">
          <w:delText xml:space="preserve"> </w:delText>
        </w:r>
        <w:r w:rsidDel="00F12FF6">
          <w:rPr>
            <w:i/>
          </w:rPr>
          <w:delText>μ</w:delText>
        </w:r>
        <w:r w:rsidR="00856A9E" w:rsidDel="00F12FF6">
          <w:rPr>
            <w:i/>
            <w:vertAlign w:val="subscript"/>
          </w:rPr>
          <w:delText>b</w:delText>
        </w:r>
        <w:r w:rsidDel="00F12FF6">
          <w:delText>),</w:delText>
        </w:r>
        <w:r w:rsidDel="00F12FF6">
          <w:rPr>
            <w:i/>
          </w:rPr>
          <w:delText xml:space="preserve"> </w:delText>
        </w:r>
        <w:r w:rsidDel="00F12FF6">
          <w:delText xml:space="preserve">which </w:delText>
        </w:r>
        <w:r w:rsidR="00856A9E" w:rsidDel="00F12FF6">
          <w:delText xml:space="preserve">represent mean drift </w:delText>
        </w:r>
        <w:r w:rsidDel="00F12FF6">
          <w:delText>in the low (</w:delText>
        </w:r>
        <w:r w:rsidDel="00F12FF6">
          <w:rPr>
            <w:i/>
          </w:rPr>
          <w:delText>μ</w:delText>
        </w:r>
      </w:del>
      <w:del w:id="68" w:author="Jason Zhou" w:date="2020-01-21T11:13:00Z">
        <w:r w:rsidR="00856A9E" w:rsidDel="00F12FF6">
          <w:rPr>
            <w:i/>
            <w:vertAlign w:val="subscript"/>
          </w:rPr>
          <w:delText>a</w:delText>
        </w:r>
      </w:del>
      <w:del w:id="69" w:author="Jason Zhou" w:date="2020-01-21T11:15:00Z">
        <w:r w:rsidDel="00F12FF6">
          <w:delText>) and high (</w:delText>
        </w:r>
        <w:r w:rsidDel="00F12FF6">
          <w:rPr>
            <w:i/>
          </w:rPr>
          <w:delText>μ</w:delText>
        </w:r>
        <w:r w:rsidR="00856A9E" w:rsidDel="00F12FF6">
          <w:rPr>
            <w:i/>
            <w:vertAlign w:val="subscript"/>
          </w:rPr>
          <w:delText>b</w:delText>
        </w:r>
        <w:r w:rsidDel="00F12FF6">
          <w:delText xml:space="preserve">) imageability conditions. Because the model was fitted to the distribution of report errors, which is centered on zero degrees, </w:delText>
        </w:r>
        <w:commentRangeStart w:id="70"/>
        <w:r w:rsidDel="00F12FF6">
          <w:delText xml:space="preserve">the dominant component of the drift rate was expected to be in the </w:delText>
        </w:r>
        <w:r w:rsidDel="00F12FF6">
          <w:rPr>
            <w:i/>
          </w:rPr>
          <w:delText xml:space="preserve">x </w:delText>
        </w:r>
        <w:r w:rsidDel="00F12FF6">
          <w:delText>direction</w:delText>
        </w:r>
        <w:r w:rsidR="007B38A0" w:rsidDel="00F12FF6">
          <w:delText>, which corresponds to a phase angle of zero</w:delText>
        </w:r>
        <w:commentRangeEnd w:id="70"/>
        <w:r w:rsidR="00856A9E" w:rsidDel="00F12FF6">
          <w:rPr>
            <w:rStyle w:val="CommentReference"/>
          </w:rPr>
          <w:commentReference w:id="70"/>
        </w:r>
        <w:r w:rsidDel="00F12FF6">
          <w:delText xml:space="preserve">. </w:delText>
        </w:r>
      </w:del>
      <w:del w:id="71" w:author="Jason Zhou" w:date="2020-01-21T10:59:00Z">
        <w:r w:rsidDel="00F12FF6">
          <w:delText>The second component of drift was included to allow f</w:delText>
        </w:r>
      </w:del>
      <w:del w:id="72" w:author="Jason Zhou" w:date="2020-01-21T10:58:00Z">
        <w:r w:rsidDel="00F12FF6">
          <w:delText>or the possibility of drift bias</w:delText>
        </w:r>
      </w:del>
      <w:ins w:id="73" w:author="Jason Zhou" w:date="2020-01-21T11:10:00Z">
        <w:r w:rsidR="00F12FF6">
          <w:t xml:space="preserve"> </w:t>
        </w:r>
      </w:ins>
      <w:del w:id="74" w:author="Jason Zhou" w:date="2020-01-21T11:05:00Z">
        <w:r w:rsidR="00C22BAA" w:rsidDel="00F12FF6">
          <w:delText xml:space="preserve">There were also two standard deviation parameters </w:delText>
        </w:r>
        <w:r w:rsidR="00C22BAA" w:rsidDel="00F12FF6">
          <w:rPr>
            <w:i/>
          </w:rPr>
          <w:delText>η</w:delText>
        </w:r>
        <w:r w:rsidR="00C22BAA" w:rsidRPr="00856A9E" w:rsidDel="00F12FF6">
          <w:rPr>
            <w:i/>
            <w:vertAlign w:val="subscript"/>
          </w:rPr>
          <w:delText>1</w:delText>
        </w:r>
        <w:r w:rsidR="00C22BAA" w:rsidRPr="00856A9E" w:rsidDel="00F12FF6">
          <w:rPr>
            <w:vertAlign w:val="subscript"/>
          </w:rPr>
          <w:delText xml:space="preserve"> </w:delText>
        </w:r>
        <w:r w:rsidR="00C22BAA" w:rsidDel="00F12FF6">
          <w:delText xml:space="preserve">and </w:delText>
        </w:r>
        <w:r w:rsidR="00C22BAA" w:rsidDel="00F12FF6">
          <w:rPr>
            <w:i/>
          </w:rPr>
          <w:delText>η</w:delText>
        </w:r>
        <w:r w:rsidR="00C22BAA" w:rsidRPr="00856A9E" w:rsidDel="00F12FF6">
          <w:rPr>
            <w:i/>
            <w:vertAlign w:val="subscript"/>
          </w:rPr>
          <w:delText>2</w:delText>
        </w:r>
        <w:r w:rsidR="00C22BAA" w:rsidDel="00F12FF6">
          <w:delText xml:space="preserve">, which described the standard deviations of the drift rates in the low and high imageability conditions respectively. </w:delText>
        </w:r>
      </w:del>
      <w:del w:id="75" w:author="Jason Zhou" w:date="2020-01-21T11:10:00Z">
        <w:r w:rsidR="00C22BAA" w:rsidDel="00F12FF6">
          <w:delText>The standard deviation</w:delText>
        </w:r>
      </w:del>
      <w:del w:id="76" w:author="Jason Zhou" w:date="2020-01-21T11:05:00Z">
        <w:r w:rsidR="00C22BAA" w:rsidDel="00F12FF6">
          <w:delText>s</w:delText>
        </w:r>
      </w:del>
      <w:del w:id="77" w:author="Jason Zhou" w:date="2020-01-21T11:10:00Z">
        <w:r w:rsidR="00C22BAA" w:rsidDel="00F12FF6">
          <w:delText xml:space="preserve"> of the drift rates were assumed to be the same in the </w:delText>
        </w:r>
        <w:r w:rsidR="00C22BAA" w:rsidDel="00F12FF6">
          <w:rPr>
            <w:i/>
          </w:rPr>
          <w:delText>x</w:delText>
        </w:r>
        <w:r w:rsidR="00C22BAA" w:rsidDel="00F12FF6">
          <w:delText xml:space="preserve"> and </w:delText>
        </w:r>
        <w:r w:rsidR="00C22BAA" w:rsidDel="00F12FF6">
          <w:rPr>
            <w:i/>
          </w:rPr>
          <w:delText>y</w:delText>
        </w:r>
        <w:r w:rsidR="00C22BAA" w:rsidDel="00F12FF6">
          <w:delText xml:space="preserve"> directions.</w:delText>
        </w:r>
      </w:del>
      <w:r w:rsidR="00C22BAA">
        <w:t xml:space="preserve"> </w:t>
      </w:r>
    </w:p>
    <w:p w14:paraId="3BF5B994" w14:textId="60436AF2" w:rsidR="00F12FF6" w:rsidRPr="00F12FF6" w:rsidRDefault="00AA41A8" w:rsidP="00F12FF6">
      <w:pPr>
        <w:ind w:firstLine="720"/>
        <w:rPr>
          <w:ins w:id="78" w:author="Jason Zhou" w:date="2020-01-21T11:24:00Z"/>
          <w:iCs/>
        </w:rPr>
      </w:pPr>
      <w:r>
        <w:t xml:space="preserve">The decision criterion was represented by </w:t>
      </w:r>
      <w:commentRangeStart w:id="79"/>
      <w:r>
        <w:rPr>
          <w:i/>
        </w:rPr>
        <w:t>a</w:t>
      </w:r>
      <w:commentRangeEnd w:id="79"/>
      <w:r w:rsidR="00C22BAA">
        <w:rPr>
          <w:rStyle w:val="CommentReference"/>
        </w:rPr>
        <w:commentReference w:id="79"/>
      </w:r>
      <w:del w:id="80" w:author="Jason Zhou" w:date="2020-01-21T11:00:00Z">
        <w:r w:rsidR="00F12FF6" w:rsidDel="00F12FF6">
          <w:rPr>
            <w:i/>
          </w:rPr>
          <w:delText>,</w:delText>
        </w:r>
        <w:r w:rsidR="00F12FF6" w:rsidRPr="00F12FF6" w:rsidDel="00F12FF6">
          <w:rPr>
            <w:iCs/>
          </w:rPr>
          <w:delText xml:space="preserve"> which had</w:delText>
        </w:r>
        <w:r w:rsidR="00F12FF6" w:rsidRPr="00F12FF6" w:rsidDel="00F12FF6">
          <w:rPr>
            <w:i/>
          </w:rPr>
          <w:delText xml:space="preserve"> </w:delText>
        </w:r>
        <w:r w:rsidR="00F12FF6" w:rsidRPr="00F12FF6" w:rsidDel="00F12FF6">
          <w:delText xml:space="preserve">uniform variability across trials with range </w:delText>
        </w:r>
        <w:r w:rsidR="00F12FF6" w:rsidRPr="00F12FF6" w:rsidDel="00F12FF6">
          <w:rPr>
            <w:i/>
          </w:rPr>
          <w:delText>sa</w:delText>
        </w:r>
      </w:del>
      <w:r w:rsidR="00C22BAA">
        <w:t xml:space="preserve">. </w:t>
      </w:r>
      <w:r>
        <w:t xml:space="preserve">Finally, there was a non-decision time parameter, </w:t>
      </w:r>
      <w:proofErr w:type="gramStart"/>
      <w:r>
        <w:rPr>
          <w:i/>
        </w:rPr>
        <w:t>T</w:t>
      </w:r>
      <w:r>
        <w:rPr>
          <w:i/>
          <w:vertAlign w:val="subscript"/>
        </w:rPr>
        <w:t>er</w:t>
      </w:r>
      <w:r>
        <w:rPr>
          <w:i/>
          <w:vertAlign w:val="subscript"/>
        </w:rPr>
        <w:softHyphen/>
      </w:r>
      <w:r w:rsidR="00C22BAA">
        <w:rPr>
          <w:i/>
          <w:vertAlign w:val="subscript"/>
        </w:rPr>
        <w:t xml:space="preserve"> </w:t>
      </w:r>
      <w:r w:rsidR="00C22BAA">
        <w:rPr>
          <w:iCs/>
        </w:rPr>
        <w:t>,</w:t>
      </w:r>
      <w:proofErr w:type="gramEnd"/>
      <w:r w:rsidR="00C22BAA">
        <w:rPr>
          <w:iCs/>
        </w:rPr>
        <w:t xml:space="preserve"> and non-decision time variability </w:t>
      </w:r>
      <w:proofErr w:type="spellStart"/>
      <w:r w:rsidR="00C22BAA">
        <w:rPr>
          <w:i/>
        </w:rPr>
        <w:t>s</w:t>
      </w:r>
      <w:r w:rsidR="00C22BAA">
        <w:rPr>
          <w:i/>
          <w:vertAlign w:val="subscript"/>
        </w:rPr>
        <w:t>t</w:t>
      </w:r>
      <w:r>
        <w:t>.</w:t>
      </w:r>
      <w:proofErr w:type="spellEnd"/>
      <w:r>
        <w:t xml:space="preserve"> Like the standard diffusion model, the circular model assumes that RT is the sum of the decision time and a time for other (encoding and response) processes. </w:t>
      </w:r>
      <w:ins w:id="81" w:author="Jason Zhou" w:date="2020-01-21T11:27:00Z">
        <w:r w:rsidR="00F12FF6">
          <w:t xml:space="preserve">We </w:t>
        </w:r>
      </w:ins>
      <w:ins w:id="82" w:author="Jason Zhou" w:date="2020-01-21T11:25:00Z">
        <w:r w:rsidR="00F12FF6">
          <w:t xml:space="preserve">used the onset of the </w:t>
        </w:r>
      </w:ins>
      <w:ins w:id="83" w:author="Jason Zhou" w:date="2020-01-21T11:26:00Z">
        <w:r w:rsidR="00F12FF6">
          <w:t xml:space="preserve">response circle </w:t>
        </w:r>
      </w:ins>
      <w:ins w:id="84" w:author="Jason Zhou" w:date="2020-01-21T11:27:00Z">
        <w:r w:rsidR="00F12FF6">
          <w:t xml:space="preserve">to begin timing in the source retrieval task, however, participants may have </w:t>
        </w:r>
      </w:ins>
      <w:ins w:id="85" w:author="Jason Zhou" w:date="2020-01-21T11:28:00Z">
        <w:r w:rsidR="00F12FF6">
          <w:t xml:space="preserve">started to retrieve information prior to the onset of timing, during the display of the cue word immediately prior to the response circle. </w:t>
        </w:r>
      </w:ins>
      <w:ins w:id="86" w:author="Jason Zhou" w:date="2020-01-21T11:29:00Z">
        <w:r w:rsidR="00F12FF6">
          <w:t xml:space="preserve">For this reason, we allowed </w:t>
        </w:r>
        <w:r w:rsidR="00F12FF6">
          <w:rPr>
            <w:i/>
          </w:rPr>
          <w:t>T</w:t>
        </w:r>
        <w:r w:rsidR="00F12FF6">
          <w:rPr>
            <w:i/>
            <w:vertAlign w:val="subscript"/>
          </w:rPr>
          <w:t>er</w:t>
        </w:r>
        <w:r w:rsidR="00F12FF6">
          <w:rPr>
            <w:i/>
            <w:vertAlign w:val="subscript"/>
          </w:rPr>
          <w:softHyphen/>
        </w:r>
        <w:r w:rsidR="00F12FF6">
          <w:rPr>
            <w:i/>
            <w:vertAlign w:val="subscript"/>
          </w:rPr>
          <w:t xml:space="preserve"> </w:t>
        </w:r>
        <w:r w:rsidR="00F12FF6">
          <w:rPr>
            <w:iCs/>
          </w:rPr>
          <w:t>to be negative to account for this premature engagement with the source retrieval task.</w:t>
        </w:r>
      </w:ins>
    </w:p>
    <w:p w14:paraId="59156F88" w14:textId="231D7E36" w:rsidR="00090C4A" w:rsidRDefault="00AA41A8" w:rsidP="00F12FF6">
      <w:pPr>
        <w:ind w:firstLine="720"/>
      </w:pPr>
      <w:del w:id="87" w:author="Jason Zhou" w:date="2020-01-21T11:29:00Z">
        <w:r w:rsidDel="00F12FF6">
          <w:delText>These parameters are summarized in Table 2.</w:delText>
        </w:r>
      </w:del>
    </w:p>
    <w:p w14:paraId="26649956" w14:textId="24FCD186" w:rsidR="00090C4A" w:rsidRDefault="00AA41A8">
      <w:r>
        <w:lastRenderedPageBreak/>
        <w:t xml:space="preserve">        </w:t>
      </w:r>
      <w:r>
        <w:tab/>
        <w:t xml:space="preserve">The second model variant embodied the </w:t>
      </w:r>
      <w:proofErr w:type="spellStart"/>
      <w:r>
        <w:t>thresholded</w:t>
      </w:r>
      <w:proofErr w:type="spellEnd"/>
      <w:r>
        <w:t xml:space="preserve"> </w:t>
      </w:r>
      <w:r w:rsidR="000C6A6D">
        <w:t xml:space="preserve">retrieval </w:t>
      </w:r>
      <w:r>
        <w:t xml:space="preserve">property </w:t>
      </w:r>
      <w:r w:rsidR="000C6A6D">
        <w:t xml:space="preserve">preferred </w:t>
      </w:r>
      <w:r>
        <w:t xml:space="preserve">by Harlow and Donaldson (2013), </w:t>
      </w:r>
      <w:r w:rsidR="00C22BAA">
        <w:t xml:space="preserve">which we call the threshold diffusion </w:t>
      </w:r>
      <w:r>
        <w:t xml:space="preserve">model. This was implemented as a mixture of two diffusion processes: one with positive drift </w:t>
      </w:r>
      <w:r w:rsidR="000C6A6D">
        <w:t xml:space="preserve">rate </w:t>
      </w:r>
      <w:r>
        <w:t>and no between-trial drift variability, and a second that was modeled as a diffusion process with zero drift</w:t>
      </w:r>
      <w:r w:rsidR="000C6A6D">
        <w:t xml:space="preserve"> rate</w:t>
      </w:r>
      <w:r>
        <w:t>. The zero-drift process provides a diffusion process implementation of a guessing process, in which the decision process is driven only by noise</w:t>
      </w:r>
      <w:ins w:id="88" w:author="Jason Zhou" w:date="2020-01-21T11:16:00Z">
        <w:r w:rsidR="00F12FF6">
          <w:t xml:space="preserve"> </w:t>
        </w:r>
        <w:r w:rsidR="00F12FF6">
          <w:t>(Smith, Saber, Corbett, &amp; Lilburn, in press)</w:t>
        </w:r>
      </w:ins>
      <w:r>
        <w:t xml:space="preserve">. Unlike </w:t>
      </w:r>
      <w:r w:rsidR="00C22BAA">
        <w:t xml:space="preserve">guessing </w:t>
      </w:r>
      <w:proofErr w:type="spellStart"/>
      <w:r w:rsidR="00C22BAA">
        <w:t>paramteres</w:t>
      </w:r>
      <w:proofErr w:type="spellEnd"/>
      <w:r w:rsidR="00C22BAA">
        <w:t xml:space="preserve"> in the models mentioned in the introduction which account for accuracy but not RT,</w:t>
      </w:r>
      <w:r>
        <w:t xml:space="preserve"> the zero-</w:t>
      </w:r>
      <w:r w:rsidR="00C22BAA">
        <w:t xml:space="preserve">drift </w:t>
      </w:r>
      <w:r>
        <w:t xml:space="preserve">process is able to predict both accuracy and RT. Mixing proportions for the two processes </w:t>
      </w:r>
      <w:proofErr w:type="gramStart"/>
      <w:r>
        <w:t>were allowed to</w:t>
      </w:r>
      <w:proofErr w:type="gramEnd"/>
      <w:r>
        <w:t xml:space="preserve"> vary between the imageability conditions. This model had </w:t>
      </w:r>
      <w:ins w:id="89" w:author="Jason Zhou" w:date="2020-01-21T11:16:00Z">
        <w:r w:rsidR="00F12FF6">
          <w:rPr>
            <w:color w:val="FF0000"/>
          </w:rPr>
          <w:t xml:space="preserve">six </w:t>
        </w:r>
      </w:ins>
      <w:del w:id="90" w:author="Jason Zhou" w:date="2020-01-21T11:16:00Z">
        <w:r w:rsidR="00856A9E" w:rsidDel="00F12FF6">
          <w:rPr>
            <w:color w:val="FF0000"/>
          </w:rPr>
          <w:delText>eight</w:delText>
        </w:r>
      </w:del>
      <w:r>
        <w:t xml:space="preserve"> free parameters. </w:t>
      </w:r>
      <w:r w:rsidR="00856A9E">
        <w:t xml:space="preserve">The </w:t>
      </w:r>
      <w:del w:id="91" w:author="Jason Zhou" w:date="2020-01-21T11:16:00Z">
        <w:r w:rsidR="00856A9E" w:rsidDel="00F12FF6">
          <w:delText xml:space="preserve">two </w:delText>
        </w:r>
      </w:del>
      <w:r>
        <w:t>mean drift rate parameter</w:t>
      </w:r>
      <w:del w:id="92" w:author="Jason Zhou" w:date="2020-01-21T11:16:00Z">
        <w:r w:rsidDel="00F12FF6">
          <w:delText>s</w:delText>
        </w:r>
      </w:del>
      <w:r>
        <w:t xml:space="preserve"> </w:t>
      </w:r>
      <w:ins w:id="93" w:author="Jason Zhou" w:date="2020-01-21T11:16:00Z">
        <w:r w:rsidR="00F12FF6">
          <w:t>was</w:t>
        </w:r>
      </w:ins>
      <w:del w:id="94" w:author="Jason Zhou" w:date="2020-01-21T11:16:00Z">
        <w:r w:rsidDel="00F12FF6">
          <w:delText>were</w:delText>
        </w:r>
      </w:del>
      <w:r>
        <w:t xml:space="preserve"> shared with the continuous model (</w:t>
      </w:r>
      <w:r>
        <w:rPr>
          <w:i/>
        </w:rPr>
        <w:t>μ</w:t>
      </w:r>
      <w:del w:id="95" w:author="Jason Zhou" w:date="2020-01-21T11:17:00Z">
        <w:r w:rsidR="00856A9E" w:rsidDel="00F12FF6">
          <w:rPr>
            <w:i/>
            <w:vertAlign w:val="subscript"/>
          </w:rPr>
          <w:delText>a</w:delText>
        </w:r>
      </w:del>
      <w:del w:id="96" w:author="Jason Zhou" w:date="2020-01-21T11:16:00Z">
        <w:r w:rsidDel="00F12FF6">
          <w:delText xml:space="preserve">, </w:delText>
        </w:r>
        <w:r w:rsidDel="00F12FF6">
          <w:rPr>
            <w:i/>
          </w:rPr>
          <w:delText>μ</w:delText>
        </w:r>
        <w:r w:rsidR="00856A9E" w:rsidDel="00F12FF6">
          <w:rPr>
            <w:i/>
            <w:vertAlign w:val="subscript"/>
          </w:rPr>
          <w:delText>b</w:delText>
        </w:r>
      </w:del>
      <w:r>
        <w:t xml:space="preserve">), with the same interpretation, as well as </w:t>
      </w:r>
      <w:r>
        <w:rPr>
          <w:i/>
        </w:rPr>
        <w:t>T</w:t>
      </w:r>
      <w:r>
        <w:rPr>
          <w:i/>
          <w:vertAlign w:val="subscript"/>
        </w:rPr>
        <w:t>er</w:t>
      </w:r>
      <w:r>
        <w:rPr>
          <w:i/>
          <w:vertAlign w:val="subscript"/>
        </w:rPr>
        <w:softHyphen/>
        <w:t xml:space="preserve">, </w:t>
      </w:r>
      <w:r>
        <w:t>the non-decision time parameter</w:t>
      </w:r>
      <w:ins w:id="97" w:author="Jason Zhou" w:date="2020-01-21T11:19:00Z">
        <w:r w:rsidR="00F12FF6">
          <w:t xml:space="preserve"> and </w:t>
        </w:r>
      </w:ins>
      <w:ins w:id="98" w:author="Jason Zhou" w:date="2020-01-21T11:20:00Z">
        <w:r w:rsidR="00F12FF6">
          <w:rPr>
            <w:iCs/>
          </w:rPr>
          <w:t>n</w:t>
        </w:r>
      </w:ins>
      <w:ins w:id="99" w:author="Jason Zhou" w:date="2020-01-21T11:19:00Z">
        <w:r w:rsidR="00F12FF6">
          <w:rPr>
            <w:iCs/>
          </w:rPr>
          <w:t xml:space="preserve">on-decision time variability </w:t>
        </w:r>
        <w:proofErr w:type="spellStart"/>
        <w:r w:rsidR="00F12FF6">
          <w:rPr>
            <w:i/>
          </w:rPr>
          <w:t>s</w:t>
        </w:r>
        <w:r w:rsidR="00F12FF6">
          <w:rPr>
            <w:i/>
            <w:vertAlign w:val="subscript"/>
          </w:rPr>
          <w:t>t</w:t>
        </w:r>
      </w:ins>
      <w:r>
        <w:t>.</w:t>
      </w:r>
      <w:proofErr w:type="spellEnd"/>
      <w:r>
        <w:t xml:space="preserve"> </w:t>
      </w:r>
      <w:ins w:id="100" w:author="Jason Zhou" w:date="2020-01-21T11:20:00Z">
        <w:r w:rsidR="00F12FF6">
          <w:t>The mixing proportion between information-driven and guessing processes was re</w:t>
        </w:r>
      </w:ins>
      <w:ins w:id="101" w:author="Jason Zhou" w:date="2020-01-21T11:21:00Z">
        <w:r w:rsidR="00F12FF6">
          <w:t xml:space="preserve">presented by </w:t>
        </w:r>
        <w:r w:rsidR="00F12FF6">
          <w:rPr>
            <w:i/>
          </w:rPr>
          <w:t>π</w:t>
        </w:r>
        <w:r w:rsidR="00F12FF6">
          <w:rPr>
            <w:i/>
          </w:rPr>
          <w:t xml:space="preserve">. </w:t>
        </w:r>
      </w:ins>
      <w:del w:id="102" w:author="Jason Zhou" w:date="2020-01-21T11:18:00Z">
        <w:r w:rsidDel="00F12FF6">
          <w:delText xml:space="preserve">There </w:delText>
        </w:r>
      </w:del>
      <w:del w:id="103" w:author="Jason Zhou" w:date="2020-01-21T11:17:00Z">
        <w:r w:rsidDel="00F12FF6">
          <w:delText>were</w:delText>
        </w:r>
      </w:del>
      <w:del w:id="104" w:author="Jason Zhou" w:date="2020-01-21T11:18:00Z">
        <w:r w:rsidDel="00F12FF6">
          <w:delText xml:space="preserve"> </w:delText>
        </w:r>
      </w:del>
      <w:del w:id="105" w:author="Jason Zhou" w:date="2020-01-21T11:17:00Z">
        <w:r w:rsidDel="00F12FF6">
          <w:delText>tw</w:delText>
        </w:r>
      </w:del>
      <w:del w:id="106" w:author="Jason Zhou" w:date="2020-01-21T11:18:00Z">
        <w:r w:rsidDel="00F12FF6">
          <w:delText>o parameters for the mixing proportions between information-driven and guessing components, one for the low imageability condition (</w:delText>
        </w:r>
        <w:r w:rsidDel="00F12FF6">
          <w:rPr>
            <w:i/>
          </w:rPr>
          <w:delText>π</w:delText>
        </w:r>
        <w:r w:rsidRPr="00C22BAA" w:rsidDel="00F12FF6">
          <w:rPr>
            <w:i/>
            <w:vertAlign w:val="subscript"/>
          </w:rPr>
          <w:delText>1</w:delText>
        </w:r>
        <w:r w:rsidDel="00F12FF6">
          <w:delText>) and another for the high imageability condition (</w:delText>
        </w:r>
        <w:r w:rsidDel="00F12FF6">
          <w:rPr>
            <w:i/>
          </w:rPr>
          <w:delText>π</w:delText>
        </w:r>
        <w:r w:rsidRPr="00C22BAA" w:rsidDel="00F12FF6">
          <w:rPr>
            <w:i/>
            <w:vertAlign w:val="subscript"/>
          </w:rPr>
          <w:delText>2</w:delText>
        </w:r>
        <w:r w:rsidDel="00F12FF6">
          <w:delText xml:space="preserve">). </w:delText>
        </w:r>
      </w:del>
      <w:r>
        <w:t>The decision criterion was estimated separately for the information-driven component (</w:t>
      </w:r>
      <w:r>
        <w:rPr>
          <w:i/>
        </w:rPr>
        <w:t>a</w:t>
      </w:r>
      <w:r w:rsidRPr="00C22BAA">
        <w:rPr>
          <w:i/>
          <w:vertAlign w:val="subscript"/>
        </w:rPr>
        <w:t>1</w:t>
      </w:r>
      <w:r>
        <w:t>) and the guessing component (</w:t>
      </w:r>
      <w:commentRangeStart w:id="107"/>
      <w:r>
        <w:rPr>
          <w:i/>
        </w:rPr>
        <w:t>a</w:t>
      </w:r>
      <w:r w:rsidRPr="00C22BAA">
        <w:rPr>
          <w:i/>
          <w:vertAlign w:val="subscript"/>
        </w:rPr>
        <w:t>2</w:t>
      </w:r>
      <w:commentRangeEnd w:id="107"/>
      <w:r w:rsidR="00C22BAA" w:rsidRPr="00C22BAA">
        <w:rPr>
          <w:rStyle w:val="CommentReference"/>
          <w:vertAlign w:val="subscript"/>
        </w:rPr>
        <w:commentReference w:id="107"/>
      </w:r>
      <w:r>
        <w:t xml:space="preserve">). </w:t>
      </w:r>
    </w:p>
    <w:p w14:paraId="7C5B456A" w14:textId="652C428D" w:rsidR="00090C4A" w:rsidRDefault="00AA41A8">
      <w:r>
        <w:t xml:space="preserve">        </w:t>
      </w:r>
      <w:r>
        <w:tab/>
        <w:t xml:space="preserve">The third model was a </w:t>
      </w:r>
      <w:r w:rsidR="00C90152">
        <w:t xml:space="preserve">combination </w:t>
      </w:r>
      <w:r>
        <w:t>of the continuous and threshold diffusion models</w:t>
      </w:r>
      <w:r w:rsidR="00C90152">
        <w:t>.</w:t>
      </w:r>
      <w:r>
        <w:t xml:space="preserve"> </w:t>
      </w:r>
      <w:r w:rsidR="00C90152">
        <w:t xml:space="preserve">It assumed a mixture of zero-drift and nonzero-drift processes, like the </w:t>
      </w:r>
      <w:r>
        <w:t xml:space="preserve">threshold diffusion model, but also allowed for </w:t>
      </w:r>
      <w:proofErr w:type="spellStart"/>
      <w:r w:rsidR="007E735D">
        <w:t>across</w:t>
      </w:r>
      <w:proofErr w:type="spellEnd"/>
      <w:r w:rsidR="007E735D">
        <w:t xml:space="preserve">-trial variability in </w:t>
      </w:r>
      <w:r>
        <w:t>drift rate</w:t>
      </w:r>
      <w:r w:rsidR="00C22BAA">
        <w:t xml:space="preserve">s, </w:t>
      </w:r>
      <w:proofErr w:type="gramStart"/>
      <w:r w:rsidR="00C22BAA">
        <w:t>similar to</w:t>
      </w:r>
      <w:proofErr w:type="gramEnd"/>
      <w:r w:rsidR="00C22BAA">
        <w:t xml:space="preserve"> the some-or-none model of </w:t>
      </w:r>
      <w:proofErr w:type="spellStart"/>
      <w:r w:rsidR="00C22BAA">
        <w:t>Onyper</w:t>
      </w:r>
      <w:proofErr w:type="spellEnd"/>
      <w:r w:rsidR="00C22BAA">
        <w:t xml:space="preserve">, Zhang, and Howard (2010). </w:t>
      </w:r>
      <w:r w:rsidR="00C90152">
        <w:t>This model</w:t>
      </w:r>
      <w:r w:rsidR="00C22BAA">
        <w:t>, which we name the</w:t>
      </w:r>
      <w:r>
        <w:t xml:space="preserve"> </w:t>
      </w:r>
      <w:r w:rsidR="00BC3CF0">
        <w:t>hybrid</w:t>
      </w:r>
      <w:r>
        <w:t xml:space="preserve"> </w:t>
      </w:r>
      <w:r w:rsidR="00C22BAA">
        <w:t xml:space="preserve">diffusion </w:t>
      </w:r>
      <w:r>
        <w:t>model</w:t>
      </w:r>
      <w:r w:rsidR="00C22BAA">
        <w:t>,</w:t>
      </w:r>
      <w:r>
        <w:t xml:space="preserve"> incorporates </w:t>
      </w:r>
      <w:r w:rsidR="00C90152">
        <w:t xml:space="preserve">both </w:t>
      </w:r>
      <w:r>
        <w:t>the continuous and threshold diffusion models</w:t>
      </w:r>
      <w:ins w:id="108" w:author="Jason Zhou" w:date="2020-01-21T11:21:00Z">
        <w:r w:rsidR="00F12FF6">
          <w:t xml:space="preserve"> in that it </w:t>
        </w:r>
      </w:ins>
      <w:ins w:id="109" w:author="Jason Zhou" w:date="2020-01-21T11:22:00Z">
        <w:r w:rsidR="00F12FF6">
          <w:t>had a mixture of information-driven and guessing processes as well as trial-to-trial drift rate variability</w:t>
        </w:r>
      </w:ins>
      <w:r>
        <w:t>. This</w:t>
      </w:r>
      <w:r>
        <w:rPr>
          <w:i/>
        </w:rPr>
        <w:t xml:space="preserve"> </w:t>
      </w:r>
      <w:r>
        <w:t>model</w:t>
      </w:r>
      <w:del w:id="110" w:author="Jason Zhou" w:date="2020-01-21T11:21:00Z">
        <w:r w:rsidDel="00F12FF6">
          <w:delText>,</w:delText>
        </w:r>
      </w:del>
      <w:r>
        <w:t xml:space="preserve"> had </w:t>
      </w:r>
      <w:ins w:id="111" w:author="Jason Zhou" w:date="2020-01-21T11:21:00Z">
        <w:r w:rsidR="00F12FF6">
          <w:t xml:space="preserve">seven </w:t>
        </w:r>
      </w:ins>
      <w:del w:id="112" w:author="Jason Zhou" w:date="2020-01-21T11:21:00Z">
        <w:r w:rsidR="00856A9E" w:rsidDel="00F12FF6">
          <w:delText>10</w:delText>
        </w:r>
        <w:r w:rsidDel="00F12FF6">
          <w:delText xml:space="preserve"> </w:delText>
        </w:r>
      </w:del>
      <w:r>
        <w:t xml:space="preserve">free parameters, all of which are </w:t>
      </w:r>
      <w:r w:rsidR="00F12FF6">
        <w:t>shown</w:t>
      </w:r>
      <w:r>
        <w:t xml:space="preserve"> in Table X.</w:t>
      </w:r>
      <w:ins w:id="113" w:author="Jason Zhou" w:date="2020-01-21T11:21:00Z">
        <w:r w:rsidR="00F12FF6">
          <w:t xml:space="preserve"> </w:t>
        </w:r>
      </w:ins>
    </w:p>
    <w:tbl>
      <w:tblPr>
        <w:tblStyle w:val="5"/>
        <w:tblW w:w="10270" w:type="dxa"/>
        <w:tblInd w:w="-640" w:type="dxa"/>
        <w:tblBorders>
          <w:bottom w:val="single" w:sz="8" w:space="0" w:color="000000"/>
          <w:insideH w:val="single" w:sz="8" w:space="0" w:color="000000"/>
        </w:tblBorders>
        <w:tblLook w:val="0600" w:firstRow="0" w:lastRow="0" w:firstColumn="0" w:lastColumn="0" w:noHBand="1" w:noVBand="1"/>
      </w:tblPr>
      <w:tblGrid>
        <w:gridCol w:w="2150"/>
        <w:gridCol w:w="4160"/>
        <w:gridCol w:w="1350"/>
        <w:gridCol w:w="1350"/>
        <w:gridCol w:w="1260"/>
      </w:tblGrid>
      <w:tr w:rsidR="00C22BAA" w14:paraId="12072B9E" w14:textId="25A755DC" w:rsidTr="00C22BAA">
        <w:trPr>
          <w:trHeight w:val="604"/>
        </w:trPr>
        <w:tc>
          <w:tcPr>
            <w:tcW w:w="6310" w:type="dxa"/>
            <w:gridSpan w:val="2"/>
            <w:tcBorders>
              <w:bottom w:val="single" w:sz="8" w:space="0" w:color="000000"/>
            </w:tcBorders>
            <w:shd w:val="clear" w:color="auto" w:fill="auto"/>
            <w:vAlign w:val="bottom"/>
          </w:tcPr>
          <w:p w14:paraId="5482F728" w14:textId="77777777" w:rsidR="00C22BAA" w:rsidRDefault="00C22BAA">
            <w:pPr>
              <w:spacing w:line="276" w:lineRule="auto"/>
            </w:pPr>
            <w:r>
              <w:lastRenderedPageBreak/>
              <w:t>Table X</w:t>
            </w:r>
          </w:p>
          <w:p w14:paraId="3F5098EA" w14:textId="77777777" w:rsidR="00C22BAA" w:rsidRDefault="00C22BAA">
            <w:pPr>
              <w:spacing w:line="276" w:lineRule="auto"/>
            </w:pPr>
            <w:r>
              <w:t>Symbols and definitions of free parameters estimated in diffusion model variants</w:t>
            </w:r>
          </w:p>
        </w:tc>
        <w:tc>
          <w:tcPr>
            <w:tcW w:w="1350" w:type="dxa"/>
            <w:tcBorders>
              <w:bottom w:val="single" w:sz="8" w:space="0" w:color="000000"/>
            </w:tcBorders>
          </w:tcPr>
          <w:p w14:paraId="498E8733" w14:textId="77777777" w:rsidR="00C22BAA" w:rsidRDefault="00C22BAA">
            <w:pPr>
              <w:spacing w:line="276" w:lineRule="auto"/>
            </w:pPr>
          </w:p>
        </w:tc>
        <w:tc>
          <w:tcPr>
            <w:tcW w:w="1350" w:type="dxa"/>
            <w:tcBorders>
              <w:bottom w:val="single" w:sz="8" w:space="0" w:color="000000"/>
            </w:tcBorders>
          </w:tcPr>
          <w:p w14:paraId="75809D67" w14:textId="77777777" w:rsidR="00C22BAA" w:rsidRDefault="00C22BAA">
            <w:pPr>
              <w:spacing w:line="276" w:lineRule="auto"/>
            </w:pPr>
          </w:p>
        </w:tc>
        <w:tc>
          <w:tcPr>
            <w:tcW w:w="1260" w:type="dxa"/>
            <w:tcBorders>
              <w:bottom w:val="single" w:sz="8" w:space="0" w:color="000000"/>
            </w:tcBorders>
          </w:tcPr>
          <w:p w14:paraId="1F95A25B" w14:textId="77777777" w:rsidR="00C22BAA" w:rsidRDefault="00C22BAA">
            <w:pPr>
              <w:spacing w:line="276" w:lineRule="auto"/>
            </w:pPr>
          </w:p>
        </w:tc>
      </w:tr>
      <w:tr w:rsidR="00C22BAA" w14:paraId="2A461990" w14:textId="4A8230D5" w:rsidTr="00C22BAA">
        <w:trPr>
          <w:trHeight w:val="302"/>
        </w:trPr>
        <w:tc>
          <w:tcPr>
            <w:tcW w:w="2150" w:type="dxa"/>
            <w:vMerge w:val="restart"/>
            <w:tcBorders>
              <w:top w:val="single" w:sz="8" w:space="0" w:color="000000"/>
            </w:tcBorders>
            <w:shd w:val="clear" w:color="auto" w:fill="auto"/>
            <w:vAlign w:val="bottom"/>
          </w:tcPr>
          <w:p w14:paraId="38210160" w14:textId="77777777" w:rsidR="00C22BAA" w:rsidRDefault="00C22BAA">
            <w:pPr>
              <w:spacing w:line="276" w:lineRule="auto"/>
              <w:jc w:val="center"/>
            </w:pPr>
            <w:r>
              <w:t>Symbol</w:t>
            </w:r>
          </w:p>
        </w:tc>
        <w:tc>
          <w:tcPr>
            <w:tcW w:w="4160" w:type="dxa"/>
            <w:vMerge w:val="restart"/>
            <w:tcBorders>
              <w:top w:val="single" w:sz="8" w:space="0" w:color="000000"/>
            </w:tcBorders>
            <w:shd w:val="clear" w:color="auto" w:fill="auto"/>
            <w:vAlign w:val="bottom"/>
          </w:tcPr>
          <w:p w14:paraId="653E8375" w14:textId="77777777" w:rsidR="00C22BAA" w:rsidRDefault="00C22BAA">
            <w:pPr>
              <w:spacing w:line="276" w:lineRule="auto"/>
              <w:jc w:val="center"/>
            </w:pPr>
            <w:r>
              <w:t>Parameter</w:t>
            </w:r>
          </w:p>
        </w:tc>
        <w:tc>
          <w:tcPr>
            <w:tcW w:w="3960" w:type="dxa"/>
            <w:gridSpan w:val="3"/>
            <w:tcBorders>
              <w:top w:val="single" w:sz="8" w:space="0" w:color="000000"/>
              <w:bottom w:val="single" w:sz="4" w:space="0" w:color="auto"/>
            </w:tcBorders>
          </w:tcPr>
          <w:p w14:paraId="7F9848EC" w14:textId="51DBA391" w:rsidR="00C22BAA" w:rsidRDefault="00C22BAA">
            <w:pPr>
              <w:spacing w:line="276" w:lineRule="auto"/>
              <w:jc w:val="center"/>
            </w:pPr>
            <w:r>
              <w:t>Inclusion in Model</w:t>
            </w:r>
          </w:p>
        </w:tc>
      </w:tr>
      <w:tr w:rsidR="00C22BAA" w14:paraId="33E06039" w14:textId="77777777" w:rsidTr="00C22BAA">
        <w:trPr>
          <w:trHeight w:val="302"/>
        </w:trPr>
        <w:tc>
          <w:tcPr>
            <w:tcW w:w="2150" w:type="dxa"/>
            <w:vMerge/>
            <w:tcBorders>
              <w:bottom w:val="single" w:sz="8" w:space="0" w:color="auto"/>
            </w:tcBorders>
            <w:shd w:val="clear" w:color="auto" w:fill="auto"/>
            <w:vAlign w:val="bottom"/>
          </w:tcPr>
          <w:p w14:paraId="3ED6C585" w14:textId="77777777" w:rsidR="00C22BAA" w:rsidRDefault="00C22BAA" w:rsidP="00C22BAA">
            <w:pPr>
              <w:spacing w:line="276" w:lineRule="auto"/>
              <w:jc w:val="center"/>
            </w:pPr>
          </w:p>
        </w:tc>
        <w:tc>
          <w:tcPr>
            <w:tcW w:w="4160" w:type="dxa"/>
            <w:vMerge/>
            <w:tcBorders>
              <w:bottom w:val="single" w:sz="8" w:space="0" w:color="auto"/>
            </w:tcBorders>
            <w:shd w:val="clear" w:color="auto" w:fill="auto"/>
            <w:vAlign w:val="bottom"/>
          </w:tcPr>
          <w:p w14:paraId="50644812" w14:textId="77777777" w:rsidR="00C22BAA" w:rsidRDefault="00C22BAA" w:rsidP="00C22BAA">
            <w:pPr>
              <w:spacing w:line="276" w:lineRule="auto"/>
              <w:jc w:val="center"/>
            </w:pPr>
          </w:p>
        </w:tc>
        <w:tc>
          <w:tcPr>
            <w:tcW w:w="1350" w:type="dxa"/>
            <w:tcBorders>
              <w:bottom w:val="single" w:sz="8" w:space="0" w:color="auto"/>
            </w:tcBorders>
          </w:tcPr>
          <w:p w14:paraId="322DC2B1" w14:textId="2C4BE175" w:rsidR="00C22BAA" w:rsidRDefault="00C22BAA" w:rsidP="00C22BAA">
            <w:pPr>
              <w:spacing w:line="276" w:lineRule="auto"/>
              <w:jc w:val="center"/>
            </w:pPr>
            <w:r>
              <w:t>Continuous</w:t>
            </w:r>
          </w:p>
        </w:tc>
        <w:tc>
          <w:tcPr>
            <w:tcW w:w="1350" w:type="dxa"/>
            <w:tcBorders>
              <w:bottom w:val="single" w:sz="8" w:space="0" w:color="auto"/>
            </w:tcBorders>
          </w:tcPr>
          <w:p w14:paraId="2092C636" w14:textId="761506B0" w:rsidR="00C22BAA" w:rsidRDefault="00C22BAA" w:rsidP="00C22BAA">
            <w:pPr>
              <w:spacing w:line="276" w:lineRule="auto"/>
              <w:jc w:val="center"/>
            </w:pPr>
            <w:r>
              <w:t>Threshold</w:t>
            </w:r>
          </w:p>
        </w:tc>
        <w:tc>
          <w:tcPr>
            <w:tcW w:w="1260" w:type="dxa"/>
            <w:tcBorders>
              <w:bottom w:val="single" w:sz="8" w:space="0" w:color="auto"/>
            </w:tcBorders>
          </w:tcPr>
          <w:p w14:paraId="39CACB27" w14:textId="1FAE8F31" w:rsidR="00C22BAA" w:rsidRDefault="00C22BAA" w:rsidP="00C22BAA">
            <w:pPr>
              <w:spacing w:line="276" w:lineRule="auto"/>
              <w:jc w:val="center"/>
            </w:pPr>
            <w:r>
              <w:t>Hybrid</w:t>
            </w:r>
          </w:p>
        </w:tc>
      </w:tr>
      <w:tr w:rsidR="00C22BAA" w14:paraId="020E9183" w14:textId="10327502" w:rsidTr="00C22BAA">
        <w:trPr>
          <w:trHeight w:val="290"/>
        </w:trPr>
        <w:tc>
          <w:tcPr>
            <w:tcW w:w="2150" w:type="dxa"/>
            <w:tcBorders>
              <w:top w:val="single" w:sz="8" w:space="0" w:color="auto"/>
              <w:bottom w:val="nil"/>
            </w:tcBorders>
            <w:shd w:val="clear" w:color="auto" w:fill="auto"/>
            <w:vAlign w:val="bottom"/>
          </w:tcPr>
          <w:p w14:paraId="5E4F7F07" w14:textId="7E4A9404" w:rsidR="00C22BAA" w:rsidRDefault="00C22BAA" w:rsidP="00C22BAA">
            <w:pPr>
              <w:spacing w:line="276" w:lineRule="auto"/>
              <w:jc w:val="center"/>
              <w:rPr>
                <w:i/>
              </w:rPr>
            </w:pPr>
            <w:r>
              <w:rPr>
                <w:i/>
              </w:rPr>
              <w:t>μ</w:t>
            </w:r>
            <w:del w:id="114" w:author="Jason Zhou" w:date="2020-01-21T11:14:00Z">
              <w:r w:rsidRPr="00856A9E" w:rsidDel="00F12FF6">
                <w:rPr>
                  <w:i/>
                  <w:vertAlign w:val="subscript"/>
                </w:rPr>
                <w:delText>a</w:delText>
              </w:r>
            </w:del>
          </w:p>
        </w:tc>
        <w:tc>
          <w:tcPr>
            <w:tcW w:w="4160" w:type="dxa"/>
            <w:tcBorders>
              <w:top w:val="single" w:sz="8" w:space="0" w:color="auto"/>
              <w:bottom w:val="nil"/>
              <w:right w:val="nil"/>
            </w:tcBorders>
            <w:shd w:val="clear" w:color="auto" w:fill="auto"/>
            <w:vAlign w:val="bottom"/>
          </w:tcPr>
          <w:p w14:paraId="2AC927F4" w14:textId="1520A47E" w:rsidR="00C22BAA" w:rsidRDefault="00C22BAA" w:rsidP="00C22BAA">
            <w:pPr>
              <w:spacing w:line="276" w:lineRule="auto"/>
            </w:pPr>
            <w:r>
              <w:t>Mean drift</w:t>
            </w:r>
            <w:del w:id="115" w:author="Jason Zhou" w:date="2020-01-21T11:14:00Z">
              <w:r w:rsidDel="00F12FF6">
                <w:delText xml:space="preserve">, </w:delText>
              </w:r>
              <w:r w:rsidR="00F12FF6" w:rsidDel="00F12FF6">
                <w:delText>x direction</w:delText>
              </w:r>
            </w:del>
          </w:p>
        </w:tc>
        <w:tc>
          <w:tcPr>
            <w:tcW w:w="1350" w:type="dxa"/>
            <w:tcBorders>
              <w:top w:val="single" w:sz="8" w:space="0" w:color="auto"/>
              <w:left w:val="nil"/>
              <w:bottom w:val="nil"/>
              <w:right w:val="nil"/>
            </w:tcBorders>
          </w:tcPr>
          <w:p w14:paraId="55A6EBC3" w14:textId="51064F32" w:rsidR="00C22BAA" w:rsidRDefault="00C22BAA" w:rsidP="00C22BAA">
            <w:pPr>
              <w:spacing w:line="276" w:lineRule="auto"/>
              <w:jc w:val="center"/>
            </w:pPr>
            <w:r>
              <w:t>Y</w:t>
            </w:r>
          </w:p>
        </w:tc>
        <w:tc>
          <w:tcPr>
            <w:tcW w:w="1350" w:type="dxa"/>
            <w:tcBorders>
              <w:top w:val="single" w:sz="8" w:space="0" w:color="auto"/>
              <w:left w:val="nil"/>
              <w:bottom w:val="nil"/>
              <w:right w:val="nil"/>
            </w:tcBorders>
          </w:tcPr>
          <w:p w14:paraId="508A4242" w14:textId="4E332E91" w:rsidR="00C22BAA" w:rsidRDefault="00C22BAA" w:rsidP="00C22BAA">
            <w:pPr>
              <w:spacing w:line="276" w:lineRule="auto"/>
              <w:jc w:val="center"/>
            </w:pPr>
            <w:r>
              <w:t>Y</w:t>
            </w:r>
          </w:p>
        </w:tc>
        <w:tc>
          <w:tcPr>
            <w:tcW w:w="1260" w:type="dxa"/>
            <w:tcBorders>
              <w:top w:val="single" w:sz="8" w:space="0" w:color="auto"/>
              <w:left w:val="nil"/>
              <w:bottom w:val="nil"/>
              <w:right w:val="nil"/>
            </w:tcBorders>
          </w:tcPr>
          <w:p w14:paraId="7ABF7729" w14:textId="3C623CBE" w:rsidR="00C22BAA" w:rsidRDefault="00C22BAA" w:rsidP="00C22BAA">
            <w:pPr>
              <w:spacing w:line="276" w:lineRule="auto"/>
              <w:jc w:val="center"/>
            </w:pPr>
            <w:r>
              <w:t>Y</w:t>
            </w:r>
          </w:p>
        </w:tc>
      </w:tr>
      <w:tr w:rsidR="00C22BAA" w:rsidDel="00F12FF6" w14:paraId="650F0596" w14:textId="4AB78A89" w:rsidTr="00C22BAA">
        <w:trPr>
          <w:trHeight w:val="290"/>
          <w:del w:id="116" w:author="Jason Zhou" w:date="2020-01-21T11:14:00Z"/>
        </w:trPr>
        <w:tc>
          <w:tcPr>
            <w:tcW w:w="2150" w:type="dxa"/>
            <w:tcBorders>
              <w:top w:val="nil"/>
              <w:bottom w:val="nil"/>
            </w:tcBorders>
            <w:shd w:val="clear" w:color="auto" w:fill="auto"/>
            <w:vAlign w:val="bottom"/>
          </w:tcPr>
          <w:p w14:paraId="45665AD8" w14:textId="2382EA5F" w:rsidR="00C22BAA" w:rsidDel="00F12FF6" w:rsidRDefault="00C22BAA" w:rsidP="00C22BAA">
            <w:pPr>
              <w:spacing w:line="276" w:lineRule="auto"/>
              <w:jc w:val="center"/>
              <w:rPr>
                <w:del w:id="117" w:author="Jason Zhou" w:date="2020-01-21T11:14:00Z"/>
                <w:i/>
              </w:rPr>
            </w:pPr>
            <w:del w:id="118" w:author="Jason Zhou" w:date="2020-01-21T11:14:00Z">
              <w:r w:rsidDel="00F12FF6">
                <w:rPr>
                  <w:i/>
                </w:rPr>
                <w:delText>μ</w:delText>
              </w:r>
              <w:r w:rsidRPr="00856A9E" w:rsidDel="00F12FF6">
                <w:rPr>
                  <w:i/>
                  <w:vertAlign w:val="subscript"/>
                </w:rPr>
                <w:delText>b</w:delText>
              </w:r>
            </w:del>
          </w:p>
        </w:tc>
        <w:tc>
          <w:tcPr>
            <w:tcW w:w="4160" w:type="dxa"/>
            <w:tcBorders>
              <w:top w:val="nil"/>
              <w:bottom w:val="nil"/>
              <w:right w:val="nil"/>
            </w:tcBorders>
            <w:shd w:val="clear" w:color="auto" w:fill="auto"/>
            <w:vAlign w:val="bottom"/>
          </w:tcPr>
          <w:p w14:paraId="02B7ED16" w14:textId="67877746" w:rsidR="00C22BAA" w:rsidDel="00F12FF6" w:rsidRDefault="00C22BAA" w:rsidP="00C22BAA">
            <w:pPr>
              <w:spacing w:line="276" w:lineRule="auto"/>
              <w:rPr>
                <w:del w:id="119" w:author="Jason Zhou" w:date="2020-01-21T11:14:00Z"/>
              </w:rPr>
            </w:pPr>
            <w:del w:id="120" w:author="Jason Zhou" w:date="2020-01-21T11:14:00Z">
              <w:r w:rsidDel="00F12FF6">
                <w:delText xml:space="preserve">Mean drift, </w:delText>
              </w:r>
              <w:r w:rsidR="00F12FF6" w:rsidDel="00F12FF6">
                <w:delText>y direction</w:delText>
              </w:r>
            </w:del>
          </w:p>
        </w:tc>
        <w:tc>
          <w:tcPr>
            <w:tcW w:w="1350" w:type="dxa"/>
            <w:tcBorders>
              <w:top w:val="nil"/>
              <w:left w:val="nil"/>
              <w:bottom w:val="nil"/>
              <w:right w:val="nil"/>
            </w:tcBorders>
          </w:tcPr>
          <w:p w14:paraId="46478B7B" w14:textId="010BF7B7" w:rsidR="00C22BAA" w:rsidDel="00F12FF6" w:rsidRDefault="00C22BAA" w:rsidP="00C22BAA">
            <w:pPr>
              <w:spacing w:line="276" w:lineRule="auto"/>
              <w:jc w:val="center"/>
              <w:rPr>
                <w:del w:id="121" w:author="Jason Zhou" w:date="2020-01-21T11:14:00Z"/>
              </w:rPr>
            </w:pPr>
            <w:del w:id="122" w:author="Jason Zhou" w:date="2020-01-21T11:14:00Z">
              <w:r w:rsidDel="00F12FF6">
                <w:delText>Y</w:delText>
              </w:r>
            </w:del>
          </w:p>
        </w:tc>
        <w:tc>
          <w:tcPr>
            <w:tcW w:w="1350" w:type="dxa"/>
            <w:tcBorders>
              <w:top w:val="nil"/>
              <w:left w:val="nil"/>
              <w:bottom w:val="nil"/>
              <w:right w:val="nil"/>
            </w:tcBorders>
          </w:tcPr>
          <w:p w14:paraId="7AC20A75" w14:textId="5B757953" w:rsidR="00C22BAA" w:rsidDel="00F12FF6" w:rsidRDefault="00C22BAA" w:rsidP="00C22BAA">
            <w:pPr>
              <w:spacing w:line="276" w:lineRule="auto"/>
              <w:jc w:val="center"/>
              <w:rPr>
                <w:del w:id="123" w:author="Jason Zhou" w:date="2020-01-21T11:14:00Z"/>
              </w:rPr>
            </w:pPr>
            <w:del w:id="124" w:author="Jason Zhou" w:date="2020-01-21T11:14:00Z">
              <w:r w:rsidDel="00F12FF6">
                <w:delText>Y</w:delText>
              </w:r>
            </w:del>
          </w:p>
        </w:tc>
        <w:tc>
          <w:tcPr>
            <w:tcW w:w="1260" w:type="dxa"/>
            <w:tcBorders>
              <w:top w:val="nil"/>
              <w:left w:val="nil"/>
              <w:bottom w:val="nil"/>
              <w:right w:val="nil"/>
            </w:tcBorders>
          </w:tcPr>
          <w:p w14:paraId="0BF7FAB6" w14:textId="0913768C" w:rsidR="00C22BAA" w:rsidDel="00F12FF6" w:rsidRDefault="00C22BAA" w:rsidP="00C22BAA">
            <w:pPr>
              <w:spacing w:line="276" w:lineRule="auto"/>
              <w:jc w:val="center"/>
              <w:rPr>
                <w:del w:id="125" w:author="Jason Zhou" w:date="2020-01-21T11:14:00Z"/>
              </w:rPr>
            </w:pPr>
            <w:del w:id="126" w:author="Jason Zhou" w:date="2020-01-21T11:14:00Z">
              <w:r w:rsidDel="00F12FF6">
                <w:delText>Y</w:delText>
              </w:r>
            </w:del>
          </w:p>
        </w:tc>
      </w:tr>
      <w:tr w:rsidR="00C22BAA" w14:paraId="6EFB0B65" w14:textId="28504EFA" w:rsidTr="00C22BAA">
        <w:trPr>
          <w:trHeight w:val="290"/>
        </w:trPr>
        <w:tc>
          <w:tcPr>
            <w:tcW w:w="2150" w:type="dxa"/>
            <w:tcBorders>
              <w:top w:val="nil"/>
              <w:bottom w:val="nil"/>
            </w:tcBorders>
            <w:shd w:val="clear" w:color="auto" w:fill="auto"/>
            <w:vAlign w:val="bottom"/>
          </w:tcPr>
          <w:p w14:paraId="779C8C1C" w14:textId="77777777" w:rsidR="00C22BAA" w:rsidRDefault="00C22BAA" w:rsidP="00C22BAA">
            <w:pPr>
              <w:spacing w:line="276" w:lineRule="auto"/>
              <w:jc w:val="center"/>
              <w:rPr>
                <w:i/>
              </w:rPr>
            </w:pPr>
            <w:r>
              <w:rPr>
                <w:i/>
              </w:rPr>
              <w:t>η</w:t>
            </w:r>
            <w:r w:rsidRPr="00856A9E">
              <w:rPr>
                <w:i/>
                <w:vertAlign w:val="subscript"/>
              </w:rPr>
              <w:t>1</w:t>
            </w:r>
          </w:p>
        </w:tc>
        <w:tc>
          <w:tcPr>
            <w:tcW w:w="4160" w:type="dxa"/>
            <w:tcBorders>
              <w:top w:val="nil"/>
              <w:bottom w:val="nil"/>
              <w:right w:val="nil"/>
            </w:tcBorders>
            <w:shd w:val="clear" w:color="auto" w:fill="auto"/>
            <w:vAlign w:val="bottom"/>
          </w:tcPr>
          <w:p w14:paraId="4BB80DED" w14:textId="77777777" w:rsidR="00C22BAA" w:rsidRDefault="00C22BAA" w:rsidP="00C22BAA">
            <w:pPr>
              <w:spacing w:line="276" w:lineRule="auto"/>
            </w:pPr>
            <w:r>
              <w:t>Drift variability</w:t>
            </w:r>
            <w:del w:id="127" w:author="Jason Zhou" w:date="2020-01-21T11:02:00Z">
              <w:r w:rsidDel="00F12FF6">
                <w:delText>, low condition</w:delText>
              </w:r>
            </w:del>
          </w:p>
        </w:tc>
        <w:tc>
          <w:tcPr>
            <w:tcW w:w="1350" w:type="dxa"/>
            <w:tcBorders>
              <w:top w:val="nil"/>
              <w:left w:val="nil"/>
              <w:bottom w:val="nil"/>
              <w:right w:val="nil"/>
            </w:tcBorders>
          </w:tcPr>
          <w:p w14:paraId="35361D6C" w14:textId="55A7C01D" w:rsidR="00C22BAA" w:rsidRDefault="00C22BAA" w:rsidP="00C22BAA">
            <w:pPr>
              <w:spacing w:line="276" w:lineRule="auto"/>
              <w:jc w:val="center"/>
            </w:pPr>
            <w:r>
              <w:t>Y</w:t>
            </w:r>
          </w:p>
        </w:tc>
        <w:tc>
          <w:tcPr>
            <w:tcW w:w="1350" w:type="dxa"/>
            <w:tcBorders>
              <w:top w:val="nil"/>
              <w:left w:val="nil"/>
              <w:bottom w:val="nil"/>
              <w:right w:val="nil"/>
            </w:tcBorders>
          </w:tcPr>
          <w:p w14:paraId="32E52C18" w14:textId="1BE0F83B" w:rsidR="00C22BAA" w:rsidRDefault="00C22BAA" w:rsidP="00C22BAA">
            <w:pPr>
              <w:spacing w:line="276" w:lineRule="auto"/>
              <w:jc w:val="center"/>
            </w:pPr>
            <w:r>
              <w:t>N</w:t>
            </w:r>
          </w:p>
        </w:tc>
        <w:tc>
          <w:tcPr>
            <w:tcW w:w="1260" w:type="dxa"/>
            <w:tcBorders>
              <w:top w:val="nil"/>
              <w:left w:val="nil"/>
              <w:bottom w:val="nil"/>
              <w:right w:val="nil"/>
            </w:tcBorders>
          </w:tcPr>
          <w:p w14:paraId="2BF29D38" w14:textId="4D53CAD9" w:rsidR="00C22BAA" w:rsidRDefault="00C22BAA" w:rsidP="00C22BAA">
            <w:pPr>
              <w:spacing w:line="276" w:lineRule="auto"/>
              <w:jc w:val="center"/>
            </w:pPr>
            <w:r>
              <w:t>Y</w:t>
            </w:r>
          </w:p>
        </w:tc>
      </w:tr>
      <w:tr w:rsidR="00C22BAA" w:rsidDel="00F12FF6" w14:paraId="56E7EF0F" w14:textId="6A066FEF" w:rsidTr="00C22BAA">
        <w:trPr>
          <w:trHeight w:val="290"/>
          <w:del w:id="128" w:author="Jason Zhou" w:date="2020-01-21T11:02:00Z"/>
        </w:trPr>
        <w:tc>
          <w:tcPr>
            <w:tcW w:w="2150" w:type="dxa"/>
            <w:tcBorders>
              <w:top w:val="nil"/>
              <w:bottom w:val="nil"/>
            </w:tcBorders>
            <w:shd w:val="clear" w:color="auto" w:fill="auto"/>
            <w:vAlign w:val="bottom"/>
          </w:tcPr>
          <w:p w14:paraId="2FF11AC7" w14:textId="6371C105" w:rsidR="00C22BAA" w:rsidDel="00F12FF6" w:rsidRDefault="00C22BAA" w:rsidP="00C22BAA">
            <w:pPr>
              <w:spacing w:line="276" w:lineRule="auto"/>
              <w:jc w:val="center"/>
              <w:rPr>
                <w:del w:id="129" w:author="Jason Zhou" w:date="2020-01-21T11:02:00Z"/>
                <w:i/>
              </w:rPr>
            </w:pPr>
            <w:del w:id="130" w:author="Jason Zhou" w:date="2020-01-21T11:02:00Z">
              <w:r w:rsidDel="00F12FF6">
                <w:rPr>
                  <w:i/>
                </w:rPr>
                <w:delText>η</w:delText>
              </w:r>
              <w:r w:rsidRPr="00856A9E" w:rsidDel="00F12FF6">
                <w:rPr>
                  <w:i/>
                  <w:vertAlign w:val="subscript"/>
                </w:rPr>
                <w:delText>2</w:delText>
              </w:r>
            </w:del>
          </w:p>
        </w:tc>
        <w:tc>
          <w:tcPr>
            <w:tcW w:w="4160" w:type="dxa"/>
            <w:tcBorders>
              <w:top w:val="nil"/>
              <w:bottom w:val="nil"/>
              <w:right w:val="nil"/>
            </w:tcBorders>
            <w:shd w:val="clear" w:color="auto" w:fill="auto"/>
            <w:vAlign w:val="bottom"/>
          </w:tcPr>
          <w:p w14:paraId="4F9D0C26" w14:textId="02BC9B28" w:rsidR="00C22BAA" w:rsidDel="00F12FF6" w:rsidRDefault="00C22BAA" w:rsidP="00C22BAA">
            <w:pPr>
              <w:spacing w:line="276" w:lineRule="auto"/>
              <w:rPr>
                <w:del w:id="131" w:author="Jason Zhou" w:date="2020-01-21T11:02:00Z"/>
              </w:rPr>
            </w:pPr>
            <w:del w:id="132" w:author="Jason Zhou" w:date="2020-01-21T11:02:00Z">
              <w:r w:rsidDel="00F12FF6">
                <w:delText>Drift variability, high condition</w:delText>
              </w:r>
            </w:del>
          </w:p>
        </w:tc>
        <w:tc>
          <w:tcPr>
            <w:tcW w:w="1350" w:type="dxa"/>
            <w:tcBorders>
              <w:top w:val="nil"/>
              <w:left w:val="nil"/>
              <w:bottom w:val="nil"/>
              <w:right w:val="nil"/>
            </w:tcBorders>
          </w:tcPr>
          <w:p w14:paraId="1FAA0DAA" w14:textId="3F0DCF51" w:rsidR="00C22BAA" w:rsidDel="00F12FF6" w:rsidRDefault="00C22BAA" w:rsidP="00C22BAA">
            <w:pPr>
              <w:spacing w:line="276" w:lineRule="auto"/>
              <w:jc w:val="center"/>
              <w:rPr>
                <w:del w:id="133" w:author="Jason Zhou" w:date="2020-01-21T11:02:00Z"/>
              </w:rPr>
            </w:pPr>
            <w:del w:id="134" w:author="Jason Zhou" w:date="2020-01-21T11:02:00Z">
              <w:r w:rsidDel="00F12FF6">
                <w:delText>Y</w:delText>
              </w:r>
            </w:del>
          </w:p>
        </w:tc>
        <w:tc>
          <w:tcPr>
            <w:tcW w:w="1350" w:type="dxa"/>
            <w:tcBorders>
              <w:top w:val="nil"/>
              <w:left w:val="nil"/>
              <w:bottom w:val="nil"/>
              <w:right w:val="nil"/>
            </w:tcBorders>
          </w:tcPr>
          <w:p w14:paraId="5D2E0D37" w14:textId="4E2409B6" w:rsidR="00C22BAA" w:rsidDel="00F12FF6" w:rsidRDefault="00C22BAA" w:rsidP="00C22BAA">
            <w:pPr>
              <w:spacing w:line="276" w:lineRule="auto"/>
              <w:jc w:val="center"/>
              <w:rPr>
                <w:del w:id="135" w:author="Jason Zhou" w:date="2020-01-21T11:02:00Z"/>
              </w:rPr>
            </w:pPr>
            <w:del w:id="136" w:author="Jason Zhou" w:date="2020-01-21T11:02:00Z">
              <w:r w:rsidDel="00F12FF6">
                <w:delText>N</w:delText>
              </w:r>
            </w:del>
          </w:p>
        </w:tc>
        <w:tc>
          <w:tcPr>
            <w:tcW w:w="1260" w:type="dxa"/>
            <w:tcBorders>
              <w:top w:val="nil"/>
              <w:left w:val="nil"/>
              <w:bottom w:val="nil"/>
              <w:right w:val="nil"/>
            </w:tcBorders>
          </w:tcPr>
          <w:p w14:paraId="5AD30E57" w14:textId="181B4A84" w:rsidR="00C22BAA" w:rsidDel="00F12FF6" w:rsidRDefault="00C22BAA" w:rsidP="00C22BAA">
            <w:pPr>
              <w:spacing w:line="276" w:lineRule="auto"/>
              <w:jc w:val="center"/>
              <w:rPr>
                <w:del w:id="137" w:author="Jason Zhou" w:date="2020-01-21T11:02:00Z"/>
              </w:rPr>
            </w:pPr>
            <w:del w:id="138" w:author="Jason Zhou" w:date="2020-01-21T11:02:00Z">
              <w:r w:rsidDel="00F12FF6">
                <w:delText>Y</w:delText>
              </w:r>
            </w:del>
          </w:p>
        </w:tc>
      </w:tr>
      <w:tr w:rsidR="00C22BAA" w14:paraId="252FADE6" w14:textId="6DDA0B5A" w:rsidTr="00C22BAA">
        <w:trPr>
          <w:trHeight w:val="290"/>
        </w:trPr>
        <w:tc>
          <w:tcPr>
            <w:tcW w:w="2150" w:type="dxa"/>
            <w:tcBorders>
              <w:top w:val="nil"/>
              <w:bottom w:val="nil"/>
            </w:tcBorders>
            <w:shd w:val="clear" w:color="auto" w:fill="auto"/>
            <w:vAlign w:val="bottom"/>
          </w:tcPr>
          <w:p w14:paraId="1ACB09D0" w14:textId="77777777" w:rsidR="00C22BAA" w:rsidRDefault="00C22BAA" w:rsidP="00C22BAA">
            <w:pPr>
              <w:spacing w:line="276" w:lineRule="auto"/>
              <w:jc w:val="center"/>
              <w:rPr>
                <w:i/>
              </w:rPr>
            </w:pPr>
            <w:r>
              <w:rPr>
                <w:i/>
              </w:rPr>
              <w:t>a</w:t>
            </w:r>
            <w:r w:rsidRPr="00856A9E">
              <w:rPr>
                <w:i/>
                <w:vertAlign w:val="subscript"/>
              </w:rPr>
              <w:t>1</w:t>
            </w:r>
          </w:p>
        </w:tc>
        <w:tc>
          <w:tcPr>
            <w:tcW w:w="4160" w:type="dxa"/>
            <w:tcBorders>
              <w:top w:val="nil"/>
              <w:bottom w:val="nil"/>
              <w:right w:val="nil"/>
            </w:tcBorders>
            <w:shd w:val="clear" w:color="auto" w:fill="auto"/>
            <w:vAlign w:val="bottom"/>
          </w:tcPr>
          <w:p w14:paraId="7A443199" w14:textId="77777777" w:rsidR="00C22BAA" w:rsidRDefault="00C22BAA" w:rsidP="00C22BAA">
            <w:pPr>
              <w:spacing w:line="276" w:lineRule="auto"/>
            </w:pPr>
            <w:r>
              <w:t>Decision criteria, information-driven component</w:t>
            </w:r>
          </w:p>
        </w:tc>
        <w:tc>
          <w:tcPr>
            <w:tcW w:w="1350" w:type="dxa"/>
            <w:tcBorders>
              <w:top w:val="nil"/>
              <w:left w:val="nil"/>
              <w:bottom w:val="nil"/>
              <w:right w:val="nil"/>
            </w:tcBorders>
          </w:tcPr>
          <w:p w14:paraId="428226A2" w14:textId="56506927" w:rsidR="00C22BAA" w:rsidRDefault="00C22BAA" w:rsidP="00C22BAA">
            <w:pPr>
              <w:spacing w:line="276" w:lineRule="auto"/>
              <w:jc w:val="center"/>
            </w:pPr>
            <w:r>
              <w:t>Y</w:t>
            </w:r>
          </w:p>
        </w:tc>
        <w:tc>
          <w:tcPr>
            <w:tcW w:w="1350" w:type="dxa"/>
            <w:tcBorders>
              <w:top w:val="nil"/>
              <w:left w:val="nil"/>
              <w:bottom w:val="nil"/>
              <w:right w:val="nil"/>
            </w:tcBorders>
          </w:tcPr>
          <w:p w14:paraId="6F097992" w14:textId="267BDEDB" w:rsidR="00C22BAA" w:rsidRDefault="00C22BAA" w:rsidP="00C22BAA">
            <w:pPr>
              <w:spacing w:line="276" w:lineRule="auto"/>
              <w:jc w:val="center"/>
            </w:pPr>
            <w:r>
              <w:t>Y</w:t>
            </w:r>
          </w:p>
        </w:tc>
        <w:tc>
          <w:tcPr>
            <w:tcW w:w="1260" w:type="dxa"/>
            <w:tcBorders>
              <w:top w:val="nil"/>
              <w:left w:val="nil"/>
              <w:bottom w:val="nil"/>
              <w:right w:val="nil"/>
            </w:tcBorders>
          </w:tcPr>
          <w:p w14:paraId="60F25D2D" w14:textId="7DD7EB4B" w:rsidR="00C22BAA" w:rsidRDefault="00C22BAA" w:rsidP="00C22BAA">
            <w:pPr>
              <w:spacing w:line="276" w:lineRule="auto"/>
              <w:jc w:val="center"/>
            </w:pPr>
            <w:r>
              <w:t>Y</w:t>
            </w:r>
          </w:p>
        </w:tc>
      </w:tr>
      <w:tr w:rsidR="00C22BAA" w14:paraId="70B4708A" w14:textId="4CED6D53" w:rsidTr="00C22BAA">
        <w:trPr>
          <w:trHeight w:val="290"/>
        </w:trPr>
        <w:tc>
          <w:tcPr>
            <w:tcW w:w="2150" w:type="dxa"/>
            <w:tcBorders>
              <w:top w:val="nil"/>
              <w:bottom w:val="nil"/>
            </w:tcBorders>
            <w:shd w:val="clear" w:color="auto" w:fill="auto"/>
            <w:vAlign w:val="bottom"/>
          </w:tcPr>
          <w:p w14:paraId="312F1903" w14:textId="77777777" w:rsidR="00C22BAA" w:rsidRDefault="00C22BAA" w:rsidP="00C22BAA">
            <w:pPr>
              <w:spacing w:line="276" w:lineRule="auto"/>
              <w:jc w:val="center"/>
              <w:rPr>
                <w:i/>
              </w:rPr>
            </w:pPr>
            <w:r>
              <w:rPr>
                <w:i/>
              </w:rPr>
              <w:t>a</w:t>
            </w:r>
            <w:r w:rsidRPr="00856A9E">
              <w:rPr>
                <w:i/>
                <w:vertAlign w:val="subscript"/>
              </w:rPr>
              <w:t>2</w:t>
            </w:r>
          </w:p>
        </w:tc>
        <w:tc>
          <w:tcPr>
            <w:tcW w:w="4160" w:type="dxa"/>
            <w:tcBorders>
              <w:top w:val="nil"/>
              <w:bottom w:val="nil"/>
              <w:right w:val="nil"/>
            </w:tcBorders>
            <w:shd w:val="clear" w:color="auto" w:fill="auto"/>
            <w:vAlign w:val="bottom"/>
          </w:tcPr>
          <w:p w14:paraId="76DF545D" w14:textId="77777777" w:rsidR="00C22BAA" w:rsidRDefault="00C22BAA" w:rsidP="00C22BAA">
            <w:pPr>
              <w:spacing w:line="276" w:lineRule="auto"/>
            </w:pPr>
            <w:r>
              <w:t>Decision criteria, guessing component</w:t>
            </w:r>
          </w:p>
        </w:tc>
        <w:tc>
          <w:tcPr>
            <w:tcW w:w="1350" w:type="dxa"/>
            <w:tcBorders>
              <w:top w:val="nil"/>
              <w:left w:val="nil"/>
              <w:bottom w:val="nil"/>
              <w:right w:val="nil"/>
            </w:tcBorders>
          </w:tcPr>
          <w:p w14:paraId="252B70BF" w14:textId="65DECF36" w:rsidR="00C22BAA" w:rsidRDefault="00C22BAA" w:rsidP="00C22BAA">
            <w:pPr>
              <w:spacing w:line="276" w:lineRule="auto"/>
              <w:jc w:val="center"/>
            </w:pPr>
            <w:r>
              <w:t>N</w:t>
            </w:r>
          </w:p>
        </w:tc>
        <w:tc>
          <w:tcPr>
            <w:tcW w:w="1350" w:type="dxa"/>
            <w:tcBorders>
              <w:top w:val="nil"/>
              <w:left w:val="nil"/>
              <w:bottom w:val="nil"/>
              <w:right w:val="nil"/>
            </w:tcBorders>
          </w:tcPr>
          <w:p w14:paraId="16015050" w14:textId="79212E07" w:rsidR="00C22BAA" w:rsidRDefault="00C22BAA" w:rsidP="00C22BAA">
            <w:pPr>
              <w:spacing w:line="276" w:lineRule="auto"/>
              <w:jc w:val="center"/>
            </w:pPr>
            <w:r>
              <w:t>Y</w:t>
            </w:r>
          </w:p>
        </w:tc>
        <w:tc>
          <w:tcPr>
            <w:tcW w:w="1260" w:type="dxa"/>
            <w:tcBorders>
              <w:top w:val="nil"/>
              <w:left w:val="nil"/>
              <w:bottom w:val="nil"/>
              <w:right w:val="nil"/>
            </w:tcBorders>
          </w:tcPr>
          <w:p w14:paraId="4B87EB28" w14:textId="5F6A981A" w:rsidR="00C22BAA" w:rsidRDefault="00C22BAA" w:rsidP="00C22BAA">
            <w:pPr>
              <w:spacing w:line="276" w:lineRule="auto"/>
              <w:jc w:val="center"/>
            </w:pPr>
            <w:r>
              <w:t>Y</w:t>
            </w:r>
          </w:p>
        </w:tc>
      </w:tr>
      <w:tr w:rsidR="00C22BAA" w14:paraId="506B07FA" w14:textId="38554DD9" w:rsidTr="00C22BAA">
        <w:trPr>
          <w:trHeight w:val="290"/>
        </w:trPr>
        <w:tc>
          <w:tcPr>
            <w:tcW w:w="2150" w:type="dxa"/>
            <w:tcBorders>
              <w:top w:val="nil"/>
              <w:bottom w:val="nil"/>
            </w:tcBorders>
            <w:shd w:val="clear" w:color="auto" w:fill="auto"/>
            <w:vAlign w:val="bottom"/>
          </w:tcPr>
          <w:p w14:paraId="554E489B" w14:textId="140116B1" w:rsidR="00C22BAA" w:rsidRDefault="00C22BAA" w:rsidP="00C22BAA">
            <w:pPr>
              <w:spacing w:line="276" w:lineRule="auto"/>
              <w:jc w:val="center"/>
              <w:rPr>
                <w:i/>
              </w:rPr>
            </w:pPr>
            <w:r>
              <w:rPr>
                <w:i/>
              </w:rPr>
              <w:t>π</w:t>
            </w:r>
            <w:del w:id="139" w:author="Jason Zhou" w:date="2020-01-21T11:02:00Z">
              <w:r w:rsidRPr="00856A9E" w:rsidDel="00F12FF6">
                <w:rPr>
                  <w:i/>
                  <w:vertAlign w:val="subscript"/>
                </w:rPr>
                <w:delText>1</w:delText>
              </w:r>
            </w:del>
          </w:p>
        </w:tc>
        <w:tc>
          <w:tcPr>
            <w:tcW w:w="4160" w:type="dxa"/>
            <w:tcBorders>
              <w:top w:val="nil"/>
              <w:bottom w:val="nil"/>
              <w:right w:val="nil"/>
            </w:tcBorders>
            <w:shd w:val="clear" w:color="auto" w:fill="auto"/>
            <w:vAlign w:val="bottom"/>
          </w:tcPr>
          <w:p w14:paraId="3744407F" w14:textId="4FC187D1" w:rsidR="00C22BAA" w:rsidRDefault="00C22BAA" w:rsidP="00C22BAA">
            <w:pPr>
              <w:spacing w:line="276" w:lineRule="auto"/>
            </w:pPr>
            <w:r>
              <w:t>Mixing proportion</w:t>
            </w:r>
            <w:del w:id="140" w:author="Jason Zhou" w:date="2020-01-21T11:02:00Z">
              <w:r w:rsidDel="00F12FF6">
                <w:delText>, low condition</w:delText>
              </w:r>
            </w:del>
          </w:p>
        </w:tc>
        <w:tc>
          <w:tcPr>
            <w:tcW w:w="1350" w:type="dxa"/>
            <w:tcBorders>
              <w:top w:val="nil"/>
              <w:left w:val="nil"/>
              <w:bottom w:val="nil"/>
              <w:right w:val="nil"/>
            </w:tcBorders>
          </w:tcPr>
          <w:p w14:paraId="703DFAE1" w14:textId="2FC046D9" w:rsidR="00C22BAA" w:rsidRDefault="00C22BAA" w:rsidP="00C22BAA">
            <w:pPr>
              <w:spacing w:line="276" w:lineRule="auto"/>
              <w:jc w:val="center"/>
            </w:pPr>
            <w:r>
              <w:t>N</w:t>
            </w:r>
          </w:p>
        </w:tc>
        <w:tc>
          <w:tcPr>
            <w:tcW w:w="1350" w:type="dxa"/>
            <w:tcBorders>
              <w:top w:val="nil"/>
              <w:left w:val="nil"/>
              <w:bottom w:val="nil"/>
              <w:right w:val="nil"/>
            </w:tcBorders>
          </w:tcPr>
          <w:p w14:paraId="0E5F4824" w14:textId="08EFC4C6" w:rsidR="00C22BAA" w:rsidRDefault="00C22BAA" w:rsidP="00C22BAA">
            <w:pPr>
              <w:spacing w:line="276" w:lineRule="auto"/>
              <w:jc w:val="center"/>
            </w:pPr>
            <w:r>
              <w:t>Y</w:t>
            </w:r>
          </w:p>
        </w:tc>
        <w:tc>
          <w:tcPr>
            <w:tcW w:w="1260" w:type="dxa"/>
            <w:tcBorders>
              <w:top w:val="nil"/>
              <w:left w:val="nil"/>
              <w:bottom w:val="nil"/>
              <w:right w:val="nil"/>
            </w:tcBorders>
          </w:tcPr>
          <w:p w14:paraId="3B986263" w14:textId="175A0107" w:rsidR="00C22BAA" w:rsidRDefault="00C22BAA" w:rsidP="00C22BAA">
            <w:pPr>
              <w:spacing w:line="276" w:lineRule="auto"/>
              <w:jc w:val="center"/>
            </w:pPr>
            <w:r>
              <w:t>Y</w:t>
            </w:r>
          </w:p>
        </w:tc>
      </w:tr>
      <w:tr w:rsidR="00C22BAA" w:rsidDel="00F12FF6" w14:paraId="5B6D7F1F" w14:textId="636C6E33" w:rsidTr="00C22BAA">
        <w:trPr>
          <w:trHeight w:val="20"/>
          <w:del w:id="141" w:author="Jason Zhou" w:date="2020-01-21T11:02:00Z"/>
        </w:trPr>
        <w:tc>
          <w:tcPr>
            <w:tcW w:w="2150" w:type="dxa"/>
            <w:tcBorders>
              <w:top w:val="nil"/>
              <w:bottom w:val="nil"/>
              <w:right w:val="nil"/>
            </w:tcBorders>
            <w:shd w:val="clear" w:color="auto" w:fill="auto"/>
            <w:vAlign w:val="bottom"/>
          </w:tcPr>
          <w:p w14:paraId="351DD25F" w14:textId="7FBF3E79" w:rsidR="00C22BAA" w:rsidDel="00F12FF6" w:rsidRDefault="00C22BAA" w:rsidP="00C22BAA">
            <w:pPr>
              <w:spacing w:line="276" w:lineRule="auto"/>
              <w:jc w:val="center"/>
              <w:rPr>
                <w:del w:id="142" w:author="Jason Zhou" w:date="2020-01-21T11:02:00Z"/>
                <w:i/>
              </w:rPr>
            </w:pPr>
            <w:del w:id="143" w:author="Jason Zhou" w:date="2020-01-21T11:02:00Z">
              <w:r w:rsidDel="00F12FF6">
                <w:rPr>
                  <w:i/>
                </w:rPr>
                <w:delText>π</w:delText>
              </w:r>
              <w:r w:rsidRPr="00856A9E" w:rsidDel="00F12FF6">
                <w:rPr>
                  <w:i/>
                  <w:vertAlign w:val="subscript"/>
                </w:rPr>
                <w:delText>2</w:delText>
              </w:r>
            </w:del>
          </w:p>
        </w:tc>
        <w:tc>
          <w:tcPr>
            <w:tcW w:w="4160" w:type="dxa"/>
            <w:tcBorders>
              <w:top w:val="nil"/>
              <w:left w:val="nil"/>
              <w:bottom w:val="nil"/>
              <w:right w:val="nil"/>
            </w:tcBorders>
            <w:shd w:val="clear" w:color="auto" w:fill="auto"/>
            <w:vAlign w:val="bottom"/>
          </w:tcPr>
          <w:p w14:paraId="541C441A" w14:textId="55059716" w:rsidR="00C22BAA" w:rsidDel="00F12FF6" w:rsidRDefault="00C22BAA" w:rsidP="00C22BAA">
            <w:pPr>
              <w:spacing w:line="276" w:lineRule="auto"/>
              <w:rPr>
                <w:del w:id="144" w:author="Jason Zhou" w:date="2020-01-21T11:02:00Z"/>
              </w:rPr>
            </w:pPr>
            <w:del w:id="145" w:author="Jason Zhou" w:date="2020-01-21T11:02:00Z">
              <w:r w:rsidDel="00F12FF6">
                <w:delText>Mixing proportion, high condition</w:delText>
              </w:r>
            </w:del>
          </w:p>
        </w:tc>
        <w:tc>
          <w:tcPr>
            <w:tcW w:w="1350" w:type="dxa"/>
            <w:tcBorders>
              <w:top w:val="nil"/>
              <w:left w:val="nil"/>
              <w:bottom w:val="nil"/>
              <w:right w:val="nil"/>
            </w:tcBorders>
          </w:tcPr>
          <w:p w14:paraId="51E7FBCC" w14:textId="607ADC25" w:rsidR="00C22BAA" w:rsidDel="00F12FF6" w:rsidRDefault="00C22BAA" w:rsidP="00C22BAA">
            <w:pPr>
              <w:spacing w:line="276" w:lineRule="auto"/>
              <w:jc w:val="center"/>
              <w:rPr>
                <w:del w:id="146" w:author="Jason Zhou" w:date="2020-01-21T11:02:00Z"/>
              </w:rPr>
            </w:pPr>
            <w:del w:id="147" w:author="Jason Zhou" w:date="2020-01-21T11:02:00Z">
              <w:r w:rsidDel="00F12FF6">
                <w:delText>N</w:delText>
              </w:r>
            </w:del>
          </w:p>
        </w:tc>
        <w:tc>
          <w:tcPr>
            <w:tcW w:w="1350" w:type="dxa"/>
            <w:tcBorders>
              <w:top w:val="nil"/>
              <w:left w:val="nil"/>
              <w:bottom w:val="nil"/>
              <w:right w:val="nil"/>
            </w:tcBorders>
          </w:tcPr>
          <w:p w14:paraId="7B222366" w14:textId="4602D92E" w:rsidR="00C22BAA" w:rsidDel="00F12FF6" w:rsidRDefault="00C22BAA" w:rsidP="00C22BAA">
            <w:pPr>
              <w:spacing w:line="276" w:lineRule="auto"/>
              <w:jc w:val="center"/>
              <w:rPr>
                <w:del w:id="148" w:author="Jason Zhou" w:date="2020-01-21T11:02:00Z"/>
              </w:rPr>
            </w:pPr>
            <w:del w:id="149" w:author="Jason Zhou" w:date="2020-01-21T11:02:00Z">
              <w:r w:rsidDel="00F12FF6">
                <w:delText>Y</w:delText>
              </w:r>
            </w:del>
          </w:p>
        </w:tc>
        <w:tc>
          <w:tcPr>
            <w:tcW w:w="1260" w:type="dxa"/>
            <w:tcBorders>
              <w:top w:val="nil"/>
              <w:left w:val="nil"/>
              <w:bottom w:val="nil"/>
              <w:right w:val="nil"/>
            </w:tcBorders>
          </w:tcPr>
          <w:p w14:paraId="77D48548" w14:textId="58E4FA8A" w:rsidR="00C22BAA" w:rsidDel="00F12FF6" w:rsidRDefault="00C22BAA" w:rsidP="00C22BAA">
            <w:pPr>
              <w:spacing w:line="276" w:lineRule="auto"/>
              <w:jc w:val="center"/>
              <w:rPr>
                <w:del w:id="150" w:author="Jason Zhou" w:date="2020-01-21T11:02:00Z"/>
              </w:rPr>
            </w:pPr>
            <w:del w:id="151" w:author="Jason Zhou" w:date="2020-01-21T11:02:00Z">
              <w:r w:rsidDel="00F12FF6">
                <w:delText>Y</w:delText>
              </w:r>
            </w:del>
          </w:p>
        </w:tc>
      </w:tr>
      <w:tr w:rsidR="00C22BAA" w14:paraId="1BA60411" w14:textId="2F0A1EF5" w:rsidTr="00C22BAA">
        <w:trPr>
          <w:trHeight w:val="290"/>
        </w:trPr>
        <w:tc>
          <w:tcPr>
            <w:tcW w:w="2150" w:type="dxa"/>
            <w:tcBorders>
              <w:top w:val="nil"/>
              <w:bottom w:val="nil"/>
              <w:right w:val="nil"/>
            </w:tcBorders>
            <w:shd w:val="clear" w:color="auto" w:fill="auto"/>
            <w:vAlign w:val="bottom"/>
          </w:tcPr>
          <w:p w14:paraId="12B2B4C3" w14:textId="77777777" w:rsidR="00C22BAA" w:rsidRDefault="00C22BAA" w:rsidP="00C22BAA">
            <w:pPr>
              <w:spacing w:line="276" w:lineRule="auto"/>
              <w:jc w:val="center"/>
              <w:rPr>
                <w:i/>
              </w:rPr>
            </w:pPr>
            <w:r>
              <w:rPr>
                <w:i/>
              </w:rPr>
              <w:t>T</w:t>
            </w:r>
            <w:r>
              <w:rPr>
                <w:i/>
                <w:vertAlign w:val="subscript"/>
              </w:rPr>
              <w:t>er</w:t>
            </w:r>
          </w:p>
        </w:tc>
        <w:tc>
          <w:tcPr>
            <w:tcW w:w="4160" w:type="dxa"/>
            <w:tcBorders>
              <w:top w:val="nil"/>
              <w:left w:val="nil"/>
              <w:bottom w:val="nil"/>
              <w:right w:val="nil"/>
            </w:tcBorders>
            <w:shd w:val="clear" w:color="auto" w:fill="auto"/>
            <w:vAlign w:val="bottom"/>
          </w:tcPr>
          <w:p w14:paraId="6CCD50EA" w14:textId="77777777" w:rsidR="00C22BAA" w:rsidRDefault="00C22BAA" w:rsidP="00C22BAA">
            <w:pPr>
              <w:spacing w:line="276" w:lineRule="auto"/>
            </w:pPr>
            <w:r>
              <w:t>Non-decision time</w:t>
            </w:r>
          </w:p>
        </w:tc>
        <w:tc>
          <w:tcPr>
            <w:tcW w:w="1350" w:type="dxa"/>
            <w:tcBorders>
              <w:top w:val="nil"/>
              <w:left w:val="nil"/>
              <w:bottom w:val="nil"/>
              <w:right w:val="nil"/>
            </w:tcBorders>
          </w:tcPr>
          <w:p w14:paraId="46997370" w14:textId="6326698D" w:rsidR="00C22BAA" w:rsidRDefault="00C22BAA" w:rsidP="00C22BAA">
            <w:pPr>
              <w:spacing w:line="276" w:lineRule="auto"/>
              <w:jc w:val="center"/>
            </w:pPr>
            <w:r>
              <w:t>Y</w:t>
            </w:r>
          </w:p>
        </w:tc>
        <w:tc>
          <w:tcPr>
            <w:tcW w:w="1350" w:type="dxa"/>
            <w:tcBorders>
              <w:top w:val="nil"/>
              <w:left w:val="nil"/>
              <w:bottom w:val="nil"/>
              <w:right w:val="nil"/>
            </w:tcBorders>
          </w:tcPr>
          <w:p w14:paraId="24E64097" w14:textId="05CF62A2" w:rsidR="00C22BAA" w:rsidRDefault="00C22BAA" w:rsidP="00C22BAA">
            <w:pPr>
              <w:spacing w:line="276" w:lineRule="auto"/>
              <w:jc w:val="center"/>
            </w:pPr>
            <w:r>
              <w:t>Y</w:t>
            </w:r>
          </w:p>
        </w:tc>
        <w:tc>
          <w:tcPr>
            <w:tcW w:w="1260" w:type="dxa"/>
            <w:tcBorders>
              <w:top w:val="nil"/>
              <w:left w:val="nil"/>
              <w:bottom w:val="nil"/>
              <w:right w:val="nil"/>
            </w:tcBorders>
          </w:tcPr>
          <w:p w14:paraId="325263F6" w14:textId="03415FFB" w:rsidR="00C22BAA" w:rsidRDefault="00C22BAA" w:rsidP="00C22BAA">
            <w:pPr>
              <w:spacing w:line="276" w:lineRule="auto"/>
              <w:jc w:val="center"/>
            </w:pPr>
            <w:r>
              <w:t>Y</w:t>
            </w:r>
          </w:p>
        </w:tc>
      </w:tr>
      <w:tr w:rsidR="00C22BAA" w14:paraId="7DCF6A2A" w14:textId="1DD1AEBC" w:rsidTr="00C22BAA">
        <w:trPr>
          <w:trHeight w:val="314"/>
        </w:trPr>
        <w:tc>
          <w:tcPr>
            <w:tcW w:w="2150" w:type="dxa"/>
            <w:tcBorders>
              <w:top w:val="nil"/>
              <w:bottom w:val="single" w:sz="8" w:space="0" w:color="auto"/>
              <w:right w:val="nil"/>
            </w:tcBorders>
            <w:shd w:val="clear" w:color="auto" w:fill="auto"/>
            <w:vAlign w:val="bottom"/>
          </w:tcPr>
          <w:p w14:paraId="20CE3CAD" w14:textId="4B6AD01E" w:rsidR="00C22BAA" w:rsidRDefault="00C22BAA" w:rsidP="00C22BAA">
            <w:pPr>
              <w:spacing w:line="276" w:lineRule="auto"/>
              <w:jc w:val="center"/>
              <w:rPr>
                <w:i/>
              </w:rPr>
            </w:pPr>
            <w:proofErr w:type="spellStart"/>
            <w:r>
              <w:rPr>
                <w:i/>
              </w:rPr>
              <w:t>s</w:t>
            </w:r>
            <w:r w:rsidRPr="00856A9E">
              <w:rPr>
                <w:i/>
                <w:vertAlign w:val="subscript"/>
              </w:rPr>
              <w:t>t</w:t>
            </w:r>
            <w:proofErr w:type="spellEnd"/>
          </w:p>
        </w:tc>
        <w:tc>
          <w:tcPr>
            <w:tcW w:w="4160" w:type="dxa"/>
            <w:tcBorders>
              <w:top w:val="nil"/>
              <w:left w:val="nil"/>
              <w:bottom w:val="single" w:sz="8" w:space="0" w:color="auto"/>
              <w:right w:val="nil"/>
            </w:tcBorders>
            <w:shd w:val="clear" w:color="auto" w:fill="auto"/>
            <w:vAlign w:val="bottom"/>
          </w:tcPr>
          <w:p w14:paraId="22FA77B7" w14:textId="6A77BB96" w:rsidR="00C22BAA" w:rsidRDefault="00C22BAA" w:rsidP="00C22BAA">
            <w:pPr>
              <w:spacing w:line="276" w:lineRule="auto"/>
            </w:pPr>
            <w:r>
              <w:t>Non-decision time variability</w:t>
            </w:r>
          </w:p>
        </w:tc>
        <w:tc>
          <w:tcPr>
            <w:tcW w:w="1350" w:type="dxa"/>
            <w:tcBorders>
              <w:top w:val="nil"/>
              <w:left w:val="nil"/>
              <w:bottom w:val="single" w:sz="8" w:space="0" w:color="auto"/>
              <w:right w:val="nil"/>
            </w:tcBorders>
          </w:tcPr>
          <w:p w14:paraId="602253E9" w14:textId="53AC26F4" w:rsidR="00C22BAA" w:rsidRDefault="00C22BAA" w:rsidP="00C22BAA">
            <w:pPr>
              <w:spacing w:line="276" w:lineRule="auto"/>
              <w:jc w:val="center"/>
            </w:pPr>
            <w:r>
              <w:t>Y</w:t>
            </w:r>
          </w:p>
        </w:tc>
        <w:tc>
          <w:tcPr>
            <w:tcW w:w="1350" w:type="dxa"/>
            <w:tcBorders>
              <w:top w:val="nil"/>
              <w:left w:val="nil"/>
              <w:bottom w:val="single" w:sz="8" w:space="0" w:color="auto"/>
              <w:right w:val="nil"/>
            </w:tcBorders>
          </w:tcPr>
          <w:p w14:paraId="6C8BE5BF" w14:textId="00078ABE" w:rsidR="00C22BAA" w:rsidRDefault="00C22BAA" w:rsidP="00C22BAA">
            <w:pPr>
              <w:spacing w:line="276" w:lineRule="auto"/>
              <w:jc w:val="center"/>
            </w:pPr>
            <w:r>
              <w:t>Y</w:t>
            </w:r>
          </w:p>
        </w:tc>
        <w:tc>
          <w:tcPr>
            <w:tcW w:w="1260" w:type="dxa"/>
            <w:tcBorders>
              <w:top w:val="nil"/>
              <w:left w:val="nil"/>
              <w:bottom w:val="single" w:sz="8" w:space="0" w:color="auto"/>
              <w:right w:val="nil"/>
            </w:tcBorders>
          </w:tcPr>
          <w:p w14:paraId="10291806" w14:textId="7E0BD275" w:rsidR="00C22BAA" w:rsidRDefault="00C22BAA" w:rsidP="00C22BAA">
            <w:pPr>
              <w:spacing w:line="276" w:lineRule="auto"/>
              <w:jc w:val="center"/>
            </w:pPr>
            <w:r>
              <w:t>Y</w:t>
            </w:r>
          </w:p>
        </w:tc>
      </w:tr>
    </w:tbl>
    <w:p w14:paraId="504383B9" w14:textId="3D280484" w:rsidR="00090C4A" w:rsidRDefault="00AA41A8">
      <w:pPr>
        <w:spacing w:line="276" w:lineRule="auto"/>
      </w:pPr>
      <w:r>
        <w:rPr>
          <w:i/>
        </w:rPr>
        <w:t xml:space="preserve">Note.   </w:t>
      </w:r>
      <w:r>
        <w:t xml:space="preserve">Not all parameters were estimated for all three models. The continuous diffusion model did not include a mixed guessing process, and therefore lacked </w:t>
      </w:r>
      <w:r>
        <w:rPr>
          <w:i/>
        </w:rPr>
        <w:t>a2</w:t>
      </w:r>
      <w:r>
        <w:t xml:space="preserve">, </w:t>
      </w:r>
      <w:r>
        <w:rPr>
          <w:i/>
        </w:rPr>
        <w:t xml:space="preserve">π1 </w:t>
      </w:r>
      <w:r>
        <w:t xml:space="preserve">and </w:t>
      </w:r>
      <w:r>
        <w:rPr>
          <w:i/>
        </w:rPr>
        <w:t xml:space="preserve">π2. </w:t>
      </w:r>
      <w:r>
        <w:t xml:space="preserve">The threshold diffusion model did not have drift variability and lacked </w:t>
      </w:r>
      <w:r>
        <w:rPr>
          <w:i/>
        </w:rPr>
        <w:t xml:space="preserve">η1 </w:t>
      </w:r>
      <w:r>
        <w:t xml:space="preserve">and </w:t>
      </w:r>
      <w:r>
        <w:rPr>
          <w:i/>
        </w:rPr>
        <w:t>η2</w:t>
      </w:r>
      <w:r>
        <w:t xml:space="preserve">. The </w:t>
      </w:r>
      <w:r w:rsidR="00BC3CF0">
        <w:t>hybrid</w:t>
      </w:r>
      <w:r>
        <w:t xml:space="preserve"> diffusion model included all parameters listed.</w:t>
      </w:r>
    </w:p>
    <w:p w14:paraId="49214013" w14:textId="77777777" w:rsidR="00090C4A" w:rsidRDefault="00090C4A"/>
    <w:p w14:paraId="1BA3FA03" w14:textId="61671263" w:rsidR="00090C4A" w:rsidRDefault="00AA41A8">
      <w:pPr>
        <w:ind w:firstLine="720"/>
      </w:pPr>
      <w:r>
        <w:t xml:space="preserve">The three variants of the circular diffusion model were each fit </w:t>
      </w:r>
      <w:r w:rsidR="00C22BAA">
        <w:t xml:space="preserve">using maximum likelihood estimation </w:t>
      </w:r>
      <w:r>
        <w:t xml:space="preserve">to </w:t>
      </w:r>
      <w:r w:rsidR="00C22BAA">
        <w:t>data on trials that were highly recognized (rated four or higher in the item recognition phase)</w:t>
      </w:r>
      <w:r>
        <w:t xml:space="preserve"> at an individual level</w:t>
      </w:r>
      <w:r w:rsidR="00C22BAA">
        <w:t xml:space="preserve">. We excluded data for each participant that were deemed too fast or slow, which was defined as being beyond three standard deviations of the median RT for that participant. </w:t>
      </w:r>
      <w:r>
        <w:t xml:space="preserve">The Bayesian Information Criterion (BIC) and Log Likelihood (LL) for the three models’ fits to each participant is shown in Table X. </w:t>
      </w:r>
    </w:p>
    <w:p w14:paraId="50754D00" w14:textId="77777777" w:rsidR="009764DE" w:rsidRDefault="009764DE">
      <w:pPr>
        <w:ind w:firstLine="720"/>
      </w:pPr>
    </w:p>
    <w:tbl>
      <w:tblPr>
        <w:tblW w:w="9471" w:type="dxa"/>
        <w:tblLook w:val="04A0" w:firstRow="1" w:lastRow="0" w:firstColumn="1" w:lastColumn="0" w:noHBand="0" w:noVBand="1"/>
      </w:tblPr>
      <w:tblGrid>
        <w:gridCol w:w="1809"/>
        <w:gridCol w:w="504"/>
        <w:gridCol w:w="2420"/>
        <w:gridCol w:w="2520"/>
        <w:gridCol w:w="2218"/>
      </w:tblGrid>
      <w:tr w:rsidR="009764DE" w:rsidRPr="009764DE" w14:paraId="21D1C38D" w14:textId="77777777" w:rsidTr="009764DE">
        <w:trPr>
          <w:trHeight w:val="270"/>
        </w:trPr>
        <w:tc>
          <w:tcPr>
            <w:tcW w:w="9471" w:type="dxa"/>
            <w:gridSpan w:val="5"/>
          </w:tcPr>
          <w:p w14:paraId="366D7FEF" w14:textId="585951BB" w:rsidR="009764DE" w:rsidRPr="009764DE" w:rsidRDefault="009764DE" w:rsidP="009764DE">
            <w:pPr>
              <w:spacing w:line="240" w:lineRule="auto"/>
            </w:pPr>
            <w:r w:rsidRPr="009764DE">
              <w:t>Table X</w:t>
            </w:r>
          </w:p>
        </w:tc>
      </w:tr>
      <w:tr w:rsidR="009764DE" w:rsidRPr="009764DE" w14:paraId="22C1C473" w14:textId="77777777" w:rsidTr="009764DE">
        <w:trPr>
          <w:trHeight w:val="270"/>
        </w:trPr>
        <w:tc>
          <w:tcPr>
            <w:tcW w:w="9471" w:type="dxa"/>
            <w:gridSpan w:val="5"/>
            <w:tcBorders>
              <w:bottom w:val="single" w:sz="4" w:space="0" w:color="auto"/>
            </w:tcBorders>
          </w:tcPr>
          <w:p w14:paraId="6440BDE4" w14:textId="2BA6190A" w:rsidR="009764DE" w:rsidRPr="009764DE" w:rsidRDefault="009764DE" w:rsidP="009764DE">
            <w:pPr>
              <w:spacing w:line="240" w:lineRule="auto"/>
              <w:rPr>
                <w:color w:val="000000"/>
              </w:rPr>
            </w:pPr>
            <w:r w:rsidRPr="009764DE">
              <w:t>Bayesian Information Criterion (BIC)</w:t>
            </w:r>
            <w:r w:rsidR="008C612F">
              <w:t xml:space="preserve"> values for</w:t>
            </w:r>
            <w:r w:rsidRPr="009764DE">
              <w:t xml:space="preserve"> Fits of the Models to Individual Data</w:t>
            </w:r>
          </w:p>
        </w:tc>
      </w:tr>
      <w:tr w:rsidR="009764DE" w:rsidRPr="009764DE" w14:paraId="1FFFEC7A" w14:textId="77777777" w:rsidTr="009764DE">
        <w:trPr>
          <w:trHeight w:val="270"/>
        </w:trPr>
        <w:tc>
          <w:tcPr>
            <w:tcW w:w="2313" w:type="dxa"/>
            <w:gridSpan w:val="2"/>
            <w:tcBorders>
              <w:top w:val="single" w:sz="4" w:space="0" w:color="auto"/>
              <w:bottom w:val="single" w:sz="4" w:space="0" w:color="auto"/>
            </w:tcBorders>
          </w:tcPr>
          <w:p w14:paraId="415EAF10" w14:textId="08ADA5EE" w:rsidR="009764DE" w:rsidRPr="009764DE" w:rsidRDefault="009764DE" w:rsidP="009764DE">
            <w:pPr>
              <w:spacing w:line="240" w:lineRule="auto"/>
              <w:jc w:val="center"/>
              <w:rPr>
                <w:color w:val="000000"/>
              </w:rPr>
            </w:pPr>
            <w:r w:rsidRPr="009764DE">
              <w:rPr>
                <w:color w:val="000000"/>
              </w:rPr>
              <w:t>Participant</w:t>
            </w:r>
          </w:p>
        </w:tc>
        <w:tc>
          <w:tcPr>
            <w:tcW w:w="2420" w:type="dxa"/>
            <w:tcBorders>
              <w:top w:val="single" w:sz="4" w:space="0" w:color="auto"/>
              <w:bottom w:val="single" w:sz="4" w:space="0" w:color="auto"/>
            </w:tcBorders>
            <w:shd w:val="clear" w:color="auto" w:fill="auto"/>
            <w:noWrap/>
            <w:vAlign w:val="bottom"/>
          </w:tcPr>
          <w:p w14:paraId="686ED100" w14:textId="7023EF13" w:rsidR="009764DE" w:rsidRPr="009764DE" w:rsidRDefault="009764DE" w:rsidP="009764DE">
            <w:pPr>
              <w:spacing w:line="240" w:lineRule="auto"/>
              <w:jc w:val="center"/>
              <w:rPr>
                <w:color w:val="000000"/>
              </w:rPr>
            </w:pPr>
            <w:r w:rsidRPr="009764DE">
              <w:rPr>
                <w:color w:val="000000"/>
              </w:rPr>
              <w:t>Continuous</w:t>
            </w:r>
          </w:p>
        </w:tc>
        <w:tc>
          <w:tcPr>
            <w:tcW w:w="2520" w:type="dxa"/>
            <w:tcBorders>
              <w:top w:val="single" w:sz="4" w:space="0" w:color="auto"/>
              <w:bottom w:val="single" w:sz="4" w:space="0" w:color="auto"/>
            </w:tcBorders>
            <w:shd w:val="clear" w:color="auto" w:fill="auto"/>
            <w:noWrap/>
            <w:vAlign w:val="bottom"/>
          </w:tcPr>
          <w:p w14:paraId="7E54E52E" w14:textId="58882F35" w:rsidR="009764DE" w:rsidRPr="009764DE" w:rsidRDefault="009764DE" w:rsidP="009764DE">
            <w:pPr>
              <w:spacing w:line="240" w:lineRule="auto"/>
              <w:jc w:val="center"/>
              <w:rPr>
                <w:color w:val="000000"/>
              </w:rPr>
            </w:pPr>
            <w:r w:rsidRPr="009764DE">
              <w:rPr>
                <w:color w:val="000000"/>
              </w:rPr>
              <w:t>Threshold</w:t>
            </w:r>
          </w:p>
        </w:tc>
        <w:tc>
          <w:tcPr>
            <w:tcW w:w="2218" w:type="dxa"/>
            <w:tcBorders>
              <w:top w:val="single" w:sz="4" w:space="0" w:color="auto"/>
              <w:bottom w:val="single" w:sz="4" w:space="0" w:color="auto"/>
            </w:tcBorders>
            <w:shd w:val="clear" w:color="auto" w:fill="auto"/>
            <w:noWrap/>
            <w:vAlign w:val="bottom"/>
          </w:tcPr>
          <w:p w14:paraId="19E92367" w14:textId="52F3F03B" w:rsidR="009764DE" w:rsidRPr="009764DE" w:rsidRDefault="009764DE" w:rsidP="009764DE">
            <w:pPr>
              <w:spacing w:line="240" w:lineRule="auto"/>
              <w:jc w:val="center"/>
              <w:rPr>
                <w:color w:val="000000"/>
              </w:rPr>
            </w:pPr>
            <w:r w:rsidRPr="009764DE">
              <w:rPr>
                <w:color w:val="000000"/>
              </w:rPr>
              <w:t>Hybrid</w:t>
            </w:r>
          </w:p>
        </w:tc>
      </w:tr>
      <w:tr w:rsidR="009764DE" w:rsidRPr="009764DE" w14:paraId="2A9E3BDF" w14:textId="77777777" w:rsidTr="009764DE">
        <w:trPr>
          <w:trHeight w:val="270"/>
        </w:trPr>
        <w:tc>
          <w:tcPr>
            <w:tcW w:w="1809" w:type="dxa"/>
            <w:tcBorders>
              <w:top w:val="single" w:sz="4" w:space="0" w:color="auto"/>
            </w:tcBorders>
          </w:tcPr>
          <w:p w14:paraId="0DAA214A" w14:textId="5F428793" w:rsidR="009764DE" w:rsidRPr="009764DE" w:rsidRDefault="009764DE" w:rsidP="009764DE">
            <w:pPr>
              <w:spacing w:line="240" w:lineRule="auto"/>
              <w:jc w:val="right"/>
              <w:rPr>
                <w:color w:val="000000"/>
              </w:rPr>
            </w:pPr>
            <w:r w:rsidRPr="009764DE">
              <w:rPr>
                <w:color w:val="000000"/>
              </w:rPr>
              <w:t>High Precision</w:t>
            </w:r>
          </w:p>
        </w:tc>
        <w:tc>
          <w:tcPr>
            <w:tcW w:w="504" w:type="dxa"/>
            <w:tcBorders>
              <w:top w:val="single" w:sz="4" w:space="0" w:color="auto"/>
            </w:tcBorders>
          </w:tcPr>
          <w:p w14:paraId="10D47AE3" w14:textId="09D6B9FF" w:rsidR="009764DE" w:rsidRPr="009764DE" w:rsidRDefault="009764DE" w:rsidP="009764DE">
            <w:pPr>
              <w:spacing w:line="240" w:lineRule="auto"/>
              <w:jc w:val="right"/>
              <w:rPr>
                <w:color w:val="000000"/>
              </w:rPr>
            </w:pPr>
            <w:r w:rsidRPr="009764DE">
              <w:rPr>
                <w:color w:val="000000"/>
              </w:rPr>
              <w:t>2</w:t>
            </w:r>
          </w:p>
        </w:tc>
        <w:tc>
          <w:tcPr>
            <w:tcW w:w="2420" w:type="dxa"/>
            <w:tcBorders>
              <w:top w:val="single" w:sz="4" w:space="0" w:color="auto"/>
            </w:tcBorders>
            <w:shd w:val="clear" w:color="auto" w:fill="auto"/>
            <w:noWrap/>
            <w:vAlign w:val="bottom"/>
            <w:hideMark/>
          </w:tcPr>
          <w:p w14:paraId="43DCBBBB" w14:textId="2EFBE6DD" w:rsidR="009764DE" w:rsidRPr="009764DE" w:rsidRDefault="009764DE" w:rsidP="009764DE">
            <w:pPr>
              <w:spacing w:line="240" w:lineRule="auto"/>
              <w:jc w:val="center"/>
              <w:rPr>
                <w:color w:val="000000"/>
              </w:rPr>
            </w:pPr>
            <w:r w:rsidRPr="009764DE">
              <w:rPr>
                <w:color w:val="000000"/>
              </w:rPr>
              <w:t>2249.70</w:t>
            </w:r>
          </w:p>
        </w:tc>
        <w:tc>
          <w:tcPr>
            <w:tcW w:w="2520" w:type="dxa"/>
            <w:tcBorders>
              <w:top w:val="single" w:sz="4" w:space="0" w:color="auto"/>
            </w:tcBorders>
            <w:shd w:val="clear" w:color="auto" w:fill="auto"/>
            <w:noWrap/>
            <w:vAlign w:val="bottom"/>
            <w:hideMark/>
          </w:tcPr>
          <w:p w14:paraId="061AD751" w14:textId="77777777" w:rsidR="009764DE" w:rsidRPr="009764DE" w:rsidRDefault="009764DE" w:rsidP="009764DE">
            <w:pPr>
              <w:spacing w:line="240" w:lineRule="auto"/>
              <w:jc w:val="center"/>
              <w:rPr>
                <w:b/>
                <w:bCs/>
                <w:color w:val="000000"/>
              </w:rPr>
            </w:pPr>
            <w:r w:rsidRPr="009764DE">
              <w:rPr>
                <w:b/>
                <w:bCs/>
                <w:color w:val="000000"/>
              </w:rPr>
              <w:t>1988.84</w:t>
            </w:r>
          </w:p>
        </w:tc>
        <w:tc>
          <w:tcPr>
            <w:tcW w:w="2218" w:type="dxa"/>
            <w:tcBorders>
              <w:top w:val="single" w:sz="4" w:space="0" w:color="auto"/>
            </w:tcBorders>
            <w:shd w:val="clear" w:color="auto" w:fill="auto"/>
            <w:noWrap/>
            <w:vAlign w:val="bottom"/>
            <w:hideMark/>
          </w:tcPr>
          <w:p w14:paraId="4EC304DC" w14:textId="77777777" w:rsidR="009764DE" w:rsidRPr="009764DE" w:rsidRDefault="009764DE" w:rsidP="009764DE">
            <w:pPr>
              <w:spacing w:line="240" w:lineRule="auto"/>
              <w:jc w:val="center"/>
              <w:rPr>
                <w:color w:val="000000"/>
              </w:rPr>
            </w:pPr>
            <w:r w:rsidRPr="009764DE">
              <w:rPr>
                <w:color w:val="000000"/>
              </w:rPr>
              <w:t>2033.65</w:t>
            </w:r>
          </w:p>
        </w:tc>
      </w:tr>
      <w:tr w:rsidR="009764DE" w:rsidRPr="009764DE" w14:paraId="108DAB31" w14:textId="77777777" w:rsidTr="009764DE">
        <w:trPr>
          <w:trHeight w:val="270"/>
        </w:trPr>
        <w:tc>
          <w:tcPr>
            <w:tcW w:w="1809" w:type="dxa"/>
          </w:tcPr>
          <w:p w14:paraId="6EFC6278" w14:textId="77777777" w:rsidR="009764DE" w:rsidRPr="009764DE" w:rsidRDefault="009764DE" w:rsidP="009764DE">
            <w:pPr>
              <w:spacing w:line="240" w:lineRule="auto"/>
              <w:jc w:val="right"/>
              <w:rPr>
                <w:color w:val="000000"/>
              </w:rPr>
            </w:pPr>
          </w:p>
        </w:tc>
        <w:tc>
          <w:tcPr>
            <w:tcW w:w="504" w:type="dxa"/>
          </w:tcPr>
          <w:p w14:paraId="08557067" w14:textId="52CBC975" w:rsidR="009764DE" w:rsidRPr="009764DE" w:rsidRDefault="009764DE" w:rsidP="009764DE">
            <w:pPr>
              <w:spacing w:line="240" w:lineRule="auto"/>
              <w:jc w:val="right"/>
              <w:rPr>
                <w:color w:val="000000"/>
              </w:rPr>
            </w:pPr>
            <w:r w:rsidRPr="009764DE">
              <w:rPr>
                <w:color w:val="000000"/>
              </w:rPr>
              <w:t>3</w:t>
            </w:r>
          </w:p>
        </w:tc>
        <w:tc>
          <w:tcPr>
            <w:tcW w:w="2420" w:type="dxa"/>
            <w:shd w:val="clear" w:color="auto" w:fill="auto"/>
            <w:noWrap/>
            <w:vAlign w:val="bottom"/>
            <w:hideMark/>
          </w:tcPr>
          <w:p w14:paraId="136BAC96" w14:textId="427B1EB2" w:rsidR="009764DE" w:rsidRPr="009764DE" w:rsidRDefault="009764DE" w:rsidP="009764DE">
            <w:pPr>
              <w:spacing w:line="240" w:lineRule="auto"/>
              <w:jc w:val="center"/>
              <w:rPr>
                <w:color w:val="000000"/>
              </w:rPr>
            </w:pPr>
            <w:r w:rsidRPr="009764DE">
              <w:rPr>
                <w:color w:val="000000"/>
              </w:rPr>
              <w:t>1893.15</w:t>
            </w:r>
          </w:p>
        </w:tc>
        <w:tc>
          <w:tcPr>
            <w:tcW w:w="2520" w:type="dxa"/>
            <w:shd w:val="clear" w:color="auto" w:fill="auto"/>
            <w:noWrap/>
            <w:vAlign w:val="bottom"/>
            <w:hideMark/>
          </w:tcPr>
          <w:p w14:paraId="24C8B06A" w14:textId="77777777" w:rsidR="009764DE" w:rsidRPr="009764DE" w:rsidRDefault="009764DE" w:rsidP="009764DE">
            <w:pPr>
              <w:spacing w:line="240" w:lineRule="auto"/>
              <w:jc w:val="center"/>
              <w:rPr>
                <w:b/>
                <w:bCs/>
                <w:color w:val="000000"/>
              </w:rPr>
            </w:pPr>
            <w:r w:rsidRPr="009764DE">
              <w:rPr>
                <w:b/>
                <w:bCs/>
                <w:color w:val="000000"/>
              </w:rPr>
              <w:t>1767.53</w:t>
            </w:r>
          </w:p>
        </w:tc>
        <w:tc>
          <w:tcPr>
            <w:tcW w:w="2218" w:type="dxa"/>
            <w:shd w:val="clear" w:color="auto" w:fill="auto"/>
            <w:noWrap/>
            <w:vAlign w:val="bottom"/>
            <w:hideMark/>
          </w:tcPr>
          <w:p w14:paraId="422495A5" w14:textId="77777777" w:rsidR="009764DE" w:rsidRPr="009764DE" w:rsidRDefault="009764DE" w:rsidP="009764DE">
            <w:pPr>
              <w:spacing w:line="240" w:lineRule="auto"/>
              <w:jc w:val="center"/>
              <w:rPr>
                <w:color w:val="000000"/>
              </w:rPr>
            </w:pPr>
            <w:r w:rsidRPr="009764DE">
              <w:rPr>
                <w:color w:val="000000"/>
              </w:rPr>
              <w:t>1779.62</w:t>
            </w:r>
          </w:p>
        </w:tc>
      </w:tr>
      <w:tr w:rsidR="009764DE" w:rsidRPr="009764DE" w14:paraId="1455AEC0" w14:textId="77777777" w:rsidTr="009764DE">
        <w:trPr>
          <w:trHeight w:val="270"/>
        </w:trPr>
        <w:tc>
          <w:tcPr>
            <w:tcW w:w="1809" w:type="dxa"/>
          </w:tcPr>
          <w:p w14:paraId="2514C627" w14:textId="77777777" w:rsidR="009764DE" w:rsidRPr="009764DE" w:rsidRDefault="009764DE" w:rsidP="009764DE">
            <w:pPr>
              <w:spacing w:line="240" w:lineRule="auto"/>
              <w:jc w:val="right"/>
              <w:rPr>
                <w:color w:val="000000"/>
              </w:rPr>
            </w:pPr>
          </w:p>
        </w:tc>
        <w:tc>
          <w:tcPr>
            <w:tcW w:w="504" w:type="dxa"/>
          </w:tcPr>
          <w:p w14:paraId="518E7D79" w14:textId="635A950C" w:rsidR="009764DE" w:rsidRPr="009764DE" w:rsidRDefault="009764DE" w:rsidP="009764DE">
            <w:pPr>
              <w:spacing w:line="240" w:lineRule="auto"/>
              <w:jc w:val="right"/>
              <w:rPr>
                <w:color w:val="000000"/>
              </w:rPr>
            </w:pPr>
            <w:r w:rsidRPr="009764DE">
              <w:rPr>
                <w:color w:val="000000"/>
              </w:rPr>
              <w:t>4</w:t>
            </w:r>
          </w:p>
        </w:tc>
        <w:tc>
          <w:tcPr>
            <w:tcW w:w="2420" w:type="dxa"/>
            <w:shd w:val="clear" w:color="auto" w:fill="auto"/>
            <w:noWrap/>
            <w:vAlign w:val="bottom"/>
            <w:hideMark/>
          </w:tcPr>
          <w:p w14:paraId="25ED3EE2" w14:textId="50C5DBCF" w:rsidR="009764DE" w:rsidRPr="009764DE" w:rsidRDefault="009764DE" w:rsidP="009764DE">
            <w:pPr>
              <w:spacing w:line="240" w:lineRule="auto"/>
              <w:jc w:val="center"/>
              <w:rPr>
                <w:color w:val="000000"/>
              </w:rPr>
            </w:pPr>
            <w:r w:rsidRPr="009764DE">
              <w:rPr>
                <w:color w:val="000000"/>
              </w:rPr>
              <w:t>3818.23</w:t>
            </w:r>
          </w:p>
        </w:tc>
        <w:tc>
          <w:tcPr>
            <w:tcW w:w="2520" w:type="dxa"/>
            <w:shd w:val="clear" w:color="auto" w:fill="auto"/>
            <w:noWrap/>
            <w:vAlign w:val="bottom"/>
            <w:hideMark/>
          </w:tcPr>
          <w:p w14:paraId="199233E7" w14:textId="77777777" w:rsidR="009764DE" w:rsidRPr="009764DE" w:rsidRDefault="009764DE" w:rsidP="009764DE">
            <w:pPr>
              <w:spacing w:line="240" w:lineRule="auto"/>
              <w:jc w:val="center"/>
              <w:rPr>
                <w:b/>
                <w:bCs/>
                <w:color w:val="000000"/>
              </w:rPr>
            </w:pPr>
            <w:r w:rsidRPr="009764DE">
              <w:rPr>
                <w:b/>
                <w:bCs/>
                <w:color w:val="000000"/>
              </w:rPr>
              <w:t>3110.64</w:t>
            </w:r>
          </w:p>
        </w:tc>
        <w:tc>
          <w:tcPr>
            <w:tcW w:w="2218" w:type="dxa"/>
            <w:shd w:val="clear" w:color="auto" w:fill="auto"/>
            <w:noWrap/>
            <w:vAlign w:val="bottom"/>
            <w:hideMark/>
          </w:tcPr>
          <w:p w14:paraId="18DDE98E" w14:textId="77777777" w:rsidR="009764DE" w:rsidRPr="009764DE" w:rsidRDefault="009764DE" w:rsidP="009764DE">
            <w:pPr>
              <w:spacing w:line="240" w:lineRule="auto"/>
              <w:jc w:val="center"/>
              <w:rPr>
                <w:color w:val="000000"/>
              </w:rPr>
            </w:pPr>
            <w:r w:rsidRPr="009764DE">
              <w:rPr>
                <w:color w:val="000000"/>
              </w:rPr>
              <w:t>3244.49</w:t>
            </w:r>
          </w:p>
        </w:tc>
      </w:tr>
      <w:tr w:rsidR="009764DE" w:rsidRPr="009764DE" w14:paraId="4AC75015" w14:textId="77777777" w:rsidTr="009764DE">
        <w:trPr>
          <w:trHeight w:val="270"/>
        </w:trPr>
        <w:tc>
          <w:tcPr>
            <w:tcW w:w="1809" w:type="dxa"/>
          </w:tcPr>
          <w:p w14:paraId="6068D072" w14:textId="77777777" w:rsidR="009764DE" w:rsidRPr="009764DE" w:rsidRDefault="009764DE" w:rsidP="009764DE">
            <w:pPr>
              <w:spacing w:line="240" w:lineRule="auto"/>
              <w:jc w:val="right"/>
              <w:rPr>
                <w:color w:val="000000"/>
              </w:rPr>
            </w:pPr>
          </w:p>
        </w:tc>
        <w:tc>
          <w:tcPr>
            <w:tcW w:w="504" w:type="dxa"/>
          </w:tcPr>
          <w:p w14:paraId="0E058A35" w14:textId="29028303" w:rsidR="009764DE" w:rsidRPr="009764DE" w:rsidRDefault="009764DE" w:rsidP="009764DE">
            <w:pPr>
              <w:spacing w:line="240" w:lineRule="auto"/>
              <w:jc w:val="right"/>
              <w:rPr>
                <w:color w:val="000000"/>
              </w:rPr>
            </w:pPr>
            <w:r w:rsidRPr="009764DE">
              <w:rPr>
                <w:color w:val="000000"/>
              </w:rPr>
              <w:t>5</w:t>
            </w:r>
          </w:p>
        </w:tc>
        <w:tc>
          <w:tcPr>
            <w:tcW w:w="2420" w:type="dxa"/>
            <w:shd w:val="clear" w:color="auto" w:fill="auto"/>
            <w:noWrap/>
            <w:vAlign w:val="bottom"/>
            <w:hideMark/>
          </w:tcPr>
          <w:p w14:paraId="361DBE23" w14:textId="62706CA9" w:rsidR="009764DE" w:rsidRPr="009764DE" w:rsidRDefault="009764DE" w:rsidP="009764DE">
            <w:pPr>
              <w:spacing w:line="240" w:lineRule="auto"/>
              <w:jc w:val="center"/>
              <w:rPr>
                <w:color w:val="000000"/>
              </w:rPr>
            </w:pPr>
            <w:r w:rsidRPr="009764DE">
              <w:rPr>
                <w:color w:val="000000"/>
              </w:rPr>
              <w:t>2228.38</w:t>
            </w:r>
          </w:p>
        </w:tc>
        <w:tc>
          <w:tcPr>
            <w:tcW w:w="2520" w:type="dxa"/>
            <w:shd w:val="clear" w:color="auto" w:fill="auto"/>
            <w:noWrap/>
            <w:vAlign w:val="bottom"/>
            <w:hideMark/>
          </w:tcPr>
          <w:p w14:paraId="2E141C02" w14:textId="77777777" w:rsidR="009764DE" w:rsidRPr="009764DE" w:rsidRDefault="009764DE" w:rsidP="009764DE">
            <w:pPr>
              <w:spacing w:line="240" w:lineRule="auto"/>
              <w:jc w:val="center"/>
              <w:rPr>
                <w:color w:val="000000"/>
              </w:rPr>
            </w:pPr>
            <w:r w:rsidRPr="009764DE">
              <w:rPr>
                <w:color w:val="000000"/>
              </w:rPr>
              <w:t>2028.04</w:t>
            </w:r>
          </w:p>
        </w:tc>
        <w:tc>
          <w:tcPr>
            <w:tcW w:w="2218" w:type="dxa"/>
            <w:shd w:val="clear" w:color="auto" w:fill="auto"/>
            <w:noWrap/>
            <w:vAlign w:val="bottom"/>
            <w:hideMark/>
          </w:tcPr>
          <w:p w14:paraId="548343A7" w14:textId="77777777" w:rsidR="009764DE" w:rsidRPr="009764DE" w:rsidRDefault="009764DE" w:rsidP="009764DE">
            <w:pPr>
              <w:spacing w:line="240" w:lineRule="auto"/>
              <w:jc w:val="center"/>
              <w:rPr>
                <w:b/>
                <w:bCs/>
                <w:color w:val="000000"/>
              </w:rPr>
            </w:pPr>
            <w:r w:rsidRPr="009764DE">
              <w:rPr>
                <w:b/>
                <w:bCs/>
                <w:color w:val="000000"/>
              </w:rPr>
              <w:t>2003.66</w:t>
            </w:r>
          </w:p>
        </w:tc>
      </w:tr>
      <w:tr w:rsidR="009764DE" w:rsidRPr="009764DE" w14:paraId="33A1DEDD" w14:textId="77777777" w:rsidTr="009764DE">
        <w:trPr>
          <w:trHeight w:val="270"/>
        </w:trPr>
        <w:tc>
          <w:tcPr>
            <w:tcW w:w="1809" w:type="dxa"/>
          </w:tcPr>
          <w:p w14:paraId="2D84AD2C" w14:textId="77777777" w:rsidR="009764DE" w:rsidRPr="009764DE" w:rsidRDefault="009764DE" w:rsidP="009764DE">
            <w:pPr>
              <w:spacing w:line="240" w:lineRule="auto"/>
              <w:jc w:val="right"/>
              <w:rPr>
                <w:color w:val="000000"/>
              </w:rPr>
            </w:pPr>
          </w:p>
        </w:tc>
        <w:tc>
          <w:tcPr>
            <w:tcW w:w="504" w:type="dxa"/>
          </w:tcPr>
          <w:p w14:paraId="0F8F78E1" w14:textId="301194C2" w:rsidR="009764DE" w:rsidRPr="009764DE" w:rsidRDefault="009764DE" w:rsidP="009764DE">
            <w:pPr>
              <w:spacing w:line="240" w:lineRule="auto"/>
              <w:jc w:val="right"/>
              <w:rPr>
                <w:color w:val="000000"/>
              </w:rPr>
            </w:pPr>
            <w:r w:rsidRPr="009764DE">
              <w:rPr>
                <w:color w:val="000000"/>
              </w:rPr>
              <w:t>6</w:t>
            </w:r>
          </w:p>
        </w:tc>
        <w:tc>
          <w:tcPr>
            <w:tcW w:w="2420" w:type="dxa"/>
            <w:shd w:val="clear" w:color="auto" w:fill="auto"/>
            <w:noWrap/>
            <w:vAlign w:val="bottom"/>
            <w:hideMark/>
          </w:tcPr>
          <w:p w14:paraId="5B581D7A" w14:textId="0593BB92" w:rsidR="009764DE" w:rsidRPr="009764DE" w:rsidRDefault="009764DE" w:rsidP="009764DE">
            <w:pPr>
              <w:spacing w:line="240" w:lineRule="auto"/>
              <w:jc w:val="center"/>
              <w:rPr>
                <w:color w:val="000000"/>
              </w:rPr>
            </w:pPr>
            <w:r w:rsidRPr="009764DE">
              <w:rPr>
                <w:color w:val="000000"/>
              </w:rPr>
              <w:t>1598.41</w:t>
            </w:r>
          </w:p>
        </w:tc>
        <w:tc>
          <w:tcPr>
            <w:tcW w:w="2520" w:type="dxa"/>
            <w:shd w:val="clear" w:color="auto" w:fill="auto"/>
            <w:noWrap/>
            <w:vAlign w:val="bottom"/>
            <w:hideMark/>
          </w:tcPr>
          <w:p w14:paraId="5E6FC815" w14:textId="77777777" w:rsidR="009764DE" w:rsidRPr="009764DE" w:rsidRDefault="009764DE" w:rsidP="009764DE">
            <w:pPr>
              <w:spacing w:line="240" w:lineRule="auto"/>
              <w:jc w:val="center"/>
              <w:rPr>
                <w:b/>
                <w:bCs/>
                <w:color w:val="000000"/>
              </w:rPr>
            </w:pPr>
            <w:r w:rsidRPr="009764DE">
              <w:rPr>
                <w:b/>
                <w:bCs/>
                <w:color w:val="000000"/>
              </w:rPr>
              <w:t>1573.83</w:t>
            </w:r>
          </w:p>
        </w:tc>
        <w:tc>
          <w:tcPr>
            <w:tcW w:w="2218" w:type="dxa"/>
            <w:shd w:val="clear" w:color="auto" w:fill="auto"/>
            <w:noWrap/>
            <w:vAlign w:val="bottom"/>
            <w:hideMark/>
          </w:tcPr>
          <w:p w14:paraId="015BA3A7" w14:textId="77777777" w:rsidR="009764DE" w:rsidRPr="009764DE" w:rsidRDefault="009764DE" w:rsidP="009764DE">
            <w:pPr>
              <w:spacing w:line="240" w:lineRule="auto"/>
              <w:jc w:val="center"/>
              <w:rPr>
                <w:color w:val="000000"/>
              </w:rPr>
            </w:pPr>
            <w:r w:rsidRPr="009764DE">
              <w:rPr>
                <w:color w:val="000000"/>
              </w:rPr>
              <w:t>1588.58</w:t>
            </w:r>
          </w:p>
        </w:tc>
      </w:tr>
      <w:tr w:rsidR="009764DE" w:rsidRPr="009764DE" w14:paraId="6C9CB905" w14:textId="77777777" w:rsidTr="009764DE">
        <w:trPr>
          <w:trHeight w:val="270"/>
        </w:trPr>
        <w:tc>
          <w:tcPr>
            <w:tcW w:w="1809" w:type="dxa"/>
          </w:tcPr>
          <w:p w14:paraId="13106A11" w14:textId="77777777" w:rsidR="009764DE" w:rsidRPr="009764DE" w:rsidRDefault="009764DE" w:rsidP="009764DE">
            <w:pPr>
              <w:spacing w:line="240" w:lineRule="auto"/>
              <w:jc w:val="right"/>
              <w:rPr>
                <w:color w:val="000000"/>
              </w:rPr>
            </w:pPr>
          </w:p>
        </w:tc>
        <w:tc>
          <w:tcPr>
            <w:tcW w:w="504" w:type="dxa"/>
          </w:tcPr>
          <w:p w14:paraId="0A08870B" w14:textId="55F42A87" w:rsidR="009764DE" w:rsidRPr="009764DE" w:rsidRDefault="009764DE" w:rsidP="009764DE">
            <w:pPr>
              <w:spacing w:line="240" w:lineRule="auto"/>
              <w:jc w:val="right"/>
              <w:rPr>
                <w:color w:val="000000"/>
              </w:rPr>
            </w:pPr>
            <w:r w:rsidRPr="009764DE">
              <w:rPr>
                <w:color w:val="000000"/>
              </w:rPr>
              <w:t>7</w:t>
            </w:r>
          </w:p>
        </w:tc>
        <w:tc>
          <w:tcPr>
            <w:tcW w:w="2420" w:type="dxa"/>
            <w:shd w:val="clear" w:color="auto" w:fill="auto"/>
            <w:noWrap/>
            <w:vAlign w:val="bottom"/>
            <w:hideMark/>
          </w:tcPr>
          <w:p w14:paraId="63EF89AB" w14:textId="0E1D02FE" w:rsidR="009764DE" w:rsidRPr="009764DE" w:rsidRDefault="009764DE" w:rsidP="009764DE">
            <w:pPr>
              <w:spacing w:line="240" w:lineRule="auto"/>
              <w:jc w:val="center"/>
              <w:rPr>
                <w:color w:val="000000"/>
              </w:rPr>
            </w:pPr>
            <w:r w:rsidRPr="009764DE">
              <w:rPr>
                <w:color w:val="000000"/>
              </w:rPr>
              <w:t>1612.60</w:t>
            </w:r>
          </w:p>
        </w:tc>
        <w:tc>
          <w:tcPr>
            <w:tcW w:w="2520" w:type="dxa"/>
            <w:shd w:val="clear" w:color="auto" w:fill="auto"/>
            <w:noWrap/>
            <w:vAlign w:val="bottom"/>
            <w:hideMark/>
          </w:tcPr>
          <w:p w14:paraId="7781521A" w14:textId="77777777" w:rsidR="009764DE" w:rsidRPr="009764DE" w:rsidRDefault="009764DE" w:rsidP="009764DE">
            <w:pPr>
              <w:spacing w:line="240" w:lineRule="auto"/>
              <w:jc w:val="center"/>
              <w:rPr>
                <w:b/>
                <w:bCs/>
                <w:color w:val="000000"/>
              </w:rPr>
            </w:pPr>
            <w:r w:rsidRPr="009764DE">
              <w:rPr>
                <w:b/>
                <w:bCs/>
                <w:color w:val="000000"/>
              </w:rPr>
              <w:t>1306.42</w:t>
            </w:r>
          </w:p>
        </w:tc>
        <w:tc>
          <w:tcPr>
            <w:tcW w:w="2218" w:type="dxa"/>
            <w:shd w:val="clear" w:color="auto" w:fill="auto"/>
            <w:noWrap/>
            <w:vAlign w:val="bottom"/>
            <w:hideMark/>
          </w:tcPr>
          <w:p w14:paraId="3737A409" w14:textId="77777777" w:rsidR="009764DE" w:rsidRPr="009764DE" w:rsidRDefault="009764DE" w:rsidP="009764DE">
            <w:pPr>
              <w:spacing w:line="240" w:lineRule="auto"/>
              <w:jc w:val="center"/>
              <w:rPr>
                <w:color w:val="000000"/>
              </w:rPr>
            </w:pPr>
            <w:r w:rsidRPr="009764DE">
              <w:rPr>
                <w:color w:val="000000"/>
              </w:rPr>
              <w:t>1387.83</w:t>
            </w:r>
          </w:p>
        </w:tc>
      </w:tr>
      <w:tr w:rsidR="009764DE" w:rsidRPr="009764DE" w14:paraId="705DCB1D" w14:textId="77777777" w:rsidTr="009764DE">
        <w:trPr>
          <w:trHeight w:val="270"/>
        </w:trPr>
        <w:tc>
          <w:tcPr>
            <w:tcW w:w="1809" w:type="dxa"/>
          </w:tcPr>
          <w:p w14:paraId="60D58254" w14:textId="77777777" w:rsidR="009764DE" w:rsidRPr="009764DE" w:rsidRDefault="009764DE" w:rsidP="009764DE">
            <w:pPr>
              <w:spacing w:line="240" w:lineRule="auto"/>
              <w:jc w:val="right"/>
              <w:rPr>
                <w:color w:val="000000"/>
              </w:rPr>
            </w:pPr>
          </w:p>
        </w:tc>
        <w:tc>
          <w:tcPr>
            <w:tcW w:w="504" w:type="dxa"/>
          </w:tcPr>
          <w:p w14:paraId="77B15310" w14:textId="77C1CCAA" w:rsidR="009764DE" w:rsidRPr="009764DE" w:rsidRDefault="009764DE" w:rsidP="009764DE">
            <w:pPr>
              <w:spacing w:line="240" w:lineRule="auto"/>
              <w:jc w:val="right"/>
              <w:rPr>
                <w:color w:val="000000"/>
              </w:rPr>
            </w:pPr>
            <w:r w:rsidRPr="009764DE">
              <w:rPr>
                <w:color w:val="000000"/>
              </w:rPr>
              <w:t>8</w:t>
            </w:r>
          </w:p>
        </w:tc>
        <w:tc>
          <w:tcPr>
            <w:tcW w:w="2420" w:type="dxa"/>
            <w:shd w:val="clear" w:color="auto" w:fill="auto"/>
            <w:noWrap/>
            <w:vAlign w:val="bottom"/>
            <w:hideMark/>
          </w:tcPr>
          <w:p w14:paraId="5372E728" w14:textId="04317064" w:rsidR="009764DE" w:rsidRPr="009764DE" w:rsidRDefault="009764DE" w:rsidP="009764DE">
            <w:pPr>
              <w:spacing w:line="240" w:lineRule="auto"/>
              <w:jc w:val="center"/>
              <w:rPr>
                <w:color w:val="000000"/>
              </w:rPr>
            </w:pPr>
            <w:r w:rsidRPr="009764DE">
              <w:rPr>
                <w:color w:val="000000"/>
              </w:rPr>
              <w:t>1820.57</w:t>
            </w:r>
          </w:p>
        </w:tc>
        <w:tc>
          <w:tcPr>
            <w:tcW w:w="2520" w:type="dxa"/>
            <w:shd w:val="clear" w:color="auto" w:fill="auto"/>
            <w:noWrap/>
            <w:vAlign w:val="bottom"/>
            <w:hideMark/>
          </w:tcPr>
          <w:p w14:paraId="7A1ACA8F" w14:textId="77777777" w:rsidR="009764DE" w:rsidRPr="009764DE" w:rsidRDefault="009764DE" w:rsidP="009764DE">
            <w:pPr>
              <w:spacing w:line="240" w:lineRule="auto"/>
              <w:jc w:val="center"/>
              <w:rPr>
                <w:color w:val="000000"/>
              </w:rPr>
            </w:pPr>
            <w:r w:rsidRPr="009764DE">
              <w:rPr>
                <w:color w:val="000000"/>
              </w:rPr>
              <w:t>686.91</w:t>
            </w:r>
          </w:p>
        </w:tc>
        <w:tc>
          <w:tcPr>
            <w:tcW w:w="2218" w:type="dxa"/>
            <w:shd w:val="clear" w:color="auto" w:fill="auto"/>
            <w:noWrap/>
            <w:vAlign w:val="bottom"/>
            <w:hideMark/>
          </w:tcPr>
          <w:p w14:paraId="70D9D8C4" w14:textId="77777777" w:rsidR="009764DE" w:rsidRPr="009764DE" w:rsidRDefault="009764DE" w:rsidP="009764DE">
            <w:pPr>
              <w:spacing w:line="240" w:lineRule="auto"/>
              <w:jc w:val="center"/>
              <w:rPr>
                <w:b/>
                <w:bCs/>
                <w:color w:val="000000"/>
              </w:rPr>
            </w:pPr>
            <w:r w:rsidRPr="009764DE">
              <w:rPr>
                <w:b/>
                <w:bCs/>
                <w:color w:val="000000"/>
              </w:rPr>
              <w:t>664.73</w:t>
            </w:r>
          </w:p>
        </w:tc>
      </w:tr>
      <w:tr w:rsidR="009764DE" w:rsidRPr="009764DE" w14:paraId="3224C455" w14:textId="77777777" w:rsidTr="009764DE">
        <w:trPr>
          <w:trHeight w:val="270"/>
        </w:trPr>
        <w:tc>
          <w:tcPr>
            <w:tcW w:w="1809" w:type="dxa"/>
          </w:tcPr>
          <w:p w14:paraId="61BA698A" w14:textId="77777777" w:rsidR="009764DE" w:rsidRPr="009764DE" w:rsidRDefault="009764DE" w:rsidP="009764DE">
            <w:pPr>
              <w:spacing w:line="240" w:lineRule="auto"/>
              <w:jc w:val="right"/>
              <w:rPr>
                <w:color w:val="000000"/>
              </w:rPr>
            </w:pPr>
          </w:p>
        </w:tc>
        <w:tc>
          <w:tcPr>
            <w:tcW w:w="504" w:type="dxa"/>
          </w:tcPr>
          <w:p w14:paraId="09C38A35" w14:textId="79F5B1FE" w:rsidR="009764DE" w:rsidRPr="009764DE" w:rsidRDefault="009764DE" w:rsidP="009764DE">
            <w:pPr>
              <w:spacing w:line="240" w:lineRule="auto"/>
              <w:jc w:val="right"/>
              <w:rPr>
                <w:color w:val="000000"/>
              </w:rPr>
            </w:pPr>
            <w:r w:rsidRPr="009764DE">
              <w:rPr>
                <w:color w:val="000000"/>
              </w:rPr>
              <w:t>9</w:t>
            </w:r>
          </w:p>
        </w:tc>
        <w:tc>
          <w:tcPr>
            <w:tcW w:w="2420" w:type="dxa"/>
            <w:shd w:val="clear" w:color="auto" w:fill="auto"/>
            <w:noWrap/>
            <w:vAlign w:val="bottom"/>
            <w:hideMark/>
          </w:tcPr>
          <w:p w14:paraId="594617BC" w14:textId="68CC897E" w:rsidR="009764DE" w:rsidRPr="009764DE" w:rsidRDefault="009764DE" w:rsidP="009764DE">
            <w:pPr>
              <w:spacing w:line="240" w:lineRule="auto"/>
              <w:jc w:val="center"/>
              <w:rPr>
                <w:color w:val="000000"/>
              </w:rPr>
            </w:pPr>
            <w:r w:rsidRPr="009764DE">
              <w:rPr>
                <w:color w:val="000000"/>
              </w:rPr>
              <w:t>2096.87</w:t>
            </w:r>
          </w:p>
        </w:tc>
        <w:tc>
          <w:tcPr>
            <w:tcW w:w="2520" w:type="dxa"/>
            <w:shd w:val="clear" w:color="auto" w:fill="auto"/>
            <w:noWrap/>
            <w:vAlign w:val="bottom"/>
            <w:hideMark/>
          </w:tcPr>
          <w:p w14:paraId="71097F67" w14:textId="77777777" w:rsidR="009764DE" w:rsidRPr="009764DE" w:rsidRDefault="009764DE" w:rsidP="009764DE">
            <w:pPr>
              <w:spacing w:line="240" w:lineRule="auto"/>
              <w:jc w:val="center"/>
              <w:rPr>
                <w:b/>
                <w:bCs/>
                <w:color w:val="000000"/>
              </w:rPr>
            </w:pPr>
            <w:r w:rsidRPr="009764DE">
              <w:rPr>
                <w:b/>
                <w:bCs/>
                <w:color w:val="000000"/>
              </w:rPr>
              <w:t>2090.25</w:t>
            </w:r>
          </w:p>
        </w:tc>
        <w:tc>
          <w:tcPr>
            <w:tcW w:w="2218" w:type="dxa"/>
            <w:shd w:val="clear" w:color="auto" w:fill="auto"/>
            <w:noWrap/>
            <w:vAlign w:val="bottom"/>
            <w:hideMark/>
          </w:tcPr>
          <w:p w14:paraId="14699924" w14:textId="77777777" w:rsidR="009764DE" w:rsidRPr="009764DE" w:rsidRDefault="009764DE" w:rsidP="009764DE">
            <w:pPr>
              <w:spacing w:line="240" w:lineRule="auto"/>
              <w:jc w:val="center"/>
              <w:rPr>
                <w:color w:val="000000"/>
              </w:rPr>
            </w:pPr>
            <w:r w:rsidRPr="009764DE">
              <w:rPr>
                <w:color w:val="000000"/>
              </w:rPr>
              <w:t>2101.64</w:t>
            </w:r>
          </w:p>
        </w:tc>
      </w:tr>
      <w:tr w:rsidR="009764DE" w:rsidRPr="009764DE" w14:paraId="79D9E1CD" w14:textId="77777777" w:rsidTr="009764DE">
        <w:trPr>
          <w:trHeight w:val="270"/>
        </w:trPr>
        <w:tc>
          <w:tcPr>
            <w:tcW w:w="1809" w:type="dxa"/>
          </w:tcPr>
          <w:p w14:paraId="22799C10" w14:textId="77777777" w:rsidR="009764DE" w:rsidRPr="009764DE" w:rsidRDefault="009764DE" w:rsidP="009764DE">
            <w:pPr>
              <w:spacing w:line="240" w:lineRule="auto"/>
              <w:jc w:val="right"/>
              <w:rPr>
                <w:color w:val="000000"/>
              </w:rPr>
            </w:pPr>
          </w:p>
        </w:tc>
        <w:tc>
          <w:tcPr>
            <w:tcW w:w="504" w:type="dxa"/>
          </w:tcPr>
          <w:p w14:paraId="7FA06325" w14:textId="476FAE2C" w:rsidR="009764DE" w:rsidRPr="009764DE" w:rsidRDefault="009764DE" w:rsidP="009764DE">
            <w:pPr>
              <w:spacing w:line="240" w:lineRule="auto"/>
              <w:jc w:val="right"/>
              <w:rPr>
                <w:color w:val="000000"/>
              </w:rPr>
            </w:pPr>
            <w:r w:rsidRPr="009764DE">
              <w:rPr>
                <w:color w:val="000000"/>
              </w:rPr>
              <w:t>10</w:t>
            </w:r>
          </w:p>
        </w:tc>
        <w:tc>
          <w:tcPr>
            <w:tcW w:w="2420" w:type="dxa"/>
            <w:shd w:val="clear" w:color="auto" w:fill="auto"/>
            <w:noWrap/>
            <w:vAlign w:val="bottom"/>
            <w:hideMark/>
          </w:tcPr>
          <w:p w14:paraId="478CCAF1" w14:textId="2D99C828" w:rsidR="009764DE" w:rsidRPr="009764DE" w:rsidRDefault="009764DE" w:rsidP="009764DE">
            <w:pPr>
              <w:spacing w:line="240" w:lineRule="auto"/>
              <w:jc w:val="center"/>
              <w:rPr>
                <w:color w:val="000000"/>
              </w:rPr>
            </w:pPr>
            <w:r w:rsidRPr="009764DE">
              <w:rPr>
                <w:color w:val="000000"/>
              </w:rPr>
              <w:t>2004.89</w:t>
            </w:r>
          </w:p>
        </w:tc>
        <w:tc>
          <w:tcPr>
            <w:tcW w:w="2520" w:type="dxa"/>
            <w:shd w:val="clear" w:color="auto" w:fill="auto"/>
            <w:noWrap/>
            <w:vAlign w:val="bottom"/>
            <w:hideMark/>
          </w:tcPr>
          <w:p w14:paraId="7F526620" w14:textId="77777777" w:rsidR="009764DE" w:rsidRPr="009764DE" w:rsidRDefault="009764DE" w:rsidP="009764DE">
            <w:pPr>
              <w:spacing w:line="240" w:lineRule="auto"/>
              <w:jc w:val="center"/>
              <w:rPr>
                <w:color w:val="000000"/>
              </w:rPr>
            </w:pPr>
            <w:r w:rsidRPr="009764DE">
              <w:rPr>
                <w:color w:val="000000"/>
              </w:rPr>
              <w:t>1873.65</w:t>
            </w:r>
          </w:p>
        </w:tc>
        <w:tc>
          <w:tcPr>
            <w:tcW w:w="2218" w:type="dxa"/>
            <w:shd w:val="clear" w:color="auto" w:fill="auto"/>
            <w:noWrap/>
            <w:vAlign w:val="bottom"/>
            <w:hideMark/>
          </w:tcPr>
          <w:p w14:paraId="1724CD04" w14:textId="77777777" w:rsidR="009764DE" w:rsidRPr="009764DE" w:rsidRDefault="009764DE" w:rsidP="009764DE">
            <w:pPr>
              <w:spacing w:line="240" w:lineRule="auto"/>
              <w:jc w:val="center"/>
              <w:rPr>
                <w:b/>
                <w:bCs/>
                <w:color w:val="000000"/>
              </w:rPr>
            </w:pPr>
            <w:r w:rsidRPr="009764DE">
              <w:rPr>
                <w:b/>
                <w:bCs/>
                <w:color w:val="000000"/>
              </w:rPr>
              <w:t>1811.11</w:t>
            </w:r>
          </w:p>
        </w:tc>
      </w:tr>
      <w:tr w:rsidR="009764DE" w:rsidRPr="009764DE" w14:paraId="3CC7710D" w14:textId="77777777" w:rsidTr="009764DE">
        <w:trPr>
          <w:trHeight w:val="270"/>
        </w:trPr>
        <w:tc>
          <w:tcPr>
            <w:tcW w:w="1809" w:type="dxa"/>
          </w:tcPr>
          <w:p w14:paraId="6C7E27B5" w14:textId="77777777" w:rsidR="009764DE" w:rsidRPr="009764DE" w:rsidRDefault="009764DE" w:rsidP="009764DE">
            <w:pPr>
              <w:spacing w:line="240" w:lineRule="auto"/>
              <w:jc w:val="right"/>
              <w:rPr>
                <w:color w:val="000000"/>
              </w:rPr>
            </w:pPr>
          </w:p>
        </w:tc>
        <w:tc>
          <w:tcPr>
            <w:tcW w:w="504" w:type="dxa"/>
          </w:tcPr>
          <w:p w14:paraId="2C3B291B" w14:textId="2E64CFA1" w:rsidR="009764DE" w:rsidRPr="009764DE" w:rsidRDefault="009764DE" w:rsidP="009764DE">
            <w:pPr>
              <w:spacing w:line="240" w:lineRule="auto"/>
              <w:jc w:val="right"/>
              <w:rPr>
                <w:color w:val="000000"/>
              </w:rPr>
            </w:pPr>
            <w:r w:rsidRPr="009764DE">
              <w:rPr>
                <w:color w:val="000000"/>
              </w:rPr>
              <w:t>11</w:t>
            </w:r>
          </w:p>
        </w:tc>
        <w:tc>
          <w:tcPr>
            <w:tcW w:w="2420" w:type="dxa"/>
            <w:shd w:val="clear" w:color="auto" w:fill="auto"/>
            <w:noWrap/>
            <w:vAlign w:val="bottom"/>
            <w:hideMark/>
          </w:tcPr>
          <w:p w14:paraId="36B85D06" w14:textId="4708809F" w:rsidR="009764DE" w:rsidRPr="009764DE" w:rsidRDefault="009764DE" w:rsidP="009764DE">
            <w:pPr>
              <w:spacing w:line="240" w:lineRule="auto"/>
              <w:jc w:val="center"/>
              <w:rPr>
                <w:color w:val="000000"/>
              </w:rPr>
            </w:pPr>
            <w:r w:rsidRPr="009764DE">
              <w:rPr>
                <w:color w:val="000000"/>
              </w:rPr>
              <w:t>1820.53</w:t>
            </w:r>
          </w:p>
        </w:tc>
        <w:tc>
          <w:tcPr>
            <w:tcW w:w="2520" w:type="dxa"/>
            <w:shd w:val="clear" w:color="auto" w:fill="auto"/>
            <w:noWrap/>
            <w:vAlign w:val="bottom"/>
            <w:hideMark/>
          </w:tcPr>
          <w:p w14:paraId="59D58A37" w14:textId="77777777" w:rsidR="009764DE" w:rsidRPr="009764DE" w:rsidRDefault="009764DE" w:rsidP="009764DE">
            <w:pPr>
              <w:spacing w:line="240" w:lineRule="auto"/>
              <w:jc w:val="center"/>
              <w:rPr>
                <w:b/>
                <w:bCs/>
                <w:color w:val="000000"/>
              </w:rPr>
            </w:pPr>
            <w:r w:rsidRPr="009764DE">
              <w:rPr>
                <w:b/>
                <w:bCs/>
                <w:color w:val="000000"/>
              </w:rPr>
              <w:t>1675.07</w:t>
            </w:r>
          </w:p>
        </w:tc>
        <w:tc>
          <w:tcPr>
            <w:tcW w:w="2218" w:type="dxa"/>
            <w:shd w:val="clear" w:color="auto" w:fill="auto"/>
            <w:noWrap/>
            <w:vAlign w:val="bottom"/>
            <w:hideMark/>
          </w:tcPr>
          <w:p w14:paraId="7024546B" w14:textId="77777777" w:rsidR="009764DE" w:rsidRPr="009764DE" w:rsidRDefault="009764DE" w:rsidP="009764DE">
            <w:pPr>
              <w:spacing w:line="240" w:lineRule="auto"/>
              <w:jc w:val="center"/>
              <w:rPr>
                <w:color w:val="000000"/>
              </w:rPr>
            </w:pPr>
            <w:r w:rsidRPr="009764DE">
              <w:rPr>
                <w:color w:val="000000"/>
              </w:rPr>
              <w:t>1687.05</w:t>
            </w:r>
          </w:p>
        </w:tc>
      </w:tr>
      <w:tr w:rsidR="009764DE" w:rsidRPr="009764DE" w14:paraId="5132CC68" w14:textId="77777777" w:rsidTr="009764DE">
        <w:trPr>
          <w:trHeight w:val="270"/>
        </w:trPr>
        <w:tc>
          <w:tcPr>
            <w:tcW w:w="1809" w:type="dxa"/>
          </w:tcPr>
          <w:p w14:paraId="5368221A" w14:textId="77777777" w:rsidR="009764DE" w:rsidRPr="009764DE" w:rsidRDefault="009764DE" w:rsidP="009764DE">
            <w:pPr>
              <w:spacing w:line="240" w:lineRule="auto"/>
              <w:jc w:val="right"/>
              <w:rPr>
                <w:color w:val="000000"/>
              </w:rPr>
            </w:pPr>
          </w:p>
        </w:tc>
        <w:tc>
          <w:tcPr>
            <w:tcW w:w="504" w:type="dxa"/>
          </w:tcPr>
          <w:p w14:paraId="705B3B58" w14:textId="3EC62AE3" w:rsidR="009764DE" w:rsidRPr="009764DE" w:rsidRDefault="009764DE" w:rsidP="009764DE">
            <w:pPr>
              <w:spacing w:line="240" w:lineRule="auto"/>
              <w:jc w:val="right"/>
              <w:rPr>
                <w:color w:val="000000"/>
              </w:rPr>
            </w:pPr>
            <w:r w:rsidRPr="009764DE">
              <w:rPr>
                <w:color w:val="000000"/>
              </w:rPr>
              <w:t>12</w:t>
            </w:r>
          </w:p>
        </w:tc>
        <w:tc>
          <w:tcPr>
            <w:tcW w:w="2420" w:type="dxa"/>
            <w:shd w:val="clear" w:color="auto" w:fill="auto"/>
            <w:noWrap/>
            <w:vAlign w:val="bottom"/>
            <w:hideMark/>
          </w:tcPr>
          <w:p w14:paraId="4A48D404" w14:textId="74A4C660" w:rsidR="009764DE" w:rsidRPr="009764DE" w:rsidRDefault="009764DE" w:rsidP="009764DE">
            <w:pPr>
              <w:spacing w:line="240" w:lineRule="auto"/>
              <w:jc w:val="center"/>
              <w:rPr>
                <w:color w:val="000000"/>
              </w:rPr>
            </w:pPr>
            <w:r w:rsidRPr="009764DE">
              <w:rPr>
                <w:color w:val="000000"/>
              </w:rPr>
              <w:t>1734.10</w:t>
            </w:r>
          </w:p>
        </w:tc>
        <w:tc>
          <w:tcPr>
            <w:tcW w:w="2520" w:type="dxa"/>
            <w:shd w:val="clear" w:color="auto" w:fill="auto"/>
            <w:noWrap/>
            <w:vAlign w:val="bottom"/>
            <w:hideMark/>
          </w:tcPr>
          <w:p w14:paraId="66FA848D" w14:textId="77777777" w:rsidR="009764DE" w:rsidRPr="009764DE" w:rsidRDefault="009764DE" w:rsidP="009764DE">
            <w:pPr>
              <w:spacing w:line="240" w:lineRule="auto"/>
              <w:jc w:val="center"/>
              <w:rPr>
                <w:b/>
                <w:bCs/>
                <w:color w:val="000000"/>
              </w:rPr>
            </w:pPr>
            <w:r w:rsidRPr="009764DE">
              <w:rPr>
                <w:b/>
                <w:bCs/>
                <w:color w:val="000000"/>
              </w:rPr>
              <w:t>1009.24</w:t>
            </w:r>
          </w:p>
        </w:tc>
        <w:tc>
          <w:tcPr>
            <w:tcW w:w="2218" w:type="dxa"/>
            <w:shd w:val="clear" w:color="auto" w:fill="auto"/>
            <w:noWrap/>
            <w:vAlign w:val="bottom"/>
            <w:hideMark/>
          </w:tcPr>
          <w:p w14:paraId="33BC1307" w14:textId="77777777" w:rsidR="009764DE" w:rsidRPr="009764DE" w:rsidRDefault="009764DE" w:rsidP="009764DE">
            <w:pPr>
              <w:spacing w:line="240" w:lineRule="auto"/>
              <w:jc w:val="center"/>
              <w:rPr>
                <w:color w:val="000000"/>
              </w:rPr>
            </w:pPr>
            <w:r w:rsidRPr="009764DE">
              <w:rPr>
                <w:color w:val="000000"/>
              </w:rPr>
              <w:t>1051.95</w:t>
            </w:r>
          </w:p>
        </w:tc>
      </w:tr>
      <w:tr w:rsidR="009764DE" w:rsidRPr="009764DE" w14:paraId="128579E9" w14:textId="77777777" w:rsidTr="009764DE">
        <w:trPr>
          <w:trHeight w:val="270"/>
        </w:trPr>
        <w:tc>
          <w:tcPr>
            <w:tcW w:w="1809" w:type="dxa"/>
          </w:tcPr>
          <w:p w14:paraId="293B6D7E" w14:textId="77777777" w:rsidR="009764DE" w:rsidRPr="009764DE" w:rsidRDefault="009764DE" w:rsidP="009764DE">
            <w:pPr>
              <w:spacing w:line="240" w:lineRule="auto"/>
              <w:jc w:val="right"/>
              <w:rPr>
                <w:color w:val="000000"/>
              </w:rPr>
            </w:pPr>
          </w:p>
        </w:tc>
        <w:tc>
          <w:tcPr>
            <w:tcW w:w="504" w:type="dxa"/>
          </w:tcPr>
          <w:p w14:paraId="6E8DE53A" w14:textId="5CF11EE7" w:rsidR="009764DE" w:rsidRPr="009764DE" w:rsidRDefault="009764DE" w:rsidP="009764DE">
            <w:pPr>
              <w:spacing w:line="240" w:lineRule="auto"/>
              <w:jc w:val="right"/>
              <w:rPr>
                <w:color w:val="000000"/>
              </w:rPr>
            </w:pPr>
            <w:r w:rsidRPr="009764DE">
              <w:rPr>
                <w:color w:val="000000"/>
              </w:rPr>
              <w:t>15</w:t>
            </w:r>
          </w:p>
        </w:tc>
        <w:tc>
          <w:tcPr>
            <w:tcW w:w="2420" w:type="dxa"/>
            <w:shd w:val="clear" w:color="auto" w:fill="auto"/>
            <w:noWrap/>
            <w:vAlign w:val="bottom"/>
            <w:hideMark/>
          </w:tcPr>
          <w:p w14:paraId="24D89BF5" w14:textId="7700A384" w:rsidR="009764DE" w:rsidRPr="009764DE" w:rsidRDefault="009764DE" w:rsidP="009764DE">
            <w:pPr>
              <w:spacing w:line="240" w:lineRule="auto"/>
              <w:jc w:val="center"/>
              <w:rPr>
                <w:b/>
                <w:bCs/>
                <w:color w:val="000000"/>
              </w:rPr>
            </w:pPr>
            <w:r w:rsidRPr="009764DE">
              <w:rPr>
                <w:b/>
                <w:bCs/>
                <w:color w:val="000000"/>
              </w:rPr>
              <w:t>1915.54</w:t>
            </w:r>
          </w:p>
        </w:tc>
        <w:tc>
          <w:tcPr>
            <w:tcW w:w="2520" w:type="dxa"/>
            <w:shd w:val="clear" w:color="auto" w:fill="auto"/>
            <w:noWrap/>
            <w:vAlign w:val="bottom"/>
            <w:hideMark/>
          </w:tcPr>
          <w:p w14:paraId="24E3C83E" w14:textId="77777777" w:rsidR="009764DE" w:rsidRPr="009764DE" w:rsidRDefault="009764DE" w:rsidP="009764DE">
            <w:pPr>
              <w:spacing w:line="240" w:lineRule="auto"/>
              <w:jc w:val="center"/>
              <w:rPr>
                <w:color w:val="000000"/>
              </w:rPr>
            </w:pPr>
            <w:r w:rsidRPr="009764DE">
              <w:rPr>
                <w:color w:val="000000"/>
              </w:rPr>
              <w:t>1924.32</w:t>
            </w:r>
          </w:p>
        </w:tc>
        <w:tc>
          <w:tcPr>
            <w:tcW w:w="2218" w:type="dxa"/>
            <w:shd w:val="clear" w:color="auto" w:fill="auto"/>
            <w:noWrap/>
            <w:vAlign w:val="bottom"/>
            <w:hideMark/>
          </w:tcPr>
          <w:p w14:paraId="5185BBE1" w14:textId="77777777" w:rsidR="009764DE" w:rsidRPr="009764DE" w:rsidRDefault="009764DE" w:rsidP="009764DE">
            <w:pPr>
              <w:spacing w:line="240" w:lineRule="auto"/>
              <w:jc w:val="center"/>
              <w:rPr>
                <w:color w:val="000000"/>
              </w:rPr>
            </w:pPr>
            <w:r w:rsidRPr="009764DE">
              <w:rPr>
                <w:color w:val="000000"/>
              </w:rPr>
              <w:t>1939.67</w:t>
            </w:r>
          </w:p>
        </w:tc>
      </w:tr>
      <w:tr w:rsidR="009764DE" w:rsidRPr="009764DE" w14:paraId="64A2F3C2" w14:textId="77777777" w:rsidTr="009764DE">
        <w:trPr>
          <w:trHeight w:val="270"/>
        </w:trPr>
        <w:tc>
          <w:tcPr>
            <w:tcW w:w="1809" w:type="dxa"/>
          </w:tcPr>
          <w:p w14:paraId="3D2A413C" w14:textId="77777777" w:rsidR="009764DE" w:rsidRPr="009764DE" w:rsidRDefault="009764DE" w:rsidP="009764DE">
            <w:pPr>
              <w:spacing w:line="240" w:lineRule="auto"/>
              <w:jc w:val="right"/>
              <w:rPr>
                <w:color w:val="000000"/>
              </w:rPr>
            </w:pPr>
          </w:p>
        </w:tc>
        <w:tc>
          <w:tcPr>
            <w:tcW w:w="504" w:type="dxa"/>
          </w:tcPr>
          <w:p w14:paraId="14622D0F" w14:textId="67E451FD" w:rsidR="009764DE" w:rsidRPr="009764DE" w:rsidRDefault="009764DE" w:rsidP="009764DE">
            <w:pPr>
              <w:spacing w:line="240" w:lineRule="auto"/>
              <w:jc w:val="right"/>
              <w:rPr>
                <w:color w:val="000000"/>
              </w:rPr>
            </w:pPr>
            <w:r w:rsidRPr="009764DE">
              <w:rPr>
                <w:color w:val="000000"/>
              </w:rPr>
              <w:t>16</w:t>
            </w:r>
          </w:p>
        </w:tc>
        <w:tc>
          <w:tcPr>
            <w:tcW w:w="2420" w:type="dxa"/>
            <w:shd w:val="clear" w:color="auto" w:fill="auto"/>
            <w:noWrap/>
            <w:vAlign w:val="bottom"/>
            <w:hideMark/>
          </w:tcPr>
          <w:p w14:paraId="25A2AAF3" w14:textId="549FE006" w:rsidR="009764DE" w:rsidRPr="009764DE" w:rsidRDefault="009764DE" w:rsidP="009764DE">
            <w:pPr>
              <w:spacing w:line="240" w:lineRule="auto"/>
              <w:jc w:val="center"/>
              <w:rPr>
                <w:color w:val="000000"/>
              </w:rPr>
            </w:pPr>
            <w:r w:rsidRPr="009764DE">
              <w:rPr>
                <w:color w:val="000000"/>
              </w:rPr>
              <w:t>2238.62</w:t>
            </w:r>
          </w:p>
        </w:tc>
        <w:tc>
          <w:tcPr>
            <w:tcW w:w="2520" w:type="dxa"/>
            <w:shd w:val="clear" w:color="auto" w:fill="auto"/>
            <w:noWrap/>
            <w:vAlign w:val="bottom"/>
            <w:hideMark/>
          </w:tcPr>
          <w:p w14:paraId="6C84F4CE" w14:textId="77777777" w:rsidR="009764DE" w:rsidRPr="009764DE" w:rsidRDefault="009764DE" w:rsidP="009764DE">
            <w:pPr>
              <w:spacing w:line="240" w:lineRule="auto"/>
              <w:jc w:val="center"/>
              <w:rPr>
                <w:b/>
                <w:bCs/>
                <w:color w:val="000000"/>
              </w:rPr>
            </w:pPr>
            <w:r w:rsidRPr="009764DE">
              <w:rPr>
                <w:b/>
                <w:bCs/>
                <w:color w:val="000000"/>
              </w:rPr>
              <w:t>1838.92</w:t>
            </w:r>
          </w:p>
        </w:tc>
        <w:tc>
          <w:tcPr>
            <w:tcW w:w="2218" w:type="dxa"/>
            <w:shd w:val="clear" w:color="auto" w:fill="auto"/>
            <w:noWrap/>
            <w:vAlign w:val="bottom"/>
            <w:hideMark/>
          </w:tcPr>
          <w:p w14:paraId="43B07C72" w14:textId="77777777" w:rsidR="009764DE" w:rsidRPr="009764DE" w:rsidRDefault="009764DE" w:rsidP="009764DE">
            <w:pPr>
              <w:spacing w:line="240" w:lineRule="auto"/>
              <w:jc w:val="center"/>
              <w:rPr>
                <w:color w:val="000000"/>
              </w:rPr>
            </w:pPr>
            <w:r w:rsidRPr="009764DE">
              <w:rPr>
                <w:color w:val="000000"/>
              </w:rPr>
              <w:t>1839.89</w:t>
            </w:r>
          </w:p>
        </w:tc>
      </w:tr>
      <w:tr w:rsidR="009764DE" w:rsidRPr="009764DE" w14:paraId="664674DD" w14:textId="77777777" w:rsidTr="009764DE">
        <w:trPr>
          <w:trHeight w:val="270"/>
        </w:trPr>
        <w:tc>
          <w:tcPr>
            <w:tcW w:w="1809" w:type="dxa"/>
          </w:tcPr>
          <w:p w14:paraId="65B59391" w14:textId="77777777" w:rsidR="009764DE" w:rsidRPr="009764DE" w:rsidRDefault="009764DE" w:rsidP="009764DE">
            <w:pPr>
              <w:spacing w:line="240" w:lineRule="auto"/>
              <w:jc w:val="right"/>
              <w:rPr>
                <w:color w:val="000000"/>
              </w:rPr>
            </w:pPr>
          </w:p>
        </w:tc>
        <w:tc>
          <w:tcPr>
            <w:tcW w:w="504" w:type="dxa"/>
          </w:tcPr>
          <w:p w14:paraId="391A5AC7" w14:textId="19156AF9" w:rsidR="009764DE" w:rsidRPr="009764DE" w:rsidRDefault="009764DE" w:rsidP="009764DE">
            <w:pPr>
              <w:spacing w:line="240" w:lineRule="auto"/>
              <w:jc w:val="right"/>
              <w:rPr>
                <w:color w:val="000000"/>
              </w:rPr>
            </w:pPr>
            <w:r w:rsidRPr="009764DE">
              <w:rPr>
                <w:color w:val="000000"/>
              </w:rPr>
              <w:t>17</w:t>
            </w:r>
          </w:p>
        </w:tc>
        <w:tc>
          <w:tcPr>
            <w:tcW w:w="2420" w:type="dxa"/>
            <w:shd w:val="clear" w:color="auto" w:fill="auto"/>
            <w:noWrap/>
            <w:vAlign w:val="bottom"/>
            <w:hideMark/>
          </w:tcPr>
          <w:p w14:paraId="5A6E4B37" w14:textId="15675AFD" w:rsidR="009764DE" w:rsidRPr="009764DE" w:rsidRDefault="009764DE" w:rsidP="009764DE">
            <w:pPr>
              <w:spacing w:line="240" w:lineRule="auto"/>
              <w:jc w:val="center"/>
              <w:rPr>
                <w:b/>
                <w:bCs/>
                <w:color w:val="000000"/>
              </w:rPr>
            </w:pPr>
            <w:r w:rsidRPr="009764DE">
              <w:rPr>
                <w:b/>
                <w:bCs/>
                <w:color w:val="000000"/>
              </w:rPr>
              <w:t>2042.54</w:t>
            </w:r>
          </w:p>
        </w:tc>
        <w:tc>
          <w:tcPr>
            <w:tcW w:w="2520" w:type="dxa"/>
            <w:shd w:val="clear" w:color="auto" w:fill="auto"/>
            <w:noWrap/>
            <w:vAlign w:val="bottom"/>
            <w:hideMark/>
          </w:tcPr>
          <w:p w14:paraId="544872D7" w14:textId="77777777" w:rsidR="009764DE" w:rsidRPr="009764DE" w:rsidRDefault="009764DE" w:rsidP="009764DE">
            <w:pPr>
              <w:spacing w:line="240" w:lineRule="auto"/>
              <w:jc w:val="center"/>
              <w:rPr>
                <w:color w:val="000000"/>
              </w:rPr>
            </w:pPr>
            <w:r w:rsidRPr="009764DE">
              <w:rPr>
                <w:color w:val="000000"/>
              </w:rPr>
              <w:t>2063.96</w:t>
            </w:r>
          </w:p>
        </w:tc>
        <w:tc>
          <w:tcPr>
            <w:tcW w:w="2218" w:type="dxa"/>
            <w:shd w:val="clear" w:color="auto" w:fill="auto"/>
            <w:noWrap/>
            <w:vAlign w:val="bottom"/>
            <w:hideMark/>
          </w:tcPr>
          <w:p w14:paraId="7A6A9797" w14:textId="77777777" w:rsidR="009764DE" w:rsidRPr="009764DE" w:rsidRDefault="009764DE" w:rsidP="009764DE">
            <w:pPr>
              <w:spacing w:line="240" w:lineRule="auto"/>
              <w:jc w:val="center"/>
              <w:rPr>
                <w:color w:val="000000"/>
              </w:rPr>
            </w:pPr>
            <w:r w:rsidRPr="009764DE">
              <w:rPr>
                <w:color w:val="000000"/>
              </w:rPr>
              <w:t>2060.44</w:t>
            </w:r>
          </w:p>
        </w:tc>
      </w:tr>
      <w:tr w:rsidR="009764DE" w:rsidRPr="009764DE" w14:paraId="74252CB8" w14:textId="77777777" w:rsidTr="009764DE">
        <w:trPr>
          <w:trHeight w:val="270"/>
        </w:trPr>
        <w:tc>
          <w:tcPr>
            <w:tcW w:w="1809" w:type="dxa"/>
          </w:tcPr>
          <w:p w14:paraId="339C70A1" w14:textId="77777777" w:rsidR="009764DE" w:rsidRPr="009764DE" w:rsidRDefault="009764DE" w:rsidP="009764DE">
            <w:pPr>
              <w:spacing w:line="240" w:lineRule="auto"/>
              <w:jc w:val="right"/>
              <w:rPr>
                <w:color w:val="000000"/>
              </w:rPr>
            </w:pPr>
          </w:p>
        </w:tc>
        <w:tc>
          <w:tcPr>
            <w:tcW w:w="504" w:type="dxa"/>
          </w:tcPr>
          <w:p w14:paraId="3BC4D7FC" w14:textId="01EB1BF6" w:rsidR="009764DE" w:rsidRPr="009764DE" w:rsidRDefault="009764DE" w:rsidP="009764DE">
            <w:pPr>
              <w:spacing w:line="240" w:lineRule="auto"/>
              <w:jc w:val="right"/>
              <w:rPr>
                <w:color w:val="000000"/>
              </w:rPr>
            </w:pPr>
            <w:r w:rsidRPr="009764DE">
              <w:rPr>
                <w:color w:val="000000"/>
              </w:rPr>
              <w:t>18</w:t>
            </w:r>
          </w:p>
        </w:tc>
        <w:tc>
          <w:tcPr>
            <w:tcW w:w="2420" w:type="dxa"/>
            <w:shd w:val="clear" w:color="auto" w:fill="auto"/>
            <w:noWrap/>
            <w:vAlign w:val="bottom"/>
            <w:hideMark/>
          </w:tcPr>
          <w:p w14:paraId="37FE299D" w14:textId="431946FB" w:rsidR="009764DE" w:rsidRPr="009764DE" w:rsidRDefault="009764DE" w:rsidP="009764DE">
            <w:pPr>
              <w:spacing w:line="240" w:lineRule="auto"/>
              <w:jc w:val="center"/>
              <w:rPr>
                <w:color w:val="000000"/>
              </w:rPr>
            </w:pPr>
            <w:r w:rsidRPr="009764DE">
              <w:rPr>
                <w:color w:val="000000"/>
              </w:rPr>
              <w:t>2094.35</w:t>
            </w:r>
          </w:p>
        </w:tc>
        <w:tc>
          <w:tcPr>
            <w:tcW w:w="2520" w:type="dxa"/>
            <w:shd w:val="clear" w:color="auto" w:fill="auto"/>
            <w:noWrap/>
            <w:vAlign w:val="bottom"/>
            <w:hideMark/>
          </w:tcPr>
          <w:p w14:paraId="2C8F3205" w14:textId="77777777" w:rsidR="009764DE" w:rsidRPr="009764DE" w:rsidRDefault="009764DE" w:rsidP="009764DE">
            <w:pPr>
              <w:spacing w:line="240" w:lineRule="auto"/>
              <w:jc w:val="center"/>
              <w:rPr>
                <w:color w:val="000000"/>
              </w:rPr>
            </w:pPr>
            <w:r w:rsidRPr="009764DE">
              <w:rPr>
                <w:color w:val="000000"/>
              </w:rPr>
              <w:t>1880.93</w:t>
            </w:r>
          </w:p>
        </w:tc>
        <w:tc>
          <w:tcPr>
            <w:tcW w:w="2218" w:type="dxa"/>
            <w:shd w:val="clear" w:color="auto" w:fill="auto"/>
            <w:noWrap/>
            <w:vAlign w:val="bottom"/>
            <w:hideMark/>
          </w:tcPr>
          <w:p w14:paraId="0C7EB652" w14:textId="77777777" w:rsidR="009764DE" w:rsidRPr="009764DE" w:rsidRDefault="009764DE" w:rsidP="009764DE">
            <w:pPr>
              <w:spacing w:line="240" w:lineRule="auto"/>
              <w:jc w:val="center"/>
              <w:rPr>
                <w:b/>
                <w:bCs/>
                <w:color w:val="000000"/>
              </w:rPr>
            </w:pPr>
            <w:r w:rsidRPr="009764DE">
              <w:rPr>
                <w:b/>
                <w:bCs/>
                <w:color w:val="000000"/>
              </w:rPr>
              <w:t>1856.98</w:t>
            </w:r>
          </w:p>
        </w:tc>
      </w:tr>
      <w:tr w:rsidR="009764DE" w:rsidRPr="009764DE" w14:paraId="41C25C3B" w14:textId="77777777" w:rsidTr="009764DE">
        <w:trPr>
          <w:trHeight w:val="270"/>
        </w:trPr>
        <w:tc>
          <w:tcPr>
            <w:tcW w:w="1809" w:type="dxa"/>
          </w:tcPr>
          <w:p w14:paraId="062303FC" w14:textId="77777777" w:rsidR="009764DE" w:rsidRPr="009764DE" w:rsidRDefault="009764DE" w:rsidP="009764DE">
            <w:pPr>
              <w:spacing w:line="240" w:lineRule="auto"/>
              <w:jc w:val="right"/>
              <w:rPr>
                <w:color w:val="000000"/>
              </w:rPr>
            </w:pPr>
          </w:p>
        </w:tc>
        <w:tc>
          <w:tcPr>
            <w:tcW w:w="504" w:type="dxa"/>
          </w:tcPr>
          <w:p w14:paraId="2A1FD39C" w14:textId="1399962D" w:rsidR="009764DE" w:rsidRPr="009764DE" w:rsidRDefault="009764DE" w:rsidP="009764DE">
            <w:pPr>
              <w:spacing w:line="240" w:lineRule="auto"/>
              <w:jc w:val="right"/>
              <w:rPr>
                <w:color w:val="000000"/>
              </w:rPr>
            </w:pPr>
            <w:r w:rsidRPr="009764DE">
              <w:rPr>
                <w:color w:val="000000"/>
              </w:rPr>
              <w:t>19</w:t>
            </w:r>
          </w:p>
        </w:tc>
        <w:tc>
          <w:tcPr>
            <w:tcW w:w="2420" w:type="dxa"/>
            <w:shd w:val="clear" w:color="auto" w:fill="auto"/>
            <w:noWrap/>
            <w:vAlign w:val="bottom"/>
            <w:hideMark/>
          </w:tcPr>
          <w:p w14:paraId="5131933E" w14:textId="099EBF5C" w:rsidR="009764DE" w:rsidRPr="009764DE" w:rsidRDefault="009764DE" w:rsidP="009764DE">
            <w:pPr>
              <w:spacing w:line="240" w:lineRule="auto"/>
              <w:jc w:val="center"/>
              <w:rPr>
                <w:color w:val="000000"/>
              </w:rPr>
            </w:pPr>
            <w:r w:rsidRPr="009764DE">
              <w:rPr>
                <w:color w:val="000000"/>
              </w:rPr>
              <w:t>1669.20</w:t>
            </w:r>
          </w:p>
        </w:tc>
        <w:tc>
          <w:tcPr>
            <w:tcW w:w="2520" w:type="dxa"/>
            <w:shd w:val="clear" w:color="auto" w:fill="auto"/>
            <w:noWrap/>
            <w:vAlign w:val="bottom"/>
            <w:hideMark/>
          </w:tcPr>
          <w:p w14:paraId="75EA89DC" w14:textId="77777777" w:rsidR="009764DE" w:rsidRPr="009764DE" w:rsidRDefault="009764DE" w:rsidP="009764DE">
            <w:pPr>
              <w:spacing w:line="240" w:lineRule="auto"/>
              <w:jc w:val="center"/>
              <w:rPr>
                <w:b/>
                <w:bCs/>
                <w:color w:val="000000"/>
              </w:rPr>
            </w:pPr>
            <w:r w:rsidRPr="009764DE">
              <w:rPr>
                <w:b/>
                <w:bCs/>
                <w:color w:val="000000"/>
              </w:rPr>
              <w:t>1577.24</w:t>
            </w:r>
          </w:p>
        </w:tc>
        <w:tc>
          <w:tcPr>
            <w:tcW w:w="2218" w:type="dxa"/>
            <w:shd w:val="clear" w:color="auto" w:fill="auto"/>
            <w:noWrap/>
            <w:vAlign w:val="bottom"/>
            <w:hideMark/>
          </w:tcPr>
          <w:p w14:paraId="41B7C30B" w14:textId="77777777" w:rsidR="009764DE" w:rsidRPr="009764DE" w:rsidRDefault="009764DE" w:rsidP="009764DE">
            <w:pPr>
              <w:spacing w:line="240" w:lineRule="auto"/>
              <w:jc w:val="center"/>
              <w:rPr>
                <w:color w:val="000000"/>
              </w:rPr>
            </w:pPr>
            <w:r w:rsidRPr="009764DE">
              <w:rPr>
                <w:color w:val="000000"/>
              </w:rPr>
              <w:t>1579.16</w:t>
            </w:r>
          </w:p>
        </w:tc>
      </w:tr>
      <w:tr w:rsidR="009764DE" w:rsidRPr="009764DE" w14:paraId="33E9DFFA" w14:textId="77777777" w:rsidTr="009764DE">
        <w:trPr>
          <w:trHeight w:val="270"/>
        </w:trPr>
        <w:tc>
          <w:tcPr>
            <w:tcW w:w="1809" w:type="dxa"/>
          </w:tcPr>
          <w:p w14:paraId="5FBBE521" w14:textId="77777777" w:rsidR="009764DE" w:rsidRPr="009764DE" w:rsidRDefault="009764DE" w:rsidP="009764DE">
            <w:pPr>
              <w:spacing w:line="240" w:lineRule="auto"/>
              <w:jc w:val="right"/>
              <w:rPr>
                <w:color w:val="000000"/>
              </w:rPr>
            </w:pPr>
          </w:p>
        </w:tc>
        <w:tc>
          <w:tcPr>
            <w:tcW w:w="504" w:type="dxa"/>
          </w:tcPr>
          <w:p w14:paraId="56A65064" w14:textId="085C808A" w:rsidR="009764DE" w:rsidRPr="009764DE" w:rsidRDefault="009764DE" w:rsidP="009764DE">
            <w:pPr>
              <w:spacing w:line="240" w:lineRule="auto"/>
              <w:jc w:val="right"/>
              <w:rPr>
                <w:color w:val="000000"/>
              </w:rPr>
            </w:pPr>
            <w:r w:rsidRPr="009764DE">
              <w:rPr>
                <w:color w:val="000000"/>
              </w:rPr>
              <w:t>20</w:t>
            </w:r>
          </w:p>
        </w:tc>
        <w:tc>
          <w:tcPr>
            <w:tcW w:w="2420" w:type="dxa"/>
            <w:shd w:val="clear" w:color="auto" w:fill="auto"/>
            <w:noWrap/>
            <w:vAlign w:val="bottom"/>
            <w:hideMark/>
          </w:tcPr>
          <w:p w14:paraId="5859181A" w14:textId="2205E170" w:rsidR="009764DE" w:rsidRPr="009764DE" w:rsidRDefault="009764DE" w:rsidP="009764DE">
            <w:pPr>
              <w:spacing w:line="240" w:lineRule="auto"/>
              <w:jc w:val="center"/>
              <w:rPr>
                <w:color w:val="000000"/>
              </w:rPr>
            </w:pPr>
            <w:r w:rsidRPr="009764DE">
              <w:rPr>
                <w:color w:val="000000"/>
              </w:rPr>
              <w:t>1662.68</w:t>
            </w:r>
          </w:p>
        </w:tc>
        <w:tc>
          <w:tcPr>
            <w:tcW w:w="2520" w:type="dxa"/>
            <w:shd w:val="clear" w:color="auto" w:fill="auto"/>
            <w:noWrap/>
            <w:vAlign w:val="bottom"/>
            <w:hideMark/>
          </w:tcPr>
          <w:p w14:paraId="6CFE8106" w14:textId="77777777" w:rsidR="009764DE" w:rsidRPr="009764DE" w:rsidRDefault="009764DE" w:rsidP="009764DE">
            <w:pPr>
              <w:spacing w:line="240" w:lineRule="auto"/>
              <w:jc w:val="center"/>
              <w:rPr>
                <w:color w:val="000000"/>
              </w:rPr>
            </w:pPr>
            <w:r w:rsidRPr="009764DE">
              <w:rPr>
                <w:color w:val="000000"/>
              </w:rPr>
              <w:t>1584.76</w:t>
            </w:r>
          </w:p>
        </w:tc>
        <w:tc>
          <w:tcPr>
            <w:tcW w:w="2218" w:type="dxa"/>
            <w:shd w:val="clear" w:color="auto" w:fill="auto"/>
            <w:noWrap/>
            <w:vAlign w:val="bottom"/>
            <w:hideMark/>
          </w:tcPr>
          <w:p w14:paraId="7AA8AC60" w14:textId="77777777" w:rsidR="009764DE" w:rsidRPr="009764DE" w:rsidRDefault="009764DE" w:rsidP="009764DE">
            <w:pPr>
              <w:spacing w:line="240" w:lineRule="auto"/>
              <w:jc w:val="center"/>
              <w:rPr>
                <w:b/>
                <w:bCs/>
                <w:color w:val="000000"/>
              </w:rPr>
            </w:pPr>
            <w:r w:rsidRPr="009764DE">
              <w:rPr>
                <w:b/>
                <w:bCs/>
                <w:color w:val="000000"/>
              </w:rPr>
              <w:t>1581.25</w:t>
            </w:r>
          </w:p>
        </w:tc>
      </w:tr>
      <w:tr w:rsidR="009764DE" w:rsidRPr="009764DE" w14:paraId="3A5AE2A8" w14:textId="77777777" w:rsidTr="009764DE">
        <w:trPr>
          <w:trHeight w:val="270"/>
        </w:trPr>
        <w:tc>
          <w:tcPr>
            <w:tcW w:w="1809" w:type="dxa"/>
          </w:tcPr>
          <w:p w14:paraId="543A4D38" w14:textId="77777777" w:rsidR="009764DE" w:rsidRPr="009764DE" w:rsidRDefault="009764DE" w:rsidP="009764DE">
            <w:pPr>
              <w:spacing w:line="240" w:lineRule="auto"/>
              <w:jc w:val="right"/>
              <w:rPr>
                <w:color w:val="000000"/>
              </w:rPr>
            </w:pPr>
          </w:p>
        </w:tc>
        <w:tc>
          <w:tcPr>
            <w:tcW w:w="504" w:type="dxa"/>
          </w:tcPr>
          <w:p w14:paraId="1825AAF5" w14:textId="46520944" w:rsidR="009764DE" w:rsidRPr="009764DE" w:rsidRDefault="009764DE" w:rsidP="009764DE">
            <w:pPr>
              <w:spacing w:line="240" w:lineRule="auto"/>
              <w:jc w:val="right"/>
              <w:rPr>
                <w:color w:val="000000"/>
              </w:rPr>
            </w:pPr>
          </w:p>
        </w:tc>
        <w:tc>
          <w:tcPr>
            <w:tcW w:w="2420" w:type="dxa"/>
            <w:shd w:val="clear" w:color="auto" w:fill="auto"/>
            <w:noWrap/>
            <w:vAlign w:val="bottom"/>
            <w:hideMark/>
          </w:tcPr>
          <w:p w14:paraId="2E425276" w14:textId="4566E9D7" w:rsidR="009764DE" w:rsidRPr="009764DE" w:rsidRDefault="009764DE" w:rsidP="009764DE">
            <w:pPr>
              <w:spacing w:line="240" w:lineRule="auto"/>
              <w:jc w:val="center"/>
              <w:rPr>
                <w:color w:val="000000"/>
              </w:rPr>
            </w:pPr>
          </w:p>
        </w:tc>
        <w:tc>
          <w:tcPr>
            <w:tcW w:w="2520" w:type="dxa"/>
            <w:shd w:val="clear" w:color="auto" w:fill="auto"/>
            <w:noWrap/>
            <w:vAlign w:val="bottom"/>
            <w:hideMark/>
          </w:tcPr>
          <w:p w14:paraId="41624E23" w14:textId="77777777" w:rsidR="009764DE" w:rsidRPr="009764DE" w:rsidRDefault="009764DE" w:rsidP="009764DE">
            <w:pPr>
              <w:spacing w:line="240" w:lineRule="auto"/>
              <w:jc w:val="center"/>
            </w:pPr>
          </w:p>
        </w:tc>
        <w:tc>
          <w:tcPr>
            <w:tcW w:w="2218" w:type="dxa"/>
            <w:shd w:val="clear" w:color="auto" w:fill="auto"/>
            <w:noWrap/>
            <w:vAlign w:val="bottom"/>
            <w:hideMark/>
          </w:tcPr>
          <w:p w14:paraId="735C6350" w14:textId="77777777" w:rsidR="009764DE" w:rsidRPr="009764DE" w:rsidRDefault="009764DE" w:rsidP="009764DE">
            <w:pPr>
              <w:spacing w:line="240" w:lineRule="auto"/>
              <w:jc w:val="center"/>
            </w:pPr>
          </w:p>
        </w:tc>
      </w:tr>
      <w:tr w:rsidR="009764DE" w:rsidRPr="009764DE" w14:paraId="51B76280" w14:textId="77777777" w:rsidTr="009764DE">
        <w:trPr>
          <w:trHeight w:val="270"/>
        </w:trPr>
        <w:tc>
          <w:tcPr>
            <w:tcW w:w="1809" w:type="dxa"/>
          </w:tcPr>
          <w:p w14:paraId="3984CD67" w14:textId="2363B8D9" w:rsidR="009764DE" w:rsidRPr="009764DE" w:rsidRDefault="009764DE" w:rsidP="009764DE">
            <w:pPr>
              <w:spacing w:line="240" w:lineRule="auto"/>
              <w:jc w:val="right"/>
              <w:rPr>
                <w:color w:val="000000"/>
              </w:rPr>
            </w:pPr>
            <w:r w:rsidRPr="009764DE">
              <w:rPr>
                <w:color w:val="000000"/>
              </w:rPr>
              <w:t>Low Precision</w:t>
            </w:r>
          </w:p>
        </w:tc>
        <w:tc>
          <w:tcPr>
            <w:tcW w:w="504" w:type="dxa"/>
          </w:tcPr>
          <w:p w14:paraId="700DAC5F" w14:textId="5BB13D2D" w:rsidR="009764DE" w:rsidRPr="009764DE" w:rsidRDefault="009764DE" w:rsidP="009764DE">
            <w:pPr>
              <w:spacing w:line="240" w:lineRule="auto"/>
              <w:jc w:val="right"/>
              <w:rPr>
                <w:color w:val="000000"/>
              </w:rPr>
            </w:pPr>
            <w:r w:rsidRPr="009764DE">
              <w:rPr>
                <w:color w:val="000000"/>
              </w:rPr>
              <w:t>1</w:t>
            </w:r>
          </w:p>
        </w:tc>
        <w:tc>
          <w:tcPr>
            <w:tcW w:w="2420" w:type="dxa"/>
            <w:shd w:val="clear" w:color="auto" w:fill="auto"/>
            <w:noWrap/>
            <w:vAlign w:val="bottom"/>
            <w:hideMark/>
          </w:tcPr>
          <w:p w14:paraId="4BB624C4" w14:textId="781C4846" w:rsidR="009764DE" w:rsidRPr="009764DE" w:rsidRDefault="009764DE" w:rsidP="009764DE">
            <w:pPr>
              <w:spacing w:line="240" w:lineRule="auto"/>
              <w:jc w:val="center"/>
              <w:rPr>
                <w:b/>
                <w:bCs/>
                <w:color w:val="000000"/>
              </w:rPr>
            </w:pPr>
            <w:r w:rsidRPr="009764DE">
              <w:rPr>
                <w:b/>
                <w:bCs/>
                <w:color w:val="000000"/>
              </w:rPr>
              <w:t>913.07</w:t>
            </w:r>
          </w:p>
        </w:tc>
        <w:tc>
          <w:tcPr>
            <w:tcW w:w="2520" w:type="dxa"/>
            <w:shd w:val="clear" w:color="auto" w:fill="auto"/>
            <w:noWrap/>
            <w:vAlign w:val="bottom"/>
            <w:hideMark/>
          </w:tcPr>
          <w:p w14:paraId="25AD55F6" w14:textId="77777777" w:rsidR="009764DE" w:rsidRPr="009764DE" w:rsidRDefault="009764DE" w:rsidP="009764DE">
            <w:pPr>
              <w:spacing w:line="240" w:lineRule="auto"/>
              <w:jc w:val="center"/>
              <w:rPr>
                <w:color w:val="000000"/>
              </w:rPr>
            </w:pPr>
            <w:r w:rsidRPr="009764DE">
              <w:rPr>
                <w:color w:val="000000"/>
              </w:rPr>
              <w:t>919.42</w:t>
            </w:r>
          </w:p>
        </w:tc>
        <w:tc>
          <w:tcPr>
            <w:tcW w:w="2218" w:type="dxa"/>
            <w:shd w:val="clear" w:color="auto" w:fill="auto"/>
            <w:noWrap/>
            <w:vAlign w:val="bottom"/>
            <w:hideMark/>
          </w:tcPr>
          <w:p w14:paraId="05C78148" w14:textId="77777777" w:rsidR="009764DE" w:rsidRPr="009764DE" w:rsidRDefault="009764DE" w:rsidP="009764DE">
            <w:pPr>
              <w:spacing w:line="240" w:lineRule="auto"/>
              <w:jc w:val="center"/>
              <w:rPr>
                <w:color w:val="000000"/>
              </w:rPr>
            </w:pPr>
            <w:r w:rsidRPr="009764DE">
              <w:rPr>
                <w:color w:val="000000"/>
              </w:rPr>
              <w:t>928.23</w:t>
            </w:r>
          </w:p>
        </w:tc>
      </w:tr>
      <w:tr w:rsidR="009764DE" w:rsidRPr="009764DE" w14:paraId="29B4E7B4" w14:textId="77777777" w:rsidTr="009764DE">
        <w:trPr>
          <w:trHeight w:val="270"/>
        </w:trPr>
        <w:tc>
          <w:tcPr>
            <w:tcW w:w="1809" w:type="dxa"/>
            <w:tcBorders>
              <w:bottom w:val="single" w:sz="4" w:space="0" w:color="auto"/>
            </w:tcBorders>
          </w:tcPr>
          <w:p w14:paraId="4B5617BD" w14:textId="77777777" w:rsidR="009764DE" w:rsidRPr="009764DE" w:rsidRDefault="009764DE" w:rsidP="009764DE">
            <w:pPr>
              <w:spacing w:line="240" w:lineRule="auto"/>
              <w:jc w:val="right"/>
              <w:rPr>
                <w:color w:val="000000"/>
              </w:rPr>
            </w:pPr>
          </w:p>
        </w:tc>
        <w:tc>
          <w:tcPr>
            <w:tcW w:w="504" w:type="dxa"/>
            <w:tcBorders>
              <w:bottom w:val="single" w:sz="4" w:space="0" w:color="auto"/>
            </w:tcBorders>
          </w:tcPr>
          <w:p w14:paraId="66764D2C" w14:textId="36C8AB08" w:rsidR="009764DE" w:rsidRPr="009764DE" w:rsidRDefault="009764DE" w:rsidP="009764DE">
            <w:pPr>
              <w:spacing w:line="240" w:lineRule="auto"/>
              <w:jc w:val="right"/>
              <w:rPr>
                <w:color w:val="000000"/>
              </w:rPr>
            </w:pPr>
            <w:r w:rsidRPr="009764DE">
              <w:rPr>
                <w:color w:val="000000"/>
              </w:rPr>
              <w:t>13</w:t>
            </w:r>
          </w:p>
        </w:tc>
        <w:tc>
          <w:tcPr>
            <w:tcW w:w="2420" w:type="dxa"/>
            <w:tcBorders>
              <w:bottom w:val="single" w:sz="4" w:space="0" w:color="auto"/>
            </w:tcBorders>
            <w:shd w:val="clear" w:color="auto" w:fill="auto"/>
            <w:noWrap/>
            <w:vAlign w:val="bottom"/>
            <w:hideMark/>
          </w:tcPr>
          <w:p w14:paraId="034A9CF3" w14:textId="579ABDF5" w:rsidR="009764DE" w:rsidRPr="009764DE" w:rsidRDefault="009764DE" w:rsidP="009764DE">
            <w:pPr>
              <w:spacing w:line="240" w:lineRule="auto"/>
              <w:jc w:val="center"/>
              <w:rPr>
                <w:b/>
                <w:bCs/>
                <w:color w:val="000000"/>
              </w:rPr>
            </w:pPr>
            <w:r w:rsidRPr="009764DE">
              <w:rPr>
                <w:b/>
                <w:bCs/>
                <w:color w:val="000000"/>
              </w:rPr>
              <w:t>1567.87</w:t>
            </w:r>
          </w:p>
        </w:tc>
        <w:tc>
          <w:tcPr>
            <w:tcW w:w="2520" w:type="dxa"/>
            <w:tcBorders>
              <w:bottom w:val="single" w:sz="4" w:space="0" w:color="auto"/>
            </w:tcBorders>
            <w:shd w:val="clear" w:color="auto" w:fill="auto"/>
            <w:noWrap/>
            <w:vAlign w:val="bottom"/>
            <w:hideMark/>
          </w:tcPr>
          <w:p w14:paraId="6073BE96" w14:textId="77777777" w:rsidR="009764DE" w:rsidRPr="009764DE" w:rsidRDefault="009764DE" w:rsidP="009764DE">
            <w:pPr>
              <w:spacing w:line="240" w:lineRule="auto"/>
              <w:jc w:val="center"/>
              <w:rPr>
                <w:color w:val="000000"/>
              </w:rPr>
            </w:pPr>
            <w:r w:rsidRPr="009764DE">
              <w:rPr>
                <w:color w:val="000000"/>
              </w:rPr>
              <w:t>1572.34</w:t>
            </w:r>
          </w:p>
        </w:tc>
        <w:tc>
          <w:tcPr>
            <w:tcW w:w="2218" w:type="dxa"/>
            <w:tcBorders>
              <w:bottom w:val="single" w:sz="4" w:space="0" w:color="auto"/>
            </w:tcBorders>
            <w:shd w:val="clear" w:color="auto" w:fill="auto"/>
            <w:noWrap/>
            <w:vAlign w:val="bottom"/>
            <w:hideMark/>
          </w:tcPr>
          <w:p w14:paraId="5363760E" w14:textId="77777777" w:rsidR="009764DE" w:rsidRPr="009764DE" w:rsidRDefault="009764DE" w:rsidP="009764DE">
            <w:pPr>
              <w:spacing w:line="240" w:lineRule="auto"/>
              <w:jc w:val="center"/>
              <w:rPr>
                <w:color w:val="000000"/>
              </w:rPr>
            </w:pPr>
            <w:r w:rsidRPr="009764DE">
              <w:rPr>
                <w:color w:val="000000"/>
              </w:rPr>
              <w:t>1569.88</w:t>
            </w:r>
          </w:p>
        </w:tc>
      </w:tr>
    </w:tbl>
    <w:p w14:paraId="03A57E89" w14:textId="6E57ED7C" w:rsidR="009764DE" w:rsidRDefault="009764DE">
      <w:r>
        <w:t xml:space="preserve">Lowest BIC </w:t>
      </w:r>
      <w:r w:rsidR="0043190F">
        <w:t xml:space="preserve">for each participant is indicated in boldface </w:t>
      </w:r>
    </w:p>
    <w:p w14:paraId="721A1CF8" w14:textId="77777777" w:rsidR="009764DE" w:rsidRDefault="009764DE"/>
    <w:p w14:paraId="192CD52B" w14:textId="5000A363" w:rsidR="004B1F90" w:rsidRDefault="00AA41A8" w:rsidP="004B1F90">
      <w:pPr>
        <w:ind w:firstLine="720"/>
      </w:pPr>
      <w:commentRangeStart w:id="152"/>
      <w:r w:rsidRPr="00C22BAA">
        <w:rPr>
          <w:color w:val="FF0000"/>
        </w:rPr>
        <w:t xml:space="preserve">Both the threshold and the </w:t>
      </w:r>
      <w:r w:rsidR="00BC3CF0" w:rsidRPr="00C22BAA">
        <w:rPr>
          <w:color w:val="FF0000"/>
        </w:rPr>
        <w:t>hybri</w:t>
      </w:r>
      <w:r w:rsidR="00C22BAA" w:rsidRPr="00C22BAA">
        <w:rPr>
          <w:color w:val="FF0000"/>
        </w:rPr>
        <w:t xml:space="preserve">d </w:t>
      </w:r>
      <w:r w:rsidRPr="00C22BAA">
        <w:rPr>
          <w:color w:val="FF0000"/>
        </w:rPr>
        <w:t xml:space="preserve">models consistently outperformed the continuous model without guessing. </w:t>
      </w:r>
      <w:commentRangeEnd w:id="152"/>
      <w:r w:rsidR="00C22BAA" w:rsidRPr="00C22BAA">
        <w:rPr>
          <w:rStyle w:val="CommentReference"/>
          <w:color w:val="FF0000"/>
        </w:rPr>
        <w:commentReference w:id="152"/>
      </w:r>
      <w:r>
        <w:t xml:space="preserve">This strongly suggests that participants sometimes do respond in a no-information guessing state, which is mixed with a distribution of responses driven by information which is centered on the target location. In comparing the two models which utilize a threshold, the </w:t>
      </w:r>
      <w:r w:rsidR="00BC3CF0">
        <w:t>hybrid</w:t>
      </w:r>
      <w:r>
        <w:t xml:space="preserve"> model appears to fit the data of most participants better than the pure threshold model, but this advantage is very slight and is outweighed by the penalty for complexity applied by the BIC for the two additional parameters allowing for trial-to-trial variability, as shown by the </w:t>
      </w:r>
      <w:r w:rsidR="00BC3CF0">
        <w:t>hybrid</w:t>
      </w:r>
      <w:r>
        <w:t xml:space="preserve"> model having the lowest negative log likelihood (LL) and the threshold model having the lowest BIC for most participants (Table X). This suggests that the addition</w:t>
      </w:r>
      <w:bookmarkStart w:id="153" w:name="_GoBack"/>
      <w:bookmarkEnd w:id="153"/>
      <w:r>
        <w:t xml:space="preserve"> of drift variability </w:t>
      </w:r>
      <w:r>
        <w:lastRenderedPageBreak/>
        <w:t>does not improve the fit of the threshold model enough to justify the additional complexity introduced into the model.</w:t>
      </w:r>
      <w:r w:rsidR="004B1F90">
        <w:t xml:space="preserve"> </w:t>
      </w:r>
    </w:p>
    <w:p w14:paraId="4388E980" w14:textId="5AB4EB49" w:rsidR="00C22BAA" w:rsidRDefault="00856A9E" w:rsidP="004B1F90">
      <w:pPr>
        <w:ind w:firstLine="720"/>
      </w:pPr>
      <w:r>
        <w:rPr>
          <w:noProof/>
        </w:rPr>
        <w:lastRenderedPageBreak/>
        <w:drawing>
          <wp:anchor distT="0" distB="0" distL="114300" distR="114300" simplePos="0" relativeHeight="251658240" behindDoc="0" locked="0" layoutInCell="1" allowOverlap="1" wp14:anchorId="5A58D888" wp14:editId="52CE0ED7">
            <wp:simplePos x="0" y="0"/>
            <wp:positionH relativeFrom="margin">
              <wp:align>center</wp:align>
            </wp:positionH>
            <wp:positionV relativeFrom="paragraph">
              <wp:posOffset>0</wp:posOffset>
            </wp:positionV>
            <wp:extent cx="5314950" cy="404050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314950" cy="4040505"/>
                    </a:xfrm>
                    <a:prstGeom prst="rect">
                      <a:avLst/>
                    </a:prstGeom>
                  </pic:spPr>
                </pic:pic>
              </a:graphicData>
            </a:graphic>
            <wp14:sizeRelH relativeFrom="margin">
              <wp14:pctWidth>0</wp14:pctWidth>
            </wp14:sizeRelH>
            <wp14:sizeRelV relativeFrom="margin">
              <wp14:pctHeight>0</wp14:pctHeight>
            </wp14:sizeRelV>
          </wp:anchor>
        </w:drawing>
      </w:r>
      <w:r w:rsidR="00C22BAA">
        <w:rPr>
          <w:noProof/>
        </w:rPr>
        <w:drawing>
          <wp:anchor distT="0" distB="0" distL="114300" distR="114300" simplePos="0" relativeHeight="251659264" behindDoc="0" locked="0" layoutInCell="1" allowOverlap="1" wp14:anchorId="5ABD139C" wp14:editId="6DE2ADF2">
            <wp:simplePos x="0" y="0"/>
            <wp:positionH relativeFrom="column">
              <wp:posOffset>101600</wp:posOffset>
            </wp:positionH>
            <wp:positionV relativeFrom="paragraph">
              <wp:posOffset>3940175</wp:posOffset>
            </wp:positionV>
            <wp:extent cx="5626100" cy="4278439"/>
            <wp:effectExtent l="0" t="0" r="0" b="825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626100" cy="4278439"/>
                    </a:xfrm>
                    <a:prstGeom prst="rect">
                      <a:avLst/>
                    </a:prstGeom>
                  </pic:spPr>
                </pic:pic>
              </a:graphicData>
            </a:graphic>
            <wp14:sizeRelH relativeFrom="margin">
              <wp14:pctWidth>0</wp14:pctWidth>
            </wp14:sizeRelH>
            <wp14:sizeRelV relativeFrom="margin">
              <wp14:pctHeight>0</wp14:pctHeight>
            </wp14:sizeRelV>
          </wp:anchor>
        </w:drawing>
      </w:r>
    </w:p>
    <w:p w14:paraId="10849524" w14:textId="71595D92" w:rsidR="004B1F90" w:rsidRPr="004B1F90" w:rsidRDefault="004B1F90" w:rsidP="004B1F90">
      <w:pPr>
        <w:ind w:firstLine="720"/>
        <w:rPr>
          <w:color w:val="FF0000"/>
        </w:rPr>
      </w:pPr>
      <w:commentRangeStart w:id="154"/>
      <w:proofErr w:type="spellStart"/>
      <w:r w:rsidRPr="004B1F90">
        <w:rPr>
          <w:color w:val="FF0000"/>
        </w:rPr>
        <w:lastRenderedPageBreak/>
        <w:t>Schurgin</w:t>
      </w:r>
      <w:proofErr w:type="spellEnd"/>
      <w:r w:rsidRPr="004B1F90">
        <w:rPr>
          <w:color w:val="FF0000"/>
        </w:rPr>
        <w:t xml:space="preserve">, </w:t>
      </w:r>
      <w:proofErr w:type="spellStart"/>
      <w:r w:rsidRPr="004B1F90">
        <w:rPr>
          <w:color w:val="FF0000"/>
        </w:rPr>
        <w:t>Wixted</w:t>
      </w:r>
      <w:proofErr w:type="spellEnd"/>
      <w:r w:rsidRPr="004B1F90">
        <w:rPr>
          <w:color w:val="FF0000"/>
        </w:rPr>
        <w:t xml:space="preserve">, and Brady (2018) argued that the peaked high-tailed distribution of decision outcomes found in visual working memory may be due to a nonlinear scaling of the psychological space, such that the distances between items far from the true value become increasingly compressed. Smith, Saber, Corbett, and Lilburn (in press) used the circular diffusion model to model continuous outcome decisions about the hues of noisy color patches and compared two models of the drift rates in the decision process. One was a two-component model </w:t>
      </w:r>
      <w:proofErr w:type="gramStart"/>
      <w:r w:rsidRPr="004B1F90">
        <w:rPr>
          <w:color w:val="FF0000"/>
        </w:rPr>
        <w:t>similar to</w:t>
      </w:r>
      <w:proofErr w:type="gramEnd"/>
      <w:r w:rsidRPr="004B1F90">
        <w:rPr>
          <w:color w:val="FF0000"/>
        </w:rPr>
        <w:t xml:space="preserve"> Zhang and Luck's (2008) memory-plus-guessing model, and the other was a continuous model with </w:t>
      </w:r>
      <w:proofErr w:type="spellStart"/>
      <w:r w:rsidRPr="004B1F90">
        <w:rPr>
          <w:color w:val="FF0000"/>
        </w:rPr>
        <w:t>nonnormal</w:t>
      </w:r>
      <w:proofErr w:type="spellEnd"/>
      <w:r w:rsidRPr="004B1F90">
        <w:rPr>
          <w:color w:val="FF0000"/>
        </w:rPr>
        <w:t xml:space="preserve"> phase angles, with similar properties to </w:t>
      </w:r>
      <w:proofErr w:type="spellStart"/>
      <w:r w:rsidRPr="004B1F90">
        <w:rPr>
          <w:color w:val="FF0000"/>
        </w:rPr>
        <w:t>Schurgin</w:t>
      </w:r>
      <w:proofErr w:type="spellEnd"/>
      <w:r w:rsidRPr="004B1F90">
        <w:rPr>
          <w:color w:val="FF0000"/>
        </w:rPr>
        <w:t xml:space="preserve"> et al.'s nonlinear scaling model. They found that the two models gave almost identical pictures of the evidence entering the decision process: On the majority of trials, the phase angle of the drift rate, which represents the encoded stimulus identity, was clustered around the true value, but on the remaining trials it was distributed uniformly around the circle. We implemented a similar model for our task, with </w:t>
      </w:r>
      <w:proofErr w:type="spellStart"/>
      <w:r w:rsidRPr="004B1F90">
        <w:rPr>
          <w:color w:val="FF0000"/>
        </w:rPr>
        <w:t>nonnormal</w:t>
      </w:r>
      <w:proofErr w:type="spellEnd"/>
      <w:r w:rsidRPr="004B1F90">
        <w:rPr>
          <w:color w:val="FF0000"/>
        </w:rPr>
        <w:t xml:space="preserve"> distributions of phase angles of the drift rate.  We found the </w:t>
      </w:r>
      <w:proofErr w:type="spellStart"/>
      <w:r w:rsidRPr="004B1F90">
        <w:rPr>
          <w:color w:val="FF0000"/>
        </w:rPr>
        <w:t>nonnormal</w:t>
      </w:r>
      <w:proofErr w:type="spellEnd"/>
      <w:r w:rsidRPr="004B1F90">
        <w:rPr>
          <w:color w:val="FF0000"/>
        </w:rPr>
        <w:t xml:space="preserve"> model performed similarly to our threshold model and the estimated parameters of the model supported the idea of a threshold or threshold-like retrieval process. We omit the details of this model.</w:t>
      </w:r>
      <w:commentRangeEnd w:id="154"/>
      <w:r>
        <w:rPr>
          <w:rStyle w:val="CommentReference"/>
        </w:rPr>
        <w:commentReference w:id="154"/>
      </w:r>
    </w:p>
    <w:p w14:paraId="487753F9" w14:textId="77777777" w:rsidR="00090C4A" w:rsidRDefault="00AA41A8">
      <w:pPr>
        <w:pStyle w:val="Heading1"/>
        <w:keepNext w:val="0"/>
        <w:keepLines w:val="0"/>
        <w:spacing w:before="480"/>
        <w:jc w:val="center"/>
      </w:pPr>
      <w:bookmarkStart w:id="155" w:name="_2d3icgbx3l16"/>
      <w:bookmarkEnd w:id="155"/>
      <w:r>
        <w:t>Discussion</w:t>
      </w:r>
    </w:p>
    <w:p w14:paraId="5B50C613" w14:textId="4BC0E5CB" w:rsidR="00234AB7" w:rsidRDefault="00234AB7" w:rsidP="00234AB7">
      <w:pPr>
        <w:ind w:firstLine="720"/>
      </w:pPr>
      <w:bookmarkStart w:id="156" w:name="_Hlk26630877"/>
      <w:r>
        <w:t>In this article, we had two main aims</w:t>
      </w:r>
      <w:r w:rsidR="00C22BAA">
        <w:t xml:space="preserve">. </w:t>
      </w:r>
      <w:r>
        <w:t xml:space="preserve">Our </w:t>
      </w:r>
      <w:r w:rsidR="00C22BAA">
        <w:t>first</w:t>
      </w:r>
      <w:r>
        <w:t xml:space="preserve"> aim was to attempt to characterize performance on a continuous</w:t>
      </w:r>
      <w:r w:rsidR="00C22BAA">
        <w:t xml:space="preserve"> </w:t>
      </w:r>
      <w:r>
        <w:t xml:space="preserve">report source memory task using a mathematical model of the decision process, the circular diffusion model, to ascertain whether it could predict the distributions of decision outcomes and RT from such a task. In applying the model to this kind of task, we sought to ascertain whether the conclusions of Harlow and Donaldson (2013), which were based </w:t>
      </w:r>
      <w:r w:rsidR="00C22BAA">
        <w:t xml:space="preserve">only </w:t>
      </w:r>
      <w:r>
        <w:t xml:space="preserve">on the distributions of </w:t>
      </w:r>
      <w:r w:rsidR="00C22BAA">
        <w:t>response error</w:t>
      </w:r>
      <w:r>
        <w:t xml:space="preserve">, would continue to hold when both </w:t>
      </w:r>
      <w:r w:rsidR="00C22BAA">
        <w:t xml:space="preserve">error </w:t>
      </w:r>
      <w:r>
        <w:lastRenderedPageBreak/>
        <w:t xml:space="preserve">and RTs were taken into account. Our </w:t>
      </w:r>
      <w:r w:rsidR="00C22BAA">
        <w:t>second</w:t>
      </w:r>
      <w:r>
        <w:t xml:space="preserve"> aim was to ascertain whether Harlow and Donaldson’s (2013) conclusion that source memory is </w:t>
      </w:r>
      <w:proofErr w:type="spellStart"/>
      <w:r>
        <w:t>thresholded</w:t>
      </w:r>
      <w:proofErr w:type="spellEnd"/>
      <w:r>
        <w:t xml:space="preserve"> would continue to hold for memory when conditioned on item recognised with high confidence.</w:t>
      </w:r>
    </w:p>
    <w:p w14:paraId="44CBB3A0" w14:textId="115C98DD" w:rsidR="00234AB7" w:rsidRDefault="00234AB7" w:rsidP="00C22BAA">
      <w:pPr>
        <w:ind w:firstLine="720"/>
      </w:pPr>
      <w:r>
        <w:t xml:space="preserve">We found evidence </w:t>
      </w:r>
      <w:r w:rsidR="00552D9E">
        <w:t>suggesting that</w:t>
      </w:r>
      <w:r>
        <w:t xml:space="preserve"> source memory retrieval is indeed best characterized as a </w:t>
      </w:r>
      <w:proofErr w:type="spellStart"/>
      <w:r>
        <w:t>thresholded</w:t>
      </w:r>
      <w:proofErr w:type="spellEnd"/>
      <w:r>
        <w:t xml:space="preserve"> process. Firstly, we found that even when source responses were conditioned on successful recognition, the marginal distribution of response error was well characteri</w:t>
      </w:r>
      <w:r w:rsidR="00C22BAA">
        <w:t>z</w:t>
      </w:r>
      <w:r>
        <w:t>ed with the Zhang and Luck (2008) mixture model, consisting of a von Mises and a uniform distribution</w:t>
      </w:r>
      <w:commentRangeStart w:id="157"/>
      <w:r w:rsidR="00C22BAA">
        <w:t xml:space="preserve"> </w:t>
      </w:r>
      <w:commentRangeEnd w:id="157"/>
      <w:r w:rsidR="00C22BAA">
        <w:rPr>
          <w:rStyle w:val="CommentReference"/>
          <w:sz w:val="24"/>
          <w:szCs w:val="24"/>
        </w:rPr>
        <w:commentReference w:id="157"/>
      </w:r>
      <w:r>
        <w:t xml:space="preserve">. This corroborates the Harlow and Donaldson (2013) finding which used a wrapped Cauchy to similarly account for a greater number of very high accuracy and very low accuracy responses, with fewer responses with moderate accuracy than in a wrapped normal distribution.  Secondly, in fulfilling our aim of predicting joint distributions of source response error and RT </w:t>
      </w:r>
      <w:commentRangeStart w:id="158"/>
      <w:r>
        <w:t>using the circular diffusion model, we found that the threshold and hybrid models</w:t>
      </w:r>
      <w:commentRangeEnd w:id="158"/>
      <w:r w:rsidR="00C22BAA">
        <w:rPr>
          <w:rStyle w:val="CommentReference"/>
        </w:rPr>
        <w:commentReference w:id="158"/>
      </w:r>
      <w:r>
        <w:t xml:space="preserve">, which both assumed a mixture of guessing and memory-based responses, fit the data better than the continuous model which did not. </w:t>
      </w:r>
    </w:p>
    <w:p w14:paraId="6B46F912" w14:textId="77777777" w:rsidR="00C22BAA" w:rsidRPr="0095502B" w:rsidRDefault="00C22BAA" w:rsidP="00C22BAA">
      <w:pPr>
        <w:rPr>
          <w:b/>
          <w:bCs/>
        </w:rPr>
      </w:pPr>
      <w:r>
        <w:rPr>
          <w:b/>
          <w:bCs/>
        </w:rPr>
        <w:t>Implications for Models of Memory</w:t>
      </w:r>
    </w:p>
    <w:p w14:paraId="2E3B2425" w14:textId="04A86FA0" w:rsidR="001A2626" w:rsidRDefault="00C22BAA" w:rsidP="00C22BAA">
      <w:pPr>
        <w:ind w:firstLine="720"/>
      </w:pPr>
      <w:r>
        <w:t xml:space="preserve">In our study, jointly modelling RT along with response error provided evidence for a </w:t>
      </w:r>
      <w:proofErr w:type="spellStart"/>
      <w:r>
        <w:t>thresholded</w:t>
      </w:r>
      <w:proofErr w:type="spellEnd"/>
      <w:r>
        <w:t xml:space="preserve"> model of source memory. Our findings fall within the growing body of work in memory research that suggests the architecture of memory involves a memory strength threshold.</w:t>
      </w:r>
      <w:ins w:id="159" w:author="Jason Zhou" w:date="2020-01-21T11:23:00Z">
        <w:r w:rsidR="00F12FF6">
          <w:t xml:space="preserve"> </w:t>
        </w:r>
      </w:ins>
      <w:del w:id="160" w:author="Jason Zhou" w:date="2020-01-21T11:23:00Z">
        <w:r w:rsidDel="00F12FF6">
          <w:delText xml:space="preserve"> </w:delText>
        </w:r>
      </w:del>
    </w:p>
    <w:p w14:paraId="09B748DF" w14:textId="3DEA2918" w:rsidR="00C22BAA" w:rsidRDefault="00856A9E" w:rsidP="00C22BAA">
      <w:pPr>
        <w:ind w:firstLine="720"/>
      </w:pPr>
      <w:r>
        <w:t>Supports t</w:t>
      </w:r>
      <w:r w:rsidR="00C22BAA">
        <w:t xml:space="preserve">he </w:t>
      </w:r>
      <w:proofErr w:type="spellStart"/>
      <w:r w:rsidR="00C22BAA">
        <w:t>Yonelinas</w:t>
      </w:r>
      <w:proofErr w:type="spellEnd"/>
      <w:r w:rsidR="00C22BAA">
        <w:t xml:space="preserve"> (1994) dual-process model </w:t>
      </w:r>
      <w:r w:rsidR="001A2626">
        <w:t>and discrete state models. Challenges the continuous models</w:t>
      </w:r>
      <w:r>
        <w:t>.</w:t>
      </w:r>
    </w:p>
    <w:p w14:paraId="7E8062C4" w14:textId="77777777" w:rsidR="00C22BAA" w:rsidRDefault="00C22BAA" w:rsidP="00C22BAA">
      <w:pPr>
        <w:ind w:firstLine="720"/>
      </w:pPr>
    </w:p>
    <w:p w14:paraId="52320793" w14:textId="645973A8" w:rsidR="00C22BAA" w:rsidRDefault="00C22BAA" w:rsidP="00C22BAA">
      <w:pPr>
        <w:ind w:firstLine="720"/>
      </w:pPr>
    </w:p>
    <w:p w14:paraId="56B6EB64" w14:textId="427142BB" w:rsidR="00C22BAA" w:rsidRDefault="00C22BAA" w:rsidP="00C22BAA">
      <w:pPr>
        <w:ind w:firstLine="720"/>
      </w:pPr>
    </w:p>
    <w:p w14:paraId="0E19CCE3" w14:textId="77777777" w:rsidR="00C22BAA" w:rsidRDefault="00C22BAA" w:rsidP="00C22BAA">
      <w:pPr>
        <w:ind w:firstLine="720"/>
      </w:pPr>
    </w:p>
    <w:p w14:paraId="4182AA5E" w14:textId="4F496A6B" w:rsidR="00C22BAA" w:rsidRDefault="00C22BAA" w:rsidP="00856A9E">
      <w:pPr>
        <w:ind w:firstLine="720"/>
      </w:pPr>
      <w:r>
        <w:t>A long-standing debate in the working memory literature is whether memory capacity is better described as a number of discrete slots or by a continuous shared resource</w:t>
      </w:r>
      <w:r w:rsidRPr="008E2744">
        <w:t xml:space="preserve"> </w:t>
      </w:r>
      <w:r>
        <w:t>(</w:t>
      </w:r>
      <w:r w:rsidRPr="008E2744">
        <w:t xml:space="preserve">Bays, </w:t>
      </w:r>
      <w:proofErr w:type="spellStart"/>
      <w:r w:rsidRPr="008E2744">
        <w:t>Catalao</w:t>
      </w:r>
      <w:proofErr w:type="spellEnd"/>
      <w:r w:rsidRPr="008E2744">
        <w:t xml:space="preserve">, &amp; Husain, 2009; Luck &amp; Vogel, 1997; </w:t>
      </w:r>
      <w:proofErr w:type="spellStart"/>
      <w:r w:rsidRPr="008E2744">
        <w:t>Pashler</w:t>
      </w:r>
      <w:proofErr w:type="spellEnd"/>
      <w:r w:rsidRPr="008E2744">
        <w:t>, 1988; Wilken &amp; Ma, 2004; Zhang &amp; Luck, 2008)</w:t>
      </w:r>
      <w:r>
        <w:t xml:space="preserve">. Adam, Vogel and </w:t>
      </w:r>
      <w:proofErr w:type="spellStart"/>
      <w:r>
        <w:t>Awh</w:t>
      </w:r>
      <w:proofErr w:type="spellEnd"/>
      <w:r>
        <w:t xml:space="preserve"> (2017) found evidence for a discrete item limit, using a whole report paradigm in which participants performed increasingly worse over three to four items in a </w:t>
      </w:r>
      <w:proofErr w:type="gramStart"/>
      <w:r>
        <w:t>six item</w:t>
      </w:r>
      <w:proofErr w:type="gramEnd"/>
      <w:r>
        <w:t xml:space="preserve"> list, and subsequent responses were best characterized as guesses. In the change detection literature, Donkin and </w:t>
      </w:r>
      <w:proofErr w:type="spellStart"/>
      <w:r>
        <w:t>Nosofsky</w:t>
      </w:r>
      <w:proofErr w:type="spellEnd"/>
      <w:r>
        <w:t xml:space="preserve"> (2016) found RT evidence supporting a hybrid model of visual working memory consisting of a mixture of guessing and memory-driven states. These models fall in a general family of models akin to the Zhang and Luck (2008) “slots + resources” model where a continuous resource is divided among slots, much like performance in our task can be described as variable but </w:t>
      </w:r>
      <w:proofErr w:type="spellStart"/>
      <w:r>
        <w:t>thresholded</w:t>
      </w:r>
      <w:proofErr w:type="spellEnd"/>
      <w:r>
        <w:t>.</w:t>
      </w:r>
    </w:p>
    <w:p w14:paraId="4E847BCA" w14:textId="77777777" w:rsidR="00856A9E" w:rsidRPr="00856A9E" w:rsidRDefault="00856A9E" w:rsidP="00856A9E">
      <w:pPr>
        <w:ind w:firstLine="720"/>
      </w:pPr>
    </w:p>
    <w:p w14:paraId="2DD767E1" w14:textId="189164B2" w:rsidR="00C22BAA" w:rsidRPr="00856A9E" w:rsidRDefault="00C22BAA" w:rsidP="00C22BAA">
      <w:pPr>
        <w:rPr>
          <w:b/>
          <w:bCs/>
        </w:rPr>
      </w:pPr>
      <w:r w:rsidRPr="00856A9E">
        <w:rPr>
          <w:b/>
          <w:bCs/>
        </w:rPr>
        <w:t>Application of the Circular Diffusion Mode</w:t>
      </w:r>
      <w:r w:rsidR="00856A9E" w:rsidRPr="00856A9E">
        <w:rPr>
          <w:b/>
          <w:bCs/>
        </w:rPr>
        <w:t>l</w:t>
      </w:r>
    </w:p>
    <w:p w14:paraId="60744480" w14:textId="77777777" w:rsidR="00234AB7" w:rsidRPr="00EF0DEF" w:rsidRDefault="00234AB7" w:rsidP="00234AB7">
      <w:pPr>
        <w:ind w:firstLine="720"/>
      </w:pPr>
      <w:r>
        <w:t xml:space="preserve">In this paper we present a novel application of the circular diffusion model to memory data. </w:t>
      </w:r>
      <w:r w:rsidRPr="00057EAF">
        <w:t xml:space="preserve">(Van den berg, 2014) </w:t>
      </w:r>
      <w:r w:rsidRPr="00EF0DEF">
        <w:t>plateaus</w:t>
      </w:r>
      <w:r>
        <w:t xml:space="preserve"> in memory, such as the uniform distribution in a response error distribution,</w:t>
      </w:r>
      <w:r w:rsidRPr="00EF0DEF">
        <w:t xml:space="preserve"> are statistically meaningless. </w:t>
      </w:r>
      <w:r>
        <w:t>L</w:t>
      </w:r>
      <w:r w:rsidRPr="00EF0DEF">
        <w:t xml:space="preserve">ooking at RT distribution alleviates this by providing richer data for more constrained models. Because the model </w:t>
      </w:r>
      <w:proofErr w:type="gramStart"/>
      <w:r w:rsidRPr="00EF0DEF">
        <w:t>has to</w:t>
      </w:r>
      <w:proofErr w:type="gramEnd"/>
      <w:r w:rsidRPr="00EF0DEF">
        <w:t xml:space="preserve"> account for both jointly, including RT distributions in the analysis becomes a more stringent test of the model.</w:t>
      </w:r>
    </w:p>
    <w:p w14:paraId="697341B9" w14:textId="7178A159" w:rsidR="00234AB7" w:rsidRDefault="00234AB7" w:rsidP="00234AB7">
      <w:pPr>
        <w:ind w:firstLine="720"/>
      </w:pPr>
      <w:r>
        <w:t xml:space="preserve">This study presents the first application of the circular diffusion model to continuous report memory data. </w:t>
      </w:r>
      <w:r w:rsidR="00C22BAA">
        <w:t xml:space="preserve">Unlike other applications of continuous-outcome models in the literature, the circular diffusion model allows the precision of the empirical distribution of decision </w:t>
      </w:r>
      <w:r w:rsidR="00C22BAA">
        <w:lastRenderedPageBreak/>
        <w:t>outcomes to be decomposed into psychologically meaningful components via Equation 1.  This equation shows that empirical precision depends jointly on the quality of the information in the stimulus and the amount of evidence needed for a response.  The theoretically relevant quantity is the quality of the evidence entering the decision process, and this can only be obtained using a model-based analysis, like the circular diffusion model provides.</w:t>
      </w:r>
    </w:p>
    <w:p w14:paraId="21211B87" w14:textId="77777777" w:rsidR="00C22BAA" w:rsidRDefault="00C22BAA" w:rsidP="00140802">
      <w:pPr>
        <w:ind w:firstLine="720"/>
      </w:pPr>
    </w:p>
    <w:p w14:paraId="6EC828F4" w14:textId="77777777" w:rsidR="00C22BAA" w:rsidRDefault="00C22BAA" w:rsidP="00140802">
      <w:pPr>
        <w:ind w:firstLine="720"/>
      </w:pPr>
    </w:p>
    <w:p w14:paraId="6DC2A4DE" w14:textId="77777777" w:rsidR="00C22BAA" w:rsidRDefault="00C22BAA" w:rsidP="00140802">
      <w:pPr>
        <w:ind w:firstLine="720"/>
      </w:pPr>
    </w:p>
    <w:p w14:paraId="37183051" w14:textId="71F536E2" w:rsidR="00234AB7" w:rsidRPr="00C22BAA" w:rsidDel="00F12FF6" w:rsidRDefault="00234AB7" w:rsidP="00140802">
      <w:pPr>
        <w:ind w:firstLine="720"/>
        <w:rPr>
          <w:del w:id="161" w:author="Jason Zhou" w:date="2020-01-21T11:23:00Z"/>
          <w:color w:val="FF0000"/>
        </w:rPr>
      </w:pPr>
      <w:commentRangeStart w:id="162"/>
      <w:del w:id="163" w:author="Jason Zhou" w:date="2020-01-21T11:23:00Z">
        <w:r w:rsidRPr="00C22BAA" w:rsidDel="00F12FF6">
          <w:rPr>
            <w:color w:val="FF0000"/>
          </w:rPr>
          <w:delText>When we analy</w:delText>
        </w:r>
        <w:r w:rsidR="00C22BAA" w:rsidRPr="00C22BAA" w:rsidDel="00F12FF6">
          <w:rPr>
            <w:color w:val="FF0000"/>
          </w:rPr>
          <w:delText>z</w:delText>
        </w:r>
        <w:r w:rsidRPr="00C22BAA" w:rsidDel="00F12FF6">
          <w:rPr>
            <w:color w:val="FF0000"/>
          </w:rPr>
          <w:delText>ed group level data, we found a fast error pattern in the joint distribution of RTs and error (i.e. less accurate responses were associated with shorter RTs). The diffusion model is able to account for a fast error pattern by allowing trial-to-trial variability in the criterion (a) of the diffusion process, and so we incorporated this into all of the models. At an individual level however, there was no fast error pattern (refer to flat quantiles in quantile-quantile plot).</w:delText>
        </w:r>
        <w:r w:rsidRPr="00C22BAA" w:rsidDel="00F12FF6">
          <w:rPr>
            <w:color w:val="FF0000"/>
          </w:rPr>
          <w:tab/>
        </w:r>
      </w:del>
    </w:p>
    <w:p w14:paraId="127AA5AB" w14:textId="29859372" w:rsidR="00234AB7" w:rsidRPr="00C22BAA" w:rsidDel="00F12FF6" w:rsidRDefault="00234AB7" w:rsidP="00234AB7">
      <w:pPr>
        <w:ind w:firstLine="720"/>
        <w:rPr>
          <w:del w:id="164" w:author="Jason Zhou" w:date="2020-01-21T11:23:00Z"/>
          <w:color w:val="FF0000"/>
        </w:rPr>
      </w:pPr>
      <w:del w:id="165" w:author="Jason Zhou" w:date="2020-01-21T11:23:00Z">
        <w:r w:rsidRPr="00C22BAA" w:rsidDel="00F12FF6">
          <w:rPr>
            <w:color w:val="FF0000"/>
          </w:rPr>
          <w:delText xml:space="preserve">Participants varied greatly in how they responded to the task. There appear to be three distinct groups of participants based on responses to the task. Some participants (1, 9, 13, 15) have very low memory precision (response error for 1 and 13 don’t significantly deviate from uniformity), and are not very diagnostic of model performance. On the other extreme, participant 10 is also qualitatively distinct from the rest of the participants, with a pattern of extremely precise responses with very long RTs. For this participant, all models struggle to account for the peak of the response error distribution, because they are trying to simultaneously capture the slow RTs. Performance also varies between the remaining 14 participants, but they are at least engaging with the task at similar latencies and with non-zero precision.  </w:delText>
        </w:r>
        <w:commentRangeEnd w:id="162"/>
        <w:r w:rsidR="00C22BAA" w:rsidDel="00F12FF6">
          <w:rPr>
            <w:rStyle w:val="CommentReference"/>
          </w:rPr>
          <w:commentReference w:id="162"/>
        </w:r>
      </w:del>
    </w:p>
    <w:bookmarkEnd w:id="156"/>
    <w:p w14:paraId="651F7630" w14:textId="77777777" w:rsidR="008A3B91" w:rsidRDefault="00EE725F">
      <w:pPr>
        <w:rPr>
          <w:b/>
          <w:bCs/>
        </w:rPr>
      </w:pPr>
      <w:r>
        <w:rPr>
          <w:b/>
          <w:bCs/>
        </w:rPr>
        <w:lastRenderedPageBreak/>
        <w:t>Conclusion</w:t>
      </w:r>
    </w:p>
    <w:p w14:paraId="4BA09DCB" w14:textId="0010E200" w:rsidR="00090C4A" w:rsidRPr="008244C3" w:rsidRDefault="008A3B91">
      <w:r>
        <w:rPr>
          <w:b/>
          <w:bCs/>
        </w:rPr>
        <w:tab/>
      </w:r>
      <w:r>
        <w:t xml:space="preserve">This study represents the first attempt to model RT data alongside response error in a source memory task with continuous report outcomes. </w:t>
      </w:r>
      <w:r w:rsidR="008244C3">
        <w:t>We used the circular diffusion model, which provides for an elaborated account of decision-making, to fit</w:t>
      </w:r>
      <w:r>
        <w:t xml:space="preserve"> joint RT and error data</w:t>
      </w:r>
      <w:r w:rsidR="008244C3">
        <w:t>. This</w:t>
      </w:r>
      <w:r>
        <w:t xml:space="preserve"> allowed for more constrained analysis than previous studies which accounted</w:t>
      </w:r>
      <w:r w:rsidR="008244C3">
        <w:t xml:space="preserve"> only for response error</w:t>
      </w:r>
      <w:r>
        <w:t xml:space="preserve">. </w:t>
      </w:r>
      <w:commentRangeStart w:id="166"/>
      <w:r w:rsidR="008244C3">
        <w:t>We</w:t>
      </w:r>
      <w:r>
        <w:t xml:space="preserve"> foun</w:t>
      </w:r>
      <w:r w:rsidR="008244C3">
        <w:t xml:space="preserve">d evidence supporting the existence of a threshold in source retrieval, corroborating the overall conclusion of Harlow and Donaldson (2013).  </w:t>
      </w:r>
      <w:r w:rsidR="00AA41A8">
        <w:br w:type="page"/>
      </w:r>
      <w:commentRangeEnd w:id="166"/>
      <w:r w:rsidR="008244C3">
        <w:rPr>
          <w:rStyle w:val="CommentReference"/>
        </w:rPr>
        <w:commentReference w:id="166"/>
      </w:r>
    </w:p>
    <w:p w14:paraId="6BD26151" w14:textId="77777777" w:rsidR="00090C4A" w:rsidRDefault="00AA41A8">
      <w:pPr>
        <w:snapToGrid w:val="0"/>
        <w:ind w:left="720" w:hanging="720"/>
        <w:jc w:val="center"/>
        <w:rPr>
          <w:b/>
        </w:rPr>
      </w:pPr>
      <w:commentRangeStart w:id="167"/>
      <w:r>
        <w:rPr>
          <w:b/>
        </w:rPr>
        <w:lastRenderedPageBreak/>
        <w:t>Appendices</w:t>
      </w:r>
      <w:commentRangeEnd w:id="167"/>
      <w:r w:rsidR="00140802">
        <w:rPr>
          <w:rStyle w:val="CommentReference"/>
        </w:rPr>
        <w:commentReference w:id="167"/>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90C4A" w14:paraId="02A66751" w14:textId="77777777">
        <w:trPr>
          <w:trHeight w:val="273"/>
        </w:trPr>
        <w:tc>
          <w:tcPr>
            <w:tcW w:w="9517" w:type="dxa"/>
            <w:gridSpan w:val="6"/>
            <w:shd w:val="clear" w:color="auto" w:fill="auto"/>
          </w:tcPr>
          <w:p w14:paraId="00EC41D6" w14:textId="77777777" w:rsidR="00090C4A" w:rsidRDefault="00AA41A8">
            <w:pPr>
              <w:spacing w:line="240" w:lineRule="auto"/>
            </w:pPr>
            <w:r>
              <w:t>Table X</w:t>
            </w:r>
          </w:p>
        </w:tc>
      </w:tr>
      <w:tr w:rsidR="00090C4A" w14:paraId="6B772EE8" w14:textId="77777777">
        <w:trPr>
          <w:trHeight w:val="273"/>
        </w:trPr>
        <w:tc>
          <w:tcPr>
            <w:tcW w:w="9517" w:type="dxa"/>
            <w:gridSpan w:val="6"/>
            <w:tcBorders>
              <w:bottom w:val="single" w:sz="4" w:space="0" w:color="000000"/>
            </w:tcBorders>
            <w:shd w:val="clear" w:color="auto" w:fill="auto"/>
          </w:tcPr>
          <w:p w14:paraId="44D64739" w14:textId="77777777" w:rsidR="00090C4A" w:rsidRDefault="00AA41A8">
            <w:pPr>
              <w:spacing w:line="240" w:lineRule="auto"/>
              <w:rPr>
                <w:i/>
              </w:rPr>
            </w:pPr>
            <w:r>
              <w:rPr>
                <w:i/>
              </w:rPr>
              <w:t>Parameter Values for Best Fits of the Simple Mixture Model to All Individual Data.</w:t>
            </w:r>
          </w:p>
        </w:tc>
      </w:tr>
      <w:tr w:rsidR="00090C4A" w14:paraId="2B54B11A" w14:textId="77777777">
        <w:trPr>
          <w:trHeight w:val="273"/>
        </w:trPr>
        <w:tc>
          <w:tcPr>
            <w:tcW w:w="2715" w:type="dxa"/>
            <w:gridSpan w:val="2"/>
            <w:tcBorders>
              <w:top w:val="single" w:sz="4" w:space="0" w:color="000000"/>
              <w:bottom w:val="single" w:sz="4" w:space="0" w:color="000000"/>
            </w:tcBorders>
            <w:shd w:val="clear" w:color="auto" w:fill="auto"/>
          </w:tcPr>
          <w:p w14:paraId="564F59AA" w14:textId="77777777" w:rsidR="00090C4A" w:rsidRDefault="00090C4A">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3D2FB170" w14:textId="77777777" w:rsidR="00090C4A" w:rsidRDefault="00AA41A8">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6F7FE" w14:textId="77777777" w:rsidR="00090C4A" w:rsidRDefault="00AA41A8">
            <w:pPr>
              <w:spacing w:line="240" w:lineRule="auto"/>
              <w:jc w:val="center"/>
            </w:pPr>
            <w:r>
              <w:t>High Imageability</w:t>
            </w:r>
          </w:p>
        </w:tc>
      </w:tr>
      <w:tr w:rsidR="00090C4A" w14:paraId="019420FF" w14:textId="77777777">
        <w:trPr>
          <w:trHeight w:val="585"/>
        </w:trPr>
        <w:tc>
          <w:tcPr>
            <w:tcW w:w="2715" w:type="dxa"/>
            <w:gridSpan w:val="2"/>
            <w:tcBorders>
              <w:top w:val="single" w:sz="4" w:space="0" w:color="000000"/>
            </w:tcBorders>
            <w:shd w:val="clear" w:color="auto" w:fill="auto"/>
            <w:vAlign w:val="center"/>
          </w:tcPr>
          <w:p w14:paraId="6B1B0683" w14:textId="77777777" w:rsidR="00090C4A" w:rsidRDefault="00AA41A8">
            <w:pPr>
              <w:spacing w:line="240" w:lineRule="auto"/>
              <w:jc w:val="center"/>
            </w:pPr>
            <w:r>
              <w:t>Participant</w:t>
            </w:r>
          </w:p>
        </w:tc>
        <w:tc>
          <w:tcPr>
            <w:tcW w:w="1712" w:type="dxa"/>
            <w:tcBorders>
              <w:top w:val="single" w:sz="4" w:space="0" w:color="000000"/>
            </w:tcBorders>
            <w:shd w:val="clear" w:color="auto" w:fill="auto"/>
            <w:vAlign w:val="center"/>
          </w:tcPr>
          <w:p w14:paraId="06D5C827" w14:textId="77777777" w:rsidR="00090C4A" w:rsidRDefault="00AA41A8">
            <w:pPr>
              <w:spacing w:line="240" w:lineRule="auto"/>
              <w:jc w:val="center"/>
            </w:pPr>
            <w:r>
              <w:t>Precision</w:t>
            </w:r>
          </w:p>
        </w:tc>
        <w:tc>
          <w:tcPr>
            <w:tcW w:w="1688" w:type="dxa"/>
            <w:tcBorders>
              <w:top w:val="single" w:sz="4" w:space="0" w:color="000000"/>
            </w:tcBorders>
            <w:shd w:val="clear" w:color="auto" w:fill="auto"/>
            <w:vAlign w:val="center"/>
          </w:tcPr>
          <w:p w14:paraId="526C3DAF" w14:textId="77777777" w:rsidR="00090C4A" w:rsidRDefault="00AA41A8">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1D874149" w14:textId="77777777" w:rsidR="00090C4A" w:rsidRDefault="00AA41A8">
            <w:pPr>
              <w:spacing w:line="240" w:lineRule="auto"/>
              <w:jc w:val="center"/>
            </w:pPr>
            <w:r>
              <w:t>Precision</w:t>
            </w:r>
          </w:p>
        </w:tc>
        <w:tc>
          <w:tcPr>
            <w:tcW w:w="1690" w:type="dxa"/>
            <w:tcBorders>
              <w:top w:val="single" w:sz="4" w:space="0" w:color="000000"/>
            </w:tcBorders>
            <w:shd w:val="clear" w:color="auto" w:fill="auto"/>
            <w:vAlign w:val="center"/>
          </w:tcPr>
          <w:p w14:paraId="68E057C5" w14:textId="77777777" w:rsidR="00090C4A" w:rsidRDefault="00AA41A8">
            <w:pPr>
              <w:spacing w:line="240" w:lineRule="auto"/>
              <w:jc w:val="center"/>
              <w:rPr>
                <w:vertAlign w:val="superscript"/>
              </w:rPr>
            </w:pPr>
            <w:r>
              <w:rPr>
                <w:i/>
              </w:rPr>
              <w:t>π</w:t>
            </w:r>
          </w:p>
        </w:tc>
      </w:tr>
      <w:tr w:rsidR="00090C4A" w14:paraId="44309D88" w14:textId="77777777">
        <w:trPr>
          <w:trHeight w:val="273"/>
        </w:trPr>
        <w:tc>
          <w:tcPr>
            <w:tcW w:w="2005" w:type="dxa"/>
            <w:shd w:val="clear" w:color="auto" w:fill="auto"/>
            <w:vAlign w:val="bottom"/>
          </w:tcPr>
          <w:p w14:paraId="2AC296DA" w14:textId="77777777" w:rsidR="00090C4A" w:rsidRDefault="00AA41A8">
            <w:pPr>
              <w:spacing w:line="240" w:lineRule="auto"/>
            </w:pPr>
            <w:r>
              <w:t>High Accuracy</w:t>
            </w:r>
          </w:p>
        </w:tc>
        <w:tc>
          <w:tcPr>
            <w:tcW w:w="710" w:type="dxa"/>
            <w:shd w:val="clear" w:color="auto" w:fill="auto"/>
            <w:vAlign w:val="bottom"/>
          </w:tcPr>
          <w:p w14:paraId="0621F63A" w14:textId="77777777" w:rsidR="00090C4A" w:rsidRDefault="00090C4A">
            <w:pPr>
              <w:spacing w:line="240" w:lineRule="auto"/>
              <w:jc w:val="center"/>
            </w:pPr>
          </w:p>
        </w:tc>
        <w:tc>
          <w:tcPr>
            <w:tcW w:w="1712" w:type="dxa"/>
            <w:shd w:val="clear" w:color="auto" w:fill="auto"/>
            <w:vAlign w:val="bottom"/>
          </w:tcPr>
          <w:p w14:paraId="5FEFC38E" w14:textId="77777777" w:rsidR="00090C4A" w:rsidRDefault="00090C4A">
            <w:pPr>
              <w:spacing w:line="240" w:lineRule="auto"/>
              <w:jc w:val="center"/>
            </w:pPr>
          </w:p>
        </w:tc>
        <w:tc>
          <w:tcPr>
            <w:tcW w:w="1688" w:type="dxa"/>
            <w:shd w:val="clear" w:color="auto" w:fill="auto"/>
            <w:vAlign w:val="bottom"/>
          </w:tcPr>
          <w:p w14:paraId="0C2E14CA" w14:textId="77777777" w:rsidR="00090C4A" w:rsidRDefault="00090C4A">
            <w:pPr>
              <w:spacing w:line="240" w:lineRule="auto"/>
              <w:jc w:val="center"/>
            </w:pPr>
          </w:p>
        </w:tc>
        <w:tc>
          <w:tcPr>
            <w:tcW w:w="1712" w:type="dxa"/>
            <w:shd w:val="clear" w:color="auto" w:fill="auto"/>
            <w:vAlign w:val="bottom"/>
          </w:tcPr>
          <w:p w14:paraId="5EE03E48" w14:textId="77777777" w:rsidR="00090C4A" w:rsidRDefault="00090C4A">
            <w:pPr>
              <w:spacing w:line="240" w:lineRule="auto"/>
              <w:jc w:val="center"/>
            </w:pPr>
          </w:p>
        </w:tc>
        <w:tc>
          <w:tcPr>
            <w:tcW w:w="1690" w:type="dxa"/>
            <w:shd w:val="clear" w:color="auto" w:fill="auto"/>
            <w:vAlign w:val="bottom"/>
          </w:tcPr>
          <w:p w14:paraId="5BC23323" w14:textId="77777777" w:rsidR="00090C4A" w:rsidRDefault="00090C4A">
            <w:pPr>
              <w:spacing w:line="240" w:lineRule="auto"/>
              <w:jc w:val="center"/>
            </w:pPr>
          </w:p>
        </w:tc>
      </w:tr>
      <w:tr w:rsidR="00090C4A" w14:paraId="7F159338" w14:textId="77777777">
        <w:trPr>
          <w:trHeight w:val="273"/>
        </w:trPr>
        <w:tc>
          <w:tcPr>
            <w:tcW w:w="2005" w:type="dxa"/>
            <w:shd w:val="clear" w:color="auto" w:fill="auto"/>
            <w:vAlign w:val="bottom"/>
          </w:tcPr>
          <w:p w14:paraId="18183FC1" w14:textId="77777777" w:rsidR="00090C4A" w:rsidRDefault="00090C4A">
            <w:pPr>
              <w:spacing w:line="240" w:lineRule="auto"/>
            </w:pPr>
          </w:p>
        </w:tc>
        <w:tc>
          <w:tcPr>
            <w:tcW w:w="710" w:type="dxa"/>
            <w:shd w:val="clear" w:color="auto" w:fill="auto"/>
            <w:vAlign w:val="bottom"/>
          </w:tcPr>
          <w:p w14:paraId="75527E51" w14:textId="77777777" w:rsidR="00090C4A" w:rsidRDefault="00AA41A8">
            <w:pPr>
              <w:spacing w:line="240" w:lineRule="auto"/>
              <w:jc w:val="center"/>
            </w:pPr>
            <w:r>
              <w:t>2</w:t>
            </w:r>
          </w:p>
        </w:tc>
        <w:tc>
          <w:tcPr>
            <w:tcW w:w="1712" w:type="dxa"/>
            <w:shd w:val="clear" w:color="auto" w:fill="auto"/>
            <w:vAlign w:val="bottom"/>
          </w:tcPr>
          <w:p w14:paraId="78C4D3E5" w14:textId="77777777" w:rsidR="00090C4A" w:rsidRDefault="00AA41A8">
            <w:pPr>
              <w:spacing w:line="240" w:lineRule="auto"/>
              <w:jc w:val="center"/>
            </w:pPr>
            <w:r>
              <w:rPr>
                <w:color w:val="000000"/>
              </w:rPr>
              <w:t>25.09</w:t>
            </w:r>
          </w:p>
        </w:tc>
        <w:tc>
          <w:tcPr>
            <w:tcW w:w="1688" w:type="dxa"/>
            <w:shd w:val="clear" w:color="auto" w:fill="auto"/>
            <w:vAlign w:val="bottom"/>
          </w:tcPr>
          <w:p w14:paraId="3201FCBE" w14:textId="77777777" w:rsidR="00090C4A" w:rsidRDefault="00AA41A8">
            <w:pPr>
              <w:spacing w:line="240" w:lineRule="auto"/>
              <w:jc w:val="center"/>
            </w:pPr>
            <w:r>
              <w:rPr>
                <w:color w:val="000000"/>
              </w:rPr>
              <w:t>0.63</w:t>
            </w:r>
          </w:p>
        </w:tc>
        <w:tc>
          <w:tcPr>
            <w:tcW w:w="1712" w:type="dxa"/>
            <w:shd w:val="clear" w:color="auto" w:fill="auto"/>
            <w:vAlign w:val="bottom"/>
          </w:tcPr>
          <w:p w14:paraId="1149C4F1" w14:textId="77777777" w:rsidR="00090C4A" w:rsidRDefault="00AA41A8">
            <w:pPr>
              <w:spacing w:line="240" w:lineRule="auto"/>
              <w:jc w:val="center"/>
            </w:pPr>
            <w:r>
              <w:rPr>
                <w:color w:val="000000"/>
              </w:rPr>
              <w:t>17.12</w:t>
            </w:r>
          </w:p>
        </w:tc>
        <w:tc>
          <w:tcPr>
            <w:tcW w:w="1690" w:type="dxa"/>
            <w:shd w:val="clear" w:color="auto" w:fill="auto"/>
            <w:vAlign w:val="bottom"/>
          </w:tcPr>
          <w:p w14:paraId="561502B4" w14:textId="77777777" w:rsidR="00090C4A" w:rsidRDefault="00AA41A8">
            <w:pPr>
              <w:spacing w:line="240" w:lineRule="auto"/>
              <w:jc w:val="center"/>
            </w:pPr>
            <w:r>
              <w:rPr>
                <w:color w:val="000000"/>
              </w:rPr>
              <w:t>0.71</w:t>
            </w:r>
          </w:p>
        </w:tc>
      </w:tr>
      <w:tr w:rsidR="00090C4A" w14:paraId="488E5BB6" w14:textId="77777777">
        <w:trPr>
          <w:trHeight w:val="273"/>
        </w:trPr>
        <w:tc>
          <w:tcPr>
            <w:tcW w:w="2005" w:type="dxa"/>
            <w:shd w:val="clear" w:color="auto" w:fill="auto"/>
            <w:vAlign w:val="bottom"/>
          </w:tcPr>
          <w:p w14:paraId="79BDD7C2" w14:textId="77777777" w:rsidR="00090C4A" w:rsidRDefault="00090C4A">
            <w:pPr>
              <w:spacing w:line="240" w:lineRule="auto"/>
            </w:pPr>
          </w:p>
        </w:tc>
        <w:tc>
          <w:tcPr>
            <w:tcW w:w="710" w:type="dxa"/>
            <w:shd w:val="clear" w:color="auto" w:fill="auto"/>
            <w:vAlign w:val="bottom"/>
          </w:tcPr>
          <w:p w14:paraId="030B169B" w14:textId="77777777" w:rsidR="00090C4A" w:rsidRDefault="00AA41A8">
            <w:pPr>
              <w:spacing w:line="240" w:lineRule="auto"/>
              <w:jc w:val="center"/>
            </w:pPr>
            <w:r>
              <w:t>3</w:t>
            </w:r>
          </w:p>
        </w:tc>
        <w:tc>
          <w:tcPr>
            <w:tcW w:w="1712" w:type="dxa"/>
            <w:shd w:val="clear" w:color="auto" w:fill="auto"/>
            <w:vAlign w:val="bottom"/>
          </w:tcPr>
          <w:p w14:paraId="5B6EE5CA" w14:textId="77777777" w:rsidR="00090C4A" w:rsidRDefault="00AA41A8">
            <w:pPr>
              <w:spacing w:line="240" w:lineRule="auto"/>
              <w:jc w:val="center"/>
            </w:pPr>
            <w:r>
              <w:rPr>
                <w:color w:val="000000"/>
              </w:rPr>
              <w:t>10.68</w:t>
            </w:r>
          </w:p>
        </w:tc>
        <w:tc>
          <w:tcPr>
            <w:tcW w:w="1688" w:type="dxa"/>
            <w:shd w:val="clear" w:color="auto" w:fill="auto"/>
            <w:vAlign w:val="bottom"/>
          </w:tcPr>
          <w:p w14:paraId="48725A0A" w14:textId="77777777" w:rsidR="00090C4A" w:rsidRDefault="00AA41A8">
            <w:pPr>
              <w:spacing w:line="240" w:lineRule="auto"/>
              <w:jc w:val="center"/>
            </w:pPr>
            <w:r>
              <w:rPr>
                <w:color w:val="000000"/>
              </w:rPr>
              <w:t>0.39</w:t>
            </w:r>
          </w:p>
        </w:tc>
        <w:tc>
          <w:tcPr>
            <w:tcW w:w="1712" w:type="dxa"/>
            <w:shd w:val="clear" w:color="auto" w:fill="auto"/>
            <w:vAlign w:val="bottom"/>
          </w:tcPr>
          <w:p w14:paraId="65F51270" w14:textId="77777777" w:rsidR="00090C4A" w:rsidRDefault="00AA41A8">
            <w:pPr>
              <w:spacing w:line="240" w:lineRule="auto"/>
              <w:jc w:val="center"/>
            </w:pPr>
            <w:r>
              <w:rPr>
                <w:color w:val="000000"/>
              </w:rPr>
              <w:t>10.66</w:t>
            </w:r>
          </w:p>
        </w:tc>
        <w:tc>
          <w:tcPr>
            <w:tcW w:w="1690" w:type="dxa"/>
            <w:shd w:val="clear" w:color="auto" w:fill="auto"/>
            <w:vAlign w:val="bottom"/>
          </w:tcPr>
          <w:p w14:paraId="05D1469B" w14:textId="77777777" w:rsidR="00090C4A" w:rsidRDefault="00AA41A8">
            <w:pPr>
              <w:spacing w:line="240" w:lineRule="auto"/>
              <w:jc w:val="center"/>
            </w:pPr>
            <w:r>
              <w:rPr>
                <w:color w:val="000000"/>
              </w:rPr>
              <w:t>0.51</w:t>
            </w:r>
          </w:p>
        </w:tc>
      </w:tr>
      <w:tr w:rsidR="00090C4A" w14:paraId="06610EFA" w14:textId="77777777">
        <w:trPr>
          <w:trHeight w:val="273"/>
        </w:trPr>
        <w:tc>
          <w:tcPr>
            <w:tcW w:w="2005" w:type="dxa"/>
            <w:shd w:val="clear" w:color="auto" w:fill="auto"/>
            <w:vAlign w:val="bottom"/>
          </w:tcPr>
          <w:p w14:paraId="18611FD3" w14:textId="77777777" w:rsidR="00090C4A" w:rsidRDefault="00090C4A">
            <w:pPr>
              <w:spacing w:line="240" w:lineRule="auto"/>
            </w:pPr>
          </w:p>
        </w:tc>
        <w:tc>
          <w:tcPr>
            <w:tcW w:w="710" w:type="dxa"/>
            <w:shd w:val="clear" w:color="auto" w:fill="auto"/>
            <w:vAlign w:val="bottom"/>
          </w:tcPr>
          <w:p w14:paraId="610E98CC" w14:textId="77777777" w:rsidR="00090C4A" w:rsidRDefault="00AA41A8">
            <w:pPr>
              <w:spacing w:line="240" w:lineRule="auto"/>
              <w:jc w:val="center"/>
            </w:pPr>
            <w:r>
              <w:t>4</w:t>
            </w:r>
          </w:p>
        </w:tc>
        <w:tc>
          <w:tcPr>
            <w:tcW w:w="1712" w:type="dxa"/>
            <w:shd w:val="clear" w:color="auto" w:fill="auto"/>
            <w:vAlign w:val="bottom"/>
          </w:tcPr>
          <w:p w14:paraId="0808BE54" w14:textId="77777777" w:rsidR="00090C4A" w:rsidRDefault="00AA41A8">
            <w:pPr>
              <w:spacing w:line="240" w:lineRule="auto"/>
              <w:jc w:val="center"/>
            </w:pPr>
            <w:r>
              <w:rPr>
                <w:color w:val="000000"/>
              </w:rPr>
              <w:t>31.42</w:t>
            </w:r>
          </w:p>
        </w:tc>
        <w:tc>
          <w:tcPr>
            <w:tcW w:w="1688" w:type="dxa"/>
            <w:shd w:val="clear" w:color="auto" w:fill="auto"/>
            <w:vAlign w:val="bottom"/>
          </w:tcPr>
          <w:p w14:paraId="527A456D" w14:textId="77777777" w:rsidR="00090C4A" w:rsidRDefault="00AA41A8">
            <w:pPr>
              <w:spacing w:line="240" w:lineRule="auto"/>
              <w:jc w:val="center"/>
            </w:pPr>
            <w:r>
              <w:rPr>
                <w:color w:val="000000"/>
              </w:rPr>
              <w:t>0.45</w:t>
            </w:r>
          </w:p>
        </w:tc>
        <w:tc>
          <w:tcPr>
            <w:tcW w:w="1712" w:type="dxa"/>
            <w:shd w:val="clear" w:color="auto" w:fill="auto"/>
            <w:vAlign w:val="bottom"/>
          </w:tcPr>
          <w:p w14:paraId="37C6472E" w14:textId="77777777" w:rsidR="00090C4A" w:rsidRDefault="00AA41A8">
            <w:pPr>
              <w:spacing w:line="240" w:lineRule="auto"/>
              <w:jc w:val="center"/>
            </w:pPr>
            <w:r>
              <w:rPr>
                <w:color w:val="000000"/>
              </w:rPr>
              <w:t>46.22</w:t>
            </w:r>
          </w:p>
        </w:tc>
        <w:tc>
          <w:tcPr>
            <w:tcW w:w="1690" w:type="dxa"/>
            <w:shd w:val="clear" w:color="auto" w:fill="auto"/>
            <w:vAlign w:val="bottom"/>
          </w:tcPr>
          <w:p w14:paraId="4CA58EB8" w14:textId="77777777" w:rsidR="00090C4A" w:rsidRDefault="00AA41A8">
            <w:pPr>
              <w:spacing w:line="240" w:lineRule="auto"/>
              <w:jc w:val="center"/>
            </w:pPr>
            <w:r>
              <w:rPr>
                <w:color w:val="000000"/>
              </w:rPr>
              <w:t>0.50</w:t>
            </w:r>
          </w:p>
        </w:tc>
      </w:tr>
      <w:tr w:rsidR="00090C4A" w14:paraId="44442E26" w14:textId="77777777">
        <w:trPr>
          <w:trHeight w:val="273"/>
        </w:trPr>
        <w:tc>
          <w:tcPr>
            <w:tcW w:w="2005" w:type="dxa"/>
            <w:shd w:val="clear" w:color="auto" w:fill="auto"/>
            <w:vAlign w:val="bottom"/>
          </w:tcPr>
          <w:p w14:paraId="54883009" w14:textId="77777777" w:rsidR="00090C4A" w:rsidRDefault="00090C4A">
            <w:pPr>
              <w:spacing w:line="240" w:lineRule="auto"/>
            </w:pPr>
          </w:p>
        </w:tc>
        <w:tc>
          <w:tcPr>
            <w:tcW w:w="710" w:type="dxa"/>
            <w:shd w:val="clear" w:color="auto" w:fill="auto"/>
            <w:vAlign w:val="bottom"/>
          </w:tcPr>
          <w:p w14:paraId="07A7B159" w14:textId="77777777" w:rsidR="00090C4A" w:rsidRDefault="00AA41A8">
            <w:pPr>
              <w:spacing w:line="240" w:lineRule="auto"/>
              <w:jc w:val="center"/>
            </w:pPr>
            <w:r>
              <w:t>5</w:t>
            </w:r>
          </w:p>
        </w:tc>
        <w:tc>
          <w:tcPr>
            <w:tcW w:w="1712" w:type="dxa"/>
            <w:shd w:val="clear" w:color="auto" w:fill="auto"/>
            <w:vAlign w:val="bottom"/>
          </w:tcPr>
          <w:p w14:paraId="474B6246" w14:textId="77777777" w:rsidR="00090C4A" w:rsidRDefault="00AA41A8">
            <w:pPr>
              <w:spacing w:line="240" w:lineRule="auto"/>
              <w:jc w:val="center"/>
            </w:pPr>
            <w:r>
              <w:rPr>
                <w:color w:val="000000"/>
              </w:rPr>
              <w:t>20.65</w:t>
            </w:r>
          </w:p>
        </w:tc>
        <w:tc>
          <w:tcPr>
            <w:tcW w:w="1688" w:type="dxa"/>
            <w:shd w:val="clear" w:color="auto" w:fill="auto"/>
            <w:vAlign w:val="bottom"/>
          </w:tcPr>
          <w:p w14:paraId="3205E116" w14:textId="77777777" w:rsidR="00090C4A" w:rsidRDefault="00AA41A8">
            <w:pPr>
              <w:spacing w:line="240" w:lineRule="auto"/>
              <w:jc w:val="center"/>
            </w:pPr>
            <w:r>
              <w:rPr>
                <w:color w:val="000000"/>
              </w:rPr>
              <w:t>0.45</w:t>
            </w:r>
          </w:p>
        </w:tc>
        <w:tc>
          <w:tcPr>
            <w:tcW w:w="1712" w:type="dxa"/>
            <w:shd w:val="clear" w:color="auto" w:fill="auto"/>
            <w:vAlign w:val="bottom"/>
          </w:tcPr>
          <w:p w14:paraId="2698D1AD" w14:textId="77777777" w:rsidR="00090C4A" w:rsidRDefault="00AA41A8">
            <w:pPr>
              <w:spacing w:line="240" w:lineRule="auto"/>
              <w:jc w:val="center"/>
            </w:pPr>
            <w:r>
              <w:rPr>
                <w:color w:val="000000"/>
              </w:rPr>
              <w:t>18.52</w:t>
            </w:r>
          </w:p>
        </w:tc>
        <w:tc>
          <w:tcPr>
            <w:tcW w:w="1690" w:type="dxa"/>
            <w:shd w:val="clear" w:color="auto" w:fill="auto"/>
            <w:vAlign w:val="bottom"/>
          </w:tcPr>
          <w:p w14:paraId="4FB094AA" w14:textId="77777777" w:rsidR="00090C4A" w:rsidRDefault="00AA41A8">
            <w:pPr>
              <w:spacing w:line="240" w:lineRule="auto"/>
              <w:jc w:val="center"/>
            </w:pPr>
            <w:r>
              <w:rPr>
                <w:color w:val="000000"/>
              </w:rPr>
              <w:t>0.61</w:t>
            </w:r>
          </w:p>
        </w:tc>
      </w:tr>
      <w:tr w:rsidR="00090C4A" w14:paraId="0908F604" w14:textId="77777777">
        <w:trPr>
          <w:trHeight w:val="273"/>
        </w:trPr>
        <w:tc>
          <w:tcPr>
            <w:tcW w:w="2005" w:type="dxa"/>
            <w:shd w:val="clear" w:color="auto" w:fill="auto"/>
            <w:vAlign w:val="bottom"/>
          </w:tcPr>
          <w:p w14:paraId="06AB5355" w14:textId="77777777" w:rsidR="00090C4A" w:rsidRDefault="00090C4A">
            <w:pPr>
              <w:spacing w:line="240" w:lineRule="auto"/>
            </w:pPr>
          </w:p>
        </w:tc>
        <w:tc>
          <w:tcPr>
            <w:tcW w:w="710" w:type="dxa"/>
            <w:shd w:val="clear" w:color="auto" w:fill="auto"/>
            <w:vAlign w:val="bottom"/>
          </w:tcPr>
          <w:p w14:paraId="75A88A17" w14:textId="77777777" w:rsidR="00090C4A" w:rsidRDefault="00AA41A8">
            <w:pPr>
              <w:spacing w:line="240" w:lineRule="auto"/>
              <w:jc w:val="center"/>
            </w:pPr>
            <w:r>
              <w:t>6</w:t>
            </w:r>
          </w:p>
        </w:tc>
        <w:tc>
          <w:tcPr>
            <w:tcW w:w="1712" w:type="dxa"/>
            <w:shd w:val="clear" w:color="auto" w:fill="auto"/>
            <w:vAlign w:val="bottom"/>
          </w:tcPr>
          <w:p w14:paraId="5DC6869F" w14:textId="77777777" w:rsidR="00090C4A" w:rsidRDefault="00AA41A8">
            <w:pPr>
              <w:spacing w:line="240" w:lineRule="auto"/>
              <w:jc w:val="center"/>
            </w:pPr>
            <w:r>
              <w:rPr>
                <w:color w:val="000000"/>
              </w:rPr>
              <w:t>15.63</w:t>
            </w:r>
          </w:p>
        </w:tc>
        <w:tc>
          <w:tcPr>
            <w:tcW w:w="1688" w:type="dxa"/>
            <w:shd w:val="clear" w:color="auto" w:fill="auto"/>
            <w:vAlign w:val="bottom"/>
          </w:tcPr>
          <w:p w14:paraId="24275BC1" w14:textId="77777777" w:rsidR="00090C4A" w:rsidRDefault="00AA41A8">
            <w:pPr>
              <w:spacing w:line="240" w:lineRule="auto"/>
              <w:jc w:val="center"/>
            </w:pPr>
            <w:r>
              <w:rPr>
                <w:color w:val="000000"/>
              </w:rPr>
              <w:t>0.20</w:t>
            </w:r>
          </w:p>
        </w:tc>
        <w:tc>
          <w:tcPr>
            <w:tcW w:w="1712" w:type="dxa"/>
            <w:shd w:val="clear" w:color="auto" w:fill="auto"/>
            <w:vAlign w:val="bottom"/>
          </w:tcPr>
          <w:p w14:paraId="14F7B45D" w14:textId="77777777" w:rsidR="00090C4A" w:rsidRDefault="00AA41A8">
            <w:pPr>
              <w:spacing w:line="240" w:lineRule="auto"/>
              <w:jc w:val="center"/>
            </w:pPr>
            <w:r>
              <w:rPr>
                <w:color w:val="000000"/>
              </w:rPr>
              <w:t>13.41</w:t>
            </w:r>
          </w:p>
        </w:tc>
        <w:tc>
          <w:tcPr>
            <w:tcW w:w="1690" w:type="dxa"/>
            <w:shd w:val="clear" w:color="auto" w:fill="auto"/>
            <w:vAlign w:val="bottom"/>
          </w:tcPr>
          <w:p w14:paraId="7DCEFE91" w14:textId="77777777" w:rsidR="00090C4A" w:rsidRDefault="00AA41A8">
            <w:pPr>
              <w:spacing w:line="240" w:lineRule="auto"/>
              <w:jc w:val="center"/>
            </w:pPr>
            <w:r>
              <w:rPr>
                <w:color w:val="000000"/>
              </w:rPr>
              <w:t>0.17</w:t>
            </w:r>
          </w:p>
        </w:tc>
      </w:tr>
      <w:tr w:rsidR="00090C4A" w14:paraId="4ABB3D52" w14:textId="77777777">
        <w:trPr>
          <w:trHeight w:val="273"/>
        </w:trPr>
        <w:tc>
          <w:tcPr>
            <w:tcW w:w="2005" w:type="dxa"/>
            <w:shd w:val="clear" w:color="auto" w:fill="auto"/>
            <w:vAlign w:val="bottom"/>
          </w:tcPr>
          <w:p w14:paraId="37D2BC50" w14:textId="77777777" w:rsidR="00090C4A" w:rsidRDefault="00090C4A">
            <w:pPr>
              <w:spacing w:line="240" w:lineRule="auto"/>
            </w:pPr>
          </w:p>
        </w:tc>
        <w:tc>
          <w:tcPr>
            <w:tcW w:w="710" w:type="dxa"/>
            <w:shd w:val="clear" w:color="auto" w:fill="auto"/>
            <w:vAlign w:val="bottom"/>
          </w:tcPr>
          <w:p w14:paraId="2A8F2021" w14:textId="77777777" w:rsidR="00090C4A" w:rsidRDefault="00AA41A8">
            <w:pPr>
              <w:spacing w:line="240" w:lineRule="auto"/>
              <w:jc w:val="center"/>
            </w:pPr>
            <w:r>
              <w:t>7</w:t>
            </w:r>
          </w:p>
        </w:tc>
        <w:tc>
          <w:tcPr>
            <w:tcW w:w="1712" w:type="dxa"/>
            <w:shd w:val="clear" w:color="auto" w:fill="auto"/>
            <w:vAlign w:val="bottom"/>
          </w:tcPr>
          <w:p w14:paraId="4FD06E60" w14:textId="77777777" w:rsidR="00090C4A" w:rsidRDefault="00AA41A8">
            <w:pPr>
              <w:spacing w:line="240" w:lineRule="auto"/>
              <w:jc w:val="center"/>
            </w:pPr>
            <w:r>
              <w:rPr>
                <w:color w:val="000000"/>
              </w:rPr>
              <w:t>12.88</w:t>
            </w:r>
          </w:p>
        </w:tc>
        <w:tc>
          <w:tcPr>
            <w:tcW w:w="1688" w:type="dxa"/>
            <w:shd w:val="clear" w:color="auto" w:fill="auto"/>
            <w:vAlign w:val="bottom"/>
          </w:tcPr>
          <w:p w14:paraId="0A27314B" w14:textId="77777777" w:rsidR="00090C4A" w:rsidRDefault="00AA41A8">
            <w:pPr>
              <w:spacing w:line="240" w:lineRule="auto"/>
              <w:jc w:val="center"/>
            </w:pPr>
            <w:r>
              <w:rPr>
                <w:color w:val="000000"/>
              </w:rPr>
              <w:t>0.59</w:t>
            </w:r>
          </w:p>
        </w:tc>
        <w:tc>
          <w:tcPr>
            <w:tcW w:w="1712" w:type="dxa"/>
            <w:shd w:val="clear" w:color="auto" w:fill="auto"/>
            <w:vAlign w:val="bottom"/>
          </w:tcPr>
          <w:p w14:paraId="1C9ACA9D" w14:textId="77777777" w:rsidR="00090C4A" w:rsidRDefault="00AA41A8">
            <w:pPr>
              <w:spacing w:line="240" w:lineRule="auto"/>
              <w:jc w:val="center"/>
            </w:pPr>
            <w:r>
              <w:rPr>
                <w:color w:val="000000"/>
              </w:rPr>
              <w:t>8.93</w:t>
            </w:r>
          </w:p>
        </w:tc>
        <w:tc>
          <w:tcPr>
            <w:tcW w:w="1690" w:type="dxa"/>
            <w:shd w:val="clear" w:color="auto" w:fill="auto"/>
            <w:vAlign w:val="bottom"/>
          </w:tcPr>
          <w:p w14:paraId="795B9DA2" w14:textId="77777777" w:rsidR="00090C4A" w:rsidRDefault="00AA41A8">
            <w:pPr>
              <w:spacing w:line="240" w:lineRule="auto"/>
              <w:jc w:val="center"/>
            </w:pPr>
            <w:r>
              <w:rPr>
                <w:color w:val="000000"/>
              </w:rPr>
              <w:t>0.63</w:t>
            </w:r>
          </w:p>
        </w:tc>
      </w:tr>
      <w:tr w:rsidR="00090C4A" w14:paraId="1854C5B8" w14:textId="77777777">
        <w:trPr>
          <w:trHeight w:val="273"/>
        </w:trPr>
        <w:tc>
          <w:tcPr>
            <w:tcW w:w="2005" w:type="dxa"/>
            <w:shd w:val="clear" w:color="auto" w:fill="auto"/>
            <w:vAlign w:val="bottom"/>
          </w:tcPr>
          <w:p w14:paraId="0C2C5B2B" w14:textId="77777777" w:rsidR="00090C4A" w:rsidRDefault="00090C4A">
            <w:pPr>
              <w:spacing w:line="240" w:lineRule="auto"/>
            </w:pPr>
          </w:p>
        </w:tc>
        <w:tc>
          <w:tcPr>
            <w:tcW w:w="710" w:type="dxa"/>
            <w:shd w:val="clear" w:color="auto" w:fill="auto"/>
            <w:vAlign w:val="bottom"/>
          </w:tcPr>
          <w:p w14:paraId="1CB23513" w14:textId="77777777" w:rsidR="00090C4A" w:rsidRDefault="00AA41A8">
            <w:pPr>
              <w:spacing w:line="240" w:lineRule="auto"/>
              <w:jc w:val="center"/>
            </w:pPr>
            <w:r>
              <w:t>8</w:t>
            </w:r>
          </w:p>
        </w:tc>
        <w:tc>
          <w:tcPr>
            <w:tcW w:w="1712" w:type="dxa"/>
            <w:shd w:val="clear" w:color="auto" w:fill="auto"/>
            <w:vAlign w:val="bottom"/>
          </w:tcPr>
          <w:p w14:paraId="7BAAD312" w14:textId="77777777" w:rsidR="00090C4A" w:rsidRDefault="00AA41A8">
            <w:pPr>
              <w:spacing w:line="240" w:lineRule="auto"/>
              <w:jc w:val="center"/>
            </w:pPr>
            <w:r>
              <w:rPr>
                <w:color w:val="000000"/>
              </w:rPr>
              <w:t>40.57</w:t>
            </w:r>
          </w:p>
        </w:tc>
        <w:tc>
          <w:tcPr>
            <w:tcW w:w="1688" w:type="dxa"/>
            <w:shd w:val="clear" w:color="auto" w:fill="auto"/>
            <w:vAlign w:val="bottom"/>
          </w:tcPr>
          <w:p w14:paraId="63704A14" w14:textId="77777777" w:rsidR="00090C4A" w:rsidRDefault="00AA41A8">
            <w:pPr>
              <w:spacing w:line="240" w:lineRule="auto"/>
              <w:jc w:val="center"/>
            </w:pPr>
            <w:r>
              <w:rPr>
                <w:color w:val="000000"/>
              </w:rPr>
              <w:t>0.80</w:t>
            </w:r>
          </w:p>
        </w:tc>
        <w:tc>
          <w:tcPr>
            <w:tcW w:w="1712" w:type="dxa"/>
            <w:shd w:val="clear" w:color="auto" w:fill="auto"/>
            <w:vAlign w:val="bottom"/>
          </w:tcPr>
          <w:p w14:paraId="65D6DADF" w14:textId="77777777" w:rsidR="00090C4A" w:rsidRDefault="00AA41A8">
            <w:pPr>
              <w:spacing w:line="240" w:lineRule="auto"/>
              <w:jc w:val="center"/>
            </w:pPr>
            <w:r>
              <w:rPr>
                <w:color w:val="000000"/>
              </w:rPr>
              <w:t>43.17</w:t>
            </w:r>
          </w:p>
        </w:tc>
        <w:tc>
          <w:tcPr>
            <w:tcW w:w="1690" w:type="dxa"/>
            <w:shd w:val="clear" w:color="auto" w:fill="auto"/>
            <w:vAlign w:val="bottom"/>
          </w:tcPr>
          <w:p w14:paraId="7E9795A5" w14:textId="77777777" w:rsidR="00090C4A" w:rsidRDefault="00AA41A8">
            <w:pPr>
              <w:spacing w:line="240" w:lineRule="auto"/>
              <w:jc w:val="center"/>
            </w:pPr>
            <w:r>
              <w:rPr>
                <w:color w:val="000000"/>
              </w:rPr>
              <w:t>0.89</w:t>
            </w:r>
          </w:p>
        </w:tc>
      </w:tr>
      <w:tr w:rsidR="00090C4A" w14:paraId="27982297" w14:textId="77777777">
        <w:trPr>
          <w:trHeight w:val="273"/>
        </w:trPr>
        <w:tc>
          <w:tcPr>
            <w:tcW w:w="2005" w:type="dxa"/>
            <w:shd w:val="clear" w:color="auto" w:fill="auto"/>
            <w:vAlign w:val="bottom"/>
          </w:tcPr>
          <w:p w14:paraId="0731D12E" w14:textId="77777777" w:rsidR="00090C4A" w:rsidRDefault="00090C4A">
            <w:pPr>
              <w:spacing w:line="240" w:lineRule="auto"/>
            </w:pPr>
          </w:p>
        </w:tc>
        <w:tc>
          <w:tcPr>
            <w:tcW w:w="710" w:type="dxa"/>
            <w:shd w:val="clear" w:color="auto" w:fill="auto"/>
            <w:vAlign w:val="bottom"/>
          </w:tcPr>
          <w:p w14:paraId="1D328111" w14:textId="77777777" w:rsidR="00090C4A" w:rsidRDefault="00AA41A8">
            <w:pPr>
              <w:spacing w:line="240" w:lineRule="auto"/>
              <w:jc w:val="center"/>
            </w:pPr>
            <w:r>
              <w:t>9</w:t>
            </w:r>
          </w:p>
        </w:tc>
        <w:tc>
          <w:tcPr>
            <w:tcW w:w="1712" w:type="dxa"/>
            <w:shd w:val="clear" w:color="auto" w:fill="auto"/>
            <w:vAlign w:val="bottom"/>
          </w:tcPr>
          <w:p w14:paraId="358E3B39" w14:textId="77777777" w:rsidR="00090C4A" w:rsidRDefault="00AA41A8">
            <w:pPr>
              <w:spacing w:line="240" w:lineRule="auto"/>
              <w:jc w:val="center"/>
            </w:pPr>
            <w:r>
              <w:rPr>
                <w:color w:val="000000"/>
              </w:rPr>
              <w:t>0.22</w:t>
            </w:r>
          </w:p>
        </w:tc>
        <w:tc>
          <w:tcPr>
            <w:tcW w:w="1688" w:type="dxa"/>
            <w:shd w:val="clear" w:color="auto" w:fill="auto"/>
            <w:vAlign w:val="bottom"/>
          </w:tcPr>
          <w:p w14:paraId="2C82CF94" w14:textId="77777777" w:rsidR="00090C4A" w:rsidRDefault="00AA41A8">
            <w:pPr>
              <w:spacing w:line="240" w:lineRule="auto"/>
              <w:jc w:val="center"/>
            </w:pPr>
            <w:r>
              <w:rPr>
                <w:color w:val="000000"/>
              </w:rPr>
              <w:t>0.77</w:t>
            </w:r>
          </w:p>
        </w:tc>
        <w:tc>
          <w:tcPr>
            <w:tcW w:w="1712" w:type="dxa"/>
            <w:shd w:val="clear" w:color="auto" w:fill="auto"/>
            <w:vAlign w:val="bottom"/>
          </w:tcPr>
          <w:p w14:paraId="31621A63" w14:textId="77777777" w:rsidR="00090C4A" w:rsidRDefault="00AA41A8">
            <w:pPr>
              <w:spacing w:line="240" w:lineRule="auto"/>
              <w:jc w:val="center"/>
            </w:pPr>
            <w:r>
              <w:rPr>
                <w:color w:val="000000"/>
              </w:rPr>
              <w:t>0.07</w:t>
            </w:r>
          </w:p>
        </w:tc>
        <w:tc>
          <w:tcPr>
            <w:tcW w:w="1690" w:type="dxa"/>
            <w:shd w:val="clear" w:color="auto" w:fill="auto"/>
            <w:vAlign w:val="bottom"/>
          </w:tcPr>
          <w:p w14:paraId="1B9B1598" w14:textId="77777777" w:rsidR="00090C4A" w:rsidRDefault="00AA41A8">
            <w:pPr>
              <w:spacing w:line="240" w:lineRule="auto"/>
              <w:jc w:val="center"/>
            </w:pPr>
            <w:r>
              <w:rPr>
                <w:color w:val="000000"/>
              </w:rPr>
              <w:t>1.00</w:t>
            </w:r>
          </w:p>
        </w:tc>
      </w:tr>
      <w:tr w:rsidR="00090C4A" w14:paraId="5E9885EE" w14:textId="77777777">
        <w:trPr>
          <w:trHeight w:val="273"/>
        </w:trPr>
        <w:tc>
          <w:tcPr>
            <w:tcW w:w="2005" w:type="dxa"/>
            <w:shd w:val="clear" w:color="auto" w:fill="auto"/>
            <w:vAlign w:val="bottom"/>
          </w:tcPr>
          <w:p w14:paraId="1273C171" w14:textId="77777777" w:rsidR="00090C4A" w:rsidRDefault="00090C4A">
            <w:pPr>
              <w:spacing w:line="240" w:lineRule="auto"/>
            </w:pPr>
          </w:p>
        </w:tc>
        <w:tc>
          <w:tcPr>
            <w:tcW w:w="710" w:type="dxa"/>
            <w:shd w:val="clear" w:color="auto" w:fill="auto"/>
            <w:vAlign w:val="bottom"/>
          </w:tcPr>
          <w:p w14:paraId="7DD0C392" w14:textId="77777777" w:rsidR="00090C4A" w:rsidRDefault="00AA41A8">
            <w:pPr>
              <w:spacing w:line="240" w:lineRule="auto"/>
              <w:jc w:val="center"/>
            </w:pPr>
            <w:r>
              <w:t>10</w:t>
            </w:r>
          </w:p>
        </w:tc>
        <w:tc>
          <w:tcPr>
            <w:tcW w:w="1712" w:type="dxa"/>
            <w:shd w:val="clear" w:color="auto" w:fill="auto"/>
            <w:vAlign w:val="bottom"/>
          </w:tcPr>
          <w:p w14:paraId="4CEBA8BB" w14:textId="77777777" w:rsidR="00090C4A" w:rsidRDefault="00AA41A8">
            <w:pPr>
              <w:spacing w:line="240" w:lineRule="auto"/>
              <w:jc w:val="center"/>
            </w:pPr>
            <w:r>
              <w:rPr>
                <w:color w:val="000000"/>
              </w:rPr>
              <w:t>53.96</w:t>
            </w:r>
          </w:p>
        </w:tc>
        <w:tc>
          <w:tcPr>
            <w:tcW w:w="1688" w:type="dxa"/>
            <w:shd w:val="clear" w:color="auto" w:fill="auto"/>
            <w:vAlign w:val="bottom"/>
          </w:tcPr>
          <w:p w14:paraId="07B4EEF8" w14:textId="77777777" w:rsidR="00090C4A" w:rsidRDefault="00AA41A8">
            <w:pPr>
              <w:spacing w:line="240" w:lineRule="auto"/>
              <w:jc w:val="center"/>
            </w:pPr>
            <w:r>
              <w:rPr>
                <w:color w:val="000000"/>
              </w:rPr>
              <w:t>0.81</w:t>
            </w:r>
          </w:p>
        </w:tc>
        <w:tc>
          <w:tcPr>
            <w:tcW w:w="1712" w:type="dxa"/>
            <w:shd w:val="clear" w:color="auto" w:fill="auto"/>
            <w:vAlign w:val="bottom"/>
          </w:tcPr>
          <w:p w14:paraId="43405C30" w14:textId="77777777" w:rsidR="00090C4A" w:rsidRDefault="00AA41A8">
            <w:pPr>
              <w:spacing w:line="240" w:lineRule="auto"/>
              <w:jc w:val="center"/>
            </w:pPr>
            <w:r>
              <w:rPr>
                <w:color w:val="000000"/>
              </w:rPr>
              <w:t>51.78</w:t>
            </w:r>
          </w:p>
        </w:tc>
        <w:tc>
          <w:tcPr>
            <w:tcW w:w="1690" w:type="dxa"/>
            <w:shd w:val="clear" w:color="auto" w:fill="auto"/>
            <w:vAlign w:val="bottom"/>
          </w:tcPr>
          <w:p w14:paraId="171D6AD7" w14:textId="77777777" w:rsidR="00090C4A" w:rsidRDefault="00AA41A8">
            <w:pPr>
              <w:spacing w:line="240" w:lineRule="auto"/>
              <w:jc w:val="center"/>
            </w:pPr>
            <w:r>
              <w:rPr>
                <w:color w:val="000000"/>
              </w:rPr>
              <w:t>0.85</w:t>
            </w:r>
          </w:p>
        </w:tc>
      </w:tr>
      <w:tr w:rsidR="00090C4A" w14:paraId="18A8ADA4" w14:textId="77777777">
        <w:trPr>
          <w:trHeight w:val="273"/>
        </w:trPr>
        <w:tc>
          <w:tcPr>
            <w:tcW w:w="2005" w:type="dxa"/>
            <w:shd w:val="clear" w:color="auto" w:fill="auto"/>
            <w:vAlign w:val="bottom"/>
          </w:tcPr>
          <w:p w14:paraId="1C56F4C6" w14:textId="77777777" w:rsidR="00090C4A" w:rsidRDefault="00090C4A">
            <w:pPr>
              <w:spacing w:line="240" w:lineRule="auto"/>
            </w:pPr>
          </w:p>
        </w:tc>
        <w:tc>
          <w:tcPr>
            <w:tcW w:w="710" w:type="dxa"/>
            <w:shd w:val="clear" w:color="auto" w:fill="auto"/>
            <w:vAlign w:val="bottom"/>
          </w:tcPr>
          <w:p w14:paraId="4EF90654" w14:textId="77777777" w:rsidR="00090C4A" w:rsidRDefault="00AA41A8">
            <w:pPr>
              <w:spacing w:line="240" w:lineRule="auto"/>
              <w:jc w:val="center"/>
            </w:pPr>
            <w:r>
              <w:t>11</w:t>
            </w:r>
          </w:p>
        </w:tc>
        <w:tc>
          <w:tcPr>
            <w:tcW w:w="1712" w:type="dxa"/>
            <w:shd w:val="clear" w:color="auto" w:fill="auto"/>
            <w:vAlign w:val="bottom"/>
          </w:tcPr>
          <w:p w14:paraId="42749969" w14:textId="77777777" w:rsidR="00090C4A" w:rsidRDefault="00AA41A8">
            <w:pPr>
              <w:spacing w:line="240" w:lineRule="auto"/>
              <w:jc w:val="center"/>
            </w:pPr>
            <w:r>
              <w:rPr>
                <w:color w:val="000000"/>
              </w:rPr>
              <w:t>8.69</w:t>
            </w:r>
          </w:p>
        </w:tc>
        <w:tc>
          <w:tcPr>
            <w:tcW w:w="1688" w:type="dxa"/>
            <w:shd w:val="clear" w:color="auto" w:fill="auto"/>
            <w:vAlign w:val="bottom"/>
          </w:tcPr>
          <w:p w14:paraId="0E2E2345" w14:textId="77777777" w:rsidR="00090C4A" w:rsidRDefault="00AA41A8">
            <w:pPr>
              <w:spacing w:line="240" w:lineRule="auto"/>
              <w:jc w:val="center"/>
            </w:pPr>
            <w:r>
              <w:rPr>
                <w:color w:val="000000"/>
              </w:rPr>
              <w:t>0.32</w:t>
            </w:r>
          </w:p>
        </w:tc>
        <w:tc>
          <w:tcPr>
            <w:tcW w:w="1712" w:type="dxa"/>
            <w:shd w:val="clear" w:color="auto" w:fill="auto"/>
            <w:vAlign w:val="bottom"/>
          </w:tcPr>
          <w:p w14:paraId="1B0BC48B" w14:textId="77777777" w:rsidR="00090C4A" w:rsidRDefault="00AA41A8">
            <w:pPr>
              <w:spacing w:line="240" w:lineRule="auto"/>
              <w:jc w:val="center"/>
            </w:pPr>
            <w:r>
              <w:rPr>
                <w:color w:val="000000"/>
              </w:rPr>
              <w:t>13.83</w:t>
            </w:r>
          </w:p>
        </w:tc>
        <w:tc>
          <w:tcPr>
            <w:tcW w:w="1690" w:type="dxa"/>
            <w:shd w:val="clear" w:color="auto" w:fill="auto"/>
            <w:vAlign w:val="bottom"/>
          </w:tcPr>
          <w:p w14:paraId="2D7FBDFF" w14:textId="77777777" w:rsidR="00090C4A" w:rsidRDefault="00AA41A8">
            <w:pPr>
              <w:spacing w:line="240" w:lineRule="auto"/>
              <w:jc w:val="center"/>
            </w:pPr>
            <w:r>
              <w:rPr>
                <w:color w:val="000000"/>
              </w:rPr>
              <w:t>0.38</w:t>
            </w:r>
          </w:p>
        </w:tc>
      </w:tr>
      <w:tr w:rsidR="00090C4A" w14:paraId="6AEFF10B" w14:textId="77777777">
        <w:trPr>
          <w:trHeight w:val="273"/>
        </w:trPr>
        <w:tc>
          <w:tcPr>
            <w:tcW w:w="2005" w:type="dxa"/>
            <w:shd w:val="clear" w:color="auto" w:fill="auto"/>
            <w:vAlign w:val="bottom"/>
          </w:tcPr>
          <w:p w14:paraId="1A1A236E" w14:textId="77777777" w:rsidR="00090C4A" w:rsidRDefault="00090C4A">
            <w:pPr>
              <w:spacing w:line="240" w:lineRule="auto"/>
            </w:pPr>
          </w:p>
        </w:tc>
        <w:tc>
          <w:tcPr>
            <w:tcW w:w="710" w:type="dxa"/>
            <w:shd w:val="clear" w:color="auto" w:fill="auto"/>
            <w:vAlign w:val="bottom"/>
          </w:tcPr>
          <w:p w14:paraId="77CDE4EF" w14:textId="77777777" w:rsidR="00090C4A" w:rsidRDefault="00AA41A8">
            <w:pPr>
              <w:spacing w:line="240" w:lineRule="auto"/>
              <w:jc w:val="center"/>
            </w:pPr>
            <w:r>
              <w:t>12</w:t>
            </w:r>
          </w:p>
        </w:tc>
        <w:tc>
          <w:tcPr>
            <w:tcW w:w="1712" w:type="dxa"/>
            <w:shd w:val="clear" w:color="auto" w:fill="auto"/>
            <w:vAlign w:val="bottom"/>
          </w:tcPr>
          <w:p w14:paraId="30D4AAF2" w14:textId="77777777" w:rsidR="00090C4A" w:rsidRDefault="00AA41A8">
            <w:pPr>
              <w:spacing w:line="240" w:lineRule="auto"/>
              <w:jc w:val="center"/>
            </w:pPr>
            <w:r>
              <w:rPr>
                <w:color w:val="000000"/>
              </w:rPr>
              <w:t>37.94</w:t>
            </w:r>
          </w:p>
        </w:tc>
        <w:tc>
          <w:tcPr>
            <w:tcW w:w="1688" w:type="dxa"/>
            <w:shd w:val="clear" w:color="auto" w:fill="auto"/>
            <w:vAlign w:val="bottom"/>
          </w:tcPr>
          <w:p w14:paraId="69AEE525" w14:textId="77777777" w:rsidR="00090C4A" w:rsidRDefault="00AA41A8">
            <w:pPr>
              <w:spacing w:line="240" w:lineRule="auto"/>
              <w:jc w:val="center"/>
            </w:pPr>
            <w:r>
              <w:rPr>
                <w:color w:val="000000"/>
              </w:rPr>
              <w:t>0.64</w:t>
            </w:r>
          </w:p>
        </w:tc>
        <w:tc>
          <w:tcPr>
            <w:tcW w:w="1712" w:type="dxa"/>
            <w:shd w:val="clear" w:color="auto" w:fill="auto"/>
            <w:vAlign w:val="bottom"/>
          </w:tcPr>
          <w:p w14:paraId="7599B779" w14:textId="77777777" w:rsidR="00090C4A" w:rsidRDefault="00AA41A8">
            <w:pPr>
              <w:spacing w:line="240" w:lineRule="auto"/>
              <w:jc w:val="center"/>
            </w:pPr>
            <w:r>
              <w:rPr>
                <w:color w:val="000000"/>
              </w:rPr>
              <w:t>44.94</w:t>
            </w:r>
          </w:p>
        </w:tc>
        <w:tc>
          <w:tcPr>
            <w:tcW w:w="1690" w:type="dxa"/>
            <w:shd w:val="clear" w:color="auto" w:fill="auto"/>
            <w:vAlign w:val="bottom"/>
          </w:tcPr>
          <w:p w14:paraId="2520808A" w14:textId="77777777" w:rsidR="00090C4A" w:rsidRDefault="00AA41A8">
            <w:pPr>
              <w:spacing w:line="240" w:lineRule="auto"/>
              <w:jc w:val="center"/>
            </w:pPr>
            <w:r>
              <w:rPr>
                <w:color w:val="000000"/>
              </w:rPr>
              <w:t>0.64</w:t>
            </w:r>
          </w:p>
        </w:tc>
      </w:tr>
      <w:tr w:rsidR="00090C4A" w14:paraId="154AF5CC" w14:textId="77777777">
        <w:trPr>
          <w:trHeight w:val="273"/>
        </w:trPr>
        <w:tc>
          <w:tcPr>
            <w:tcW w:w="2005" w:type="dxa"/>
            <w:shd w:val="clear" w:color="auto" w:fill="auto"/>
            <w:vAlign w:val="bottom"/>
          </w:tcPr>
          <w:p w14:paraId="11FF14B5" w14:textId="77777777" w:rsidR="00090C4A" w:rsidRDefault="00090C4A">
            <w:pPr>
              <w:spacing w:line="240" w:lineRule="auto"/>
            </w:pPr>
          </w:p>
        </w:tc>
        <w:tc>
          <w:tcPr>
            <w:tcW w:w="710" w:type="dxa"/>
            <w:shd w:val="clear" w:color="auto" w:fill="auto"/>
            <w:vAlign w:val="bottom"/>
          </w:tcPr>
          <w:p w14:paraId="01CA11D7" w14:textId="77777777" w:rsidR="00090C4A" w:rsidRDefault="00AA41A8">
            <w:pPr>
              <w:spacing w:line="240" w:lineRule="auto"/>
              <w:jc w:val="center"/>
            </w:pPr>
            <w:r>
              <w:t>15</w:t>
            </w:r>
          </w:p>
        </w:tc>
        <w:tc>
          <w:tcPr>
            <w:tcW w:w="1712" w:type="dxa"/>
            <w:shd w:val="clear" w:color="auto" w:fill="auto"/>
            <w:vAlign w:val="bottom"/>
          </w:tcPr>
          <w:p w14:paraId="401B0D6B" w14:textId="77777777" w:rsidR="00090C4A" w:rsidRDefault="00AA41A8">
            <w:pPr>
              <w:spacing w:line="240" w:lineRule="auto"/>
              <w:jc w:val="center"/>
            </w:pPr>
            <w:r>
              <w:rPr>
                <w:color w:val="000000"/>
              </w:rPr>
              <w:t>0.20</w:t>
            </w:r>
          </w:p>
        </w:tc>
        <w:tc>
          <w:tcPr>
            <w:tcW w:w="1688" w:type="dxa"/>
            <w:shd w:val="clear" w:color="auto" w:fill="auto"/>
            <w:vAlign w:val="bottom"/>
          </w:tcPr>
          <w:p w14:paraId="68DE9112" w14:textId="77777777" w:rsidR="00090C4A" w:rsidRDefault="00AA41A8">
            <w:pPr>
              <w:spacing w:line="240" w:lineRule="auto"/>
              <w:jc w:val="center"/>
            </w:pPr>
            <w:r>
              <w:rPr>
                <w:color w:val="000000"/>
              </w:rPr>
              <w:t>1.00</w:t>
            </w:r>
          </w:p>
        </w:tc>
        <w:tc>
          <w:tcPr>
            <w:tcW w:w="1712" w:type="dxa"/>
            <w:shd w:val="clear" w:color="auto" w:fill="auto"/>
            <w:vAlign w:val="bottom"/>
          </w:tcPr>
          <w:p w14:paraId="3D705028" w14:textId="77777777" w:rsidR="00090C4A" w:rsidRDefault="00AA41A8">
            <w:pPr>
              <w:spacing w:line="240" w:lineRule="auto"/>
              <w:jc w:val="center"/>
            </w:pPr>
            <w:r>
              <w:rPr>
                <w:color w:val="000000"/>
              </w:rPr>
              <w:t>82.47</w:t>
            </w:r>
          </w:p>
        </w:tc>
        <w:tc>
          <w:tcPr>
            <w:tcW w:w="1690" w:type="dxa"/>
            <w:shd w:val="clear" w:color="auto" w:fill="auto"/>
            <w:vAlign w:val="bottom"/>
          </w:tcPr>
          <w:p w14:paraId="18BFE899" w14:textId="77777777" w:rsidR="00090C4A" w:rsidRDefault="00AA41A8">
            <w:pPr>
              <w:spacing w:line="240" w:lineRule="auto"/>
              <w:jc w:val="center"/>
            </w:pPr>
            <w:r>
              <w:rPr>
                <w:color w:val="000000"/>
              </w:rPr>
              <w:t>0.03</w:t>
            </w:r>
          </w:p>
        </w:tc>
      </w:tr>
      <w:tr w:rsidR="00090C4A" w14:paraId="048A98F0" w14:textId="77777777">
        <w:trPr>
          <w:trHeight w:val="273"/>
        </w:trPr>
        <w:tc>
          <w:tcPr>
            <w:tcW w:w="2005" w:type="dxa"/>
            <w:shd w:val="clear" w:color="auto" w:fill="auto"/>
            <w:vAlign w:val="bottom"/>
          </w:tcPr>
          <w:p w14:paraId="77C46022" w14:textId="77777777" w:rsidR="00090C4A" w:rsidRDefault="00090C4A">
            <w:pPr>
              <w:spacing w:line="240" w:lineRule="auto"/>
            </w:pPr>
          </w:p>
        </w:tc>
        <w:tc>
          <w:tcPr>
            <w:tcW w:w="710" w:type="dxa"/>
            <w:shd w:val="clear" w:color="auto" w:fill="auto"/>
            <w:vAlign w:val="bottom"/>
          </w:tcPr>
          <w:p w14:paraId="43A8EE10" w14:textId="77777777" w:rsidR="00090C4A" w:rsidRDefault="00AA41A8">
            <w:pPr>
              <w:spacing w:line="240" w:lineRule="auto"/>
              <w:jc w:val="center"/>
            </w:pPr>
            <w:r>
              <w:t>16</w:t>
            </w:r>
          </w:p>
        </w:tc>
        <w:tc>
          <w:tcPr>
            <w:tcW w:w="1712" w:type="dxa"/>
            <w:shd w:val="clear" w:color="auto" w:fill="auto"/>
            <w:vAlign w:val="bottom"/>
          </w:tcPr>
          <w:p w14:paraId="42C1C370" w14:textId="77777777" w:rsidR="00090C4A" w:rsidRDefault="00AA41A8">
            <w:pPr>
              <w:spacing w:line="240" w:lineRule="auto"/>
              <w:jc w:val="center"/>
            </w:pPr>
            <w:r>
              <w:rPr>
                <w:color w:val="000000"/>
              </w:rPr>
              <w:t>16.50</w:t>
            </w:r>
          </w:p>
        </w:tc>
        <w:tc>
          <w:tcPr>
            <w:tcW w:w="1688" w:type="dxa"/>
            <w:shd w:val="clear" w:color="auto" w:fill="auto"/>
            <w:vAlign w:val="bottom"/>
          </w:tcPr>
          <w:p w14:paraId="1E73818C" w14:textId="77777777" w:rsidR="00090C4A" w:rsidRDefault="00AA41A8">
            <w:pPr>
              <w:spacing w:line="240" w:lineRule="auto"/>
              <w:jc w:val="center"/>
            </w:pPr>
            <w:r>
              <w:rPr>
                <w:color w:val="000000"/>
              </w:rPr>
              <w:t>0.51</w:t>
            </w:r>
          </w:p>
        </w:tc>
        <w:tc>
          <w:tcPr>
            <w:tcW w:w="1712" w:type="dxa"/>
            <w:shd w:val="clear" w:color="auto" w:fill="auto"/>
            <w:vAlign w:val="bottom"/>
          </w:tcPr>
          <w:p w14:paraId="503D93E0" w14:textId="77777777" w:rsidR="00090C4A" w:rsidRDefault="00AA41A8">
            <w:pPr>
              <w:spacing w:line="240" w:lineRule="auto"/>
              <w:jc w:val="center"/>
            </w:pPr>
            <w:r>
              <w:rPr>
                <w:color w:val="000000"/>
              </w:rPr>
              <w:t>11.31</w:t>
            </w:r>
          </w:p>
        </w:tc>
        <w:tc>
          <w:tcPr>
            <w:tcW w:w="1690" w:type="dxa"/>
            <w:shd w:val="clear" w:color="auto" w:fill="auto"/>
            <w:vAlign w:val="bottom"/>
          </w:tcPr>
          <w:p w14:paraId="655EE52B" w14:textId="77777777" w:rsidR="00090C4A" w:rsidRDefault="00AA41A8">
            <w:pPr>
              <w:spacing w:line="240" w:lineRule="auto"/>
              <w:jc w:val="center"/>
            </w:pPr>
            <w:r>
              <w:rPr>
                <w:color w:val="000000"/>
              </w:rPr>
              <w:t>0.58</w:t>
            </w:r>
          </w:p>
        </w:tc>
      </w:tr>
      <w:tr w:rsidR="00090C4A" w14:paraId="01F97BDE" w14:textId="77777777">
        <w:trPr>
          <w:trHeight w:val="273"/>
        </w:trPr>
        <w:tc>
          <w:tcPr>
            <w:tcW w:w="2005" w:type="dxa"/>
            <w:shd w:val="clear" w:color="auto" w:fill="auto"/>
            <w:vAlign w:val="bottom"/>
          </w:tcPr>
          <w:p w14:paraId="5419DB65" w14:textId="77777777" w:rsidR="00090C4A" w:rsidRDefault="00090C4A">
            <w:pPr>
              <w:spacing w:line="240" w:lineRule="auto"/>
            </w:pPr>
          </w:p>
        </w:tc>
        <w:tc>
          <w:tcPr>
            <w:tcW w:w="710" w:type="dxa"/>
            <w:shd w:val="clear" w:color="auto" w:fill="auto"/>
            <w:vAlign w:val="bottom"/>
          </w:tcPr>
          <w:p w14:paraId="7F0291F9" w14:textId="77777777" w:rsidR="00090C4A" w:rsidRDefault="00AA41A8">
            <w:pPr>
              <w:spacing w:line="240" w:lineRule="auto"/>
              <w:jc w:val="center"/>
            </w:pPr>
            <w:r>
              <w:t>17</w:t>
            </w:r>
          </w:p>
        </w:tc>
        <w:tc>
          <w:tcPr>
            <w:tcW w:w="1712" w:type="dxa"/>
            <w:shd w:val="clear" w:color="auto" w:fill="auto"/>
            <w:vAlign w:val="bottom"/>
          </w:tcPr>
          <w:p w14:paraId="20A6E6F5" w14:textId="77777777" w:rsidR="00090C4A" w:rsidRDefault="00AA41A8">
            <w:pPr>
              <w:spacing w:line="240" w:lineRule="auto"/>
              <w:jc w:val="center"/>
            </w:pPr>
            <w:r>
              <w:rPr>
                <w:color w:val="000000"/>
              </w:rPr>
              <w:t>0.99</w:t>
            </w:r>
          </w:p>
        </w:tc>
        <w:tc>
          <w:tcPr>
            <w:tcW w:w="1688" w:type="dxa"/>
            <w:shd w:val="clear" w:color="auto" w:fill="auto"/>
            <w:vAlign w:val="bottom"/>
          </w:tcPr>
          <w:p w14:paraId="3DF71541" w14:textId="77777777" w:rsidR="00090C4A" w:rsidRDefault="00AA41A8">
            <w:pPr>
              <w:spacing w:line="240" w:lineRule="auto"/>
              <w:jc w:val="center"/>
            </w:pPr>
            <w:r>
              <w:rPr>
                <w:color w:val="000000"/>
              </w:rPr>
              <w:t>0.11</w:t>
            </w:r>
          </w:p>
        </w:tc>
        <w:tc>
          <w:tcPr>
            <w:tcW w:w="1712" w:type="dxa"/>
            <w:shd w:val="clear" w:color="auto" w:fill="auto"/>
            <w:vAlign w:val="bottom"/>
          </w:tcPr>
          <w:p w14:paraId="4AF726B2" w14:textId="77777777" w:rsidR="00090C4A" w:rsidRDefault="00AA41A8">
            <w:pPr>
              <w:spacing w:line="240" w:lineRule="auto"/>
              <w:jc w:val="center"/>
            </w:pPr>
            <w:r>
              <w:rPr>
                <w:color w:val="000000"/>
              </w:rPr>
              <w:t>4.62</w:t>
            </w:r>
          </w:p>
        </w:tc>
        <w:tc>
          <w:tcPr>
            <w:tcW w:w="1690" w:type="dxa"/>
            <w:shd w:val="clear" w:color="auto" w:fill="auto"/>
            <w:vAlign w:val="bottom"/>
          </w:tcPr>
          <w:p w14:paraId="06944A77" w14:textId="77777777" w:rsidR="00090C4A" w:rsidRDefault="00AA41A8">
            <w:pPr>
              <w:spacing w:line="240" w:lineRule="auto"/>
              <w:jc w:val="center"/>
            </w:pPr>
            <w:r>
              <w:rPr>
                <w:color w:val="000000"/>
              </w:rPr>
              <w:t>0.10</w:t>
            </w:r>
          </w:p>
        </w:tc>
      </w:tr>
      <w:tr w:rsidR="00090C4A" w14:paraId="6ABBBEEC" w14:textId="77777777">
        <w:trPr>
          <w:trHeight w:val="273"/>
        </w:trPr>
        <w:tc>
          <w:tcPr>
            <w:tcW w:w="2005" w:type="dxa"/>
            <w:shd w:val="clear" w:color="auto" w:fill="auto"/>
            <w:vAlign w:val="bottom"/>
          </w:tcPr>
          <w:p w14:paraId="5B11B5CF" w14:textId="77777777" w:rsidR="00090C4A" w:rsidRDefault="00090C4A">
            <w:pPr>
              <w:spacing w:line="240" w:lineRule="auto"/>
            </w:pPr>
          </w:p>
        </w:tc>
        <w:tc>
          <w:tcPr>
            <w:tcW w:w="710" w:type="dxa"/>
            <w:shd w:val="clear" w:color="auto" w:fill="auto"/>
            <w:vAlign w:val="bottom"/>
          </w:tcPr>
          <w:p w14:paraId="5178AEF3" w14:textId="77777777" w:rsidR="00090C4A" w:rsidRDefault="00AA41A8">
            <w:pPr>
              <w:spacing w:line="240" w:lineRule="auto"/>
              <w:jc w:val="center"/>
            </w:pPr>
            <w:r>
              <w:t>18</w:t>
            </w:r>
          </w:p>
        </w:tc>
        <w:tc>
          <w:tcPr>
            <w:tcW w:w="1712" w:type="dxa"/>
            <w:shd w:val="clear" w:color="auto" w:fill="auto"/>
            <w:vAlign w:val="bottom"/>
          </w:tcPr>
          <w:p w14:paraId="1DDC8E93" w14:textId="77777777" w:rsidR="00090C4A" w:rsidRDefault="00AA41A8">
            <w:pPr>
              <w:spacing w:line="240" w:lineRule="auto"/>
              <w:jc w:val="center"/>
            </w:pPr>
            <w:r>
              <w:rPr>
                <w:color w:val="000000"/>
              </w:rPr>
              <w:t>10.03</w:t>
            </w:r>
          </w:p>
        </w:tc>
        <w:tc>
          <w:tcPr>
            <w:tcW w:w="1688" w:type="dxa"/>
            <w:shd w:val="clear" w:color="auto" w:fill="auto"/>
            <w:vAlign w:val="bottom"/>
          </w:tcPr>
          <w:p w14:paraId="31565F44" w14:textId="77777777" w:rsidR="00090C4A" w:rsidRDefault="00AA41A8">
            <w:pPr>
              <w:spacing w:line="240" w:lineRule="auto"/>
              <w:jc w:val="center"/>
            </w:pPr>
            <w:r>
              <w:rPr>
                <w:color w:val="000000"/>
              </w:rPr>
              <w:t>0.66</w:t>
            </w:r>
          </w:p>
        </w:tc>
        <w:tc>
          <w:tcPr>
            <w:tcW w:w="1712" w:type="dxa"/>
            <w:shd w:val="clear" w:color="auto" w:fill="auto"/>
            <w:vAlign w:val="bottom"/>
          </w:tcPr>
          <w:p w14:paraId="59918094" w14:textId="77777777" w:rsidR="00090C4A" w:rsidRDefault="00AA41A8">
            <w:pPr>
              <w:spacing w:line="240" w:lineRule="auto"/>
              <w:jc w:val="center"/>
            </w:pPr>
            <w:r>
              <w:rPr>
                <w:color w:val="000000"/>
              </w:rPr>
              <w:t>25.56</w:t>
            </w:r>
          </w:p>
        </w:tc>
        <w:tc>
          <w:tcPr>
            <w:tcW w:w="1690" w:type="dxa"/>
            <w:shd w:val="clear" w:color="auto" w:fill="auto"/>
            <w:vAlign w:val="bottom"/>
          </w:tcPr>
          <w:p w14:paraId="3DFE958B" w14:textId="77777777" w:rsidR="00090C4A" w:rsidRDefault="00AA41A8">
            <w:pPr>
              <w:spacing w:line="240" w:lineRule="auto"/>
              <w:jc w:val="center"/>
            </w:pPr>
            <w:r>
              <w:rPr>
                <w:color w:val="000000"/>
              </w:rPr>
              <w:t>0.58</w:t>
            </w:r>
          </w:p>
        </w:tc>
      </w:tr>
      <w:tr w:rsidR="00090C4A" w14:paraId="4AEACB73" w14:textId="77777777">
        <w:trPr>
          <w:trHeight w:val="273"/>
        </w:trPr>
        <w:tc>
          <w:tcPr>
            <w:tcW w:w="2005" w:type="dxa"/>
            <w:shd w:val="clear" w:color="auto" w:fill="auto"/>
            <w:vAlign w:val="bottom"/>
          </w:tcPr>
          <w:p w14:paraId="3F98643D" w14:textId="77777777" w:rsidR="00090C4A" w:rsidRDefault="00090C4A">
            <w:pPr>
              <w:spacing w:line="240" w:lineRule="auto"/>
            </w:pPr>
          </w:p>
        </w:tc>
        <w:tc>
          <w:tcPr>
            <w:tcW w:w="710" w:type="dxa"/>
            <w:shd w:val="clear" w:color="auto" w:fill="auto"/>
            <w:vAlign w:val="bottom"/>
          </w:tcPr>
          <w:p w14:paraId="544A3F57" w14:textId="77777777" w:rsidR="00090C4A" w:rsidRDefault="00AA41A8">
            <w:pPr>
              <w:spacing w:line="240" w:lineRule="auto"/>
              <w:jc w:val="center"/>
            </w:pPr>
            <w:r>
              <w:t>19</w:t>
            </w:r>
          </w:p>
        </w:tc>
        <w:tc>
          <w:tcPr>
            <w:tcW w:w="1712" w:type="dxa"/>
            <w:shd w:val="clear" w:color="auto" w:fill="auto"/>
            <w:vAlign w:val="bottom"/>
          </w:tcPr>
          <w:p w14:paraId="3F6CDBE0" w14:textId="77777777" w:rsidR="00090C4A" w:rsidRDefault="00AA41A8">
            <w:pPr>
              <w:spacing w:line="240" w:lineRule="auto"/>
              <w:jc w:val="center"/>
            </w:pPr>
            <w:r>
              <w:rPr>
                <w:color w:val="000000"/>
              </w:rPr>
              <w:t>13.73</w:t>
            </w:r>
          </w:p>
        </w:tc>
        <w:tc>
          <w:tcPr>
            <w:tcW w:w="1688" w:type="dxa"/>
            <w:shd w:val="clear" w:color="auto" w:fill="auto"/>
            <w:vAlign w:val="bottom"/>
          </w:tcPr>
          <w:p w14:paraId="4E3BF019" w14:textId="77777777" w:rsidR="00090C4A" w:rsidRDefault="00AA41A8">
            <w:pPr>
              <w:spacing w:line="240" w:lineRule="auto"/>
              <w:jc w:val="center"/>
            </w:pPr>
            <w:r>
              <w:rPr>
                <w:color w:val="000000"/>
              </w:rPr>
              <w:t>0.17</w:t>
            </w:r>
          </w:p>
        </w:tc>
        <w:tc>
          <w:tcPr>
            <w:tcW w:w="1712" w:type="dxa"/>
            <w:shd w:val="clear" w:color="auto" w:fill="auto"/>
            <w:vAlign w:val="bottom"/>
          </w:tcPr>
          <w:p w14:paraId="6C76D31C" w14:textId="77777777" w:rsidR="00090C4A" w:rsidRDefault="00AA41A8">
            <w:pPr>
              <w:spacing w:line="240" w:lineRule="auto"/>
              <w:jc w:val="center"/>
            </w:pPr>
            <w:r>
              <w:rPr>
                <w:color w:val="000000"/>
              </w:rPr>
              <w:t>3.34</w:t>
            </w:r>
          </w:p>
        </w:tc>
        <w:tc>
          <w:tcPr>
            <w:tcW w:w="1690" w:type="dxa"/>
            <w:shd w:val="clear" w:color="auto" w:fill="auto"/>
            <w:vAlign w:val="bottom"/>
          </w:tcPr>
          <w:p w14:paraId="258DC5D2" w14:textId="77777777" w:rsidR="00090C4A" w:rsidRDefault="00AA41A8">
            <w:pPr>
              <w:spacing w:line="240" w:lineRule="auto"/>
              <w:jc w:val="center"/>
            </w:pPr>
            <w:r>
              <w:rPr>
                <w:color w:val="000000"/>
              </w:rPr>
              <w:t>0.33</w:t>
            </w:r>
          </w:p>
        </w:tc>
      </w:tr>
      <w:tr w:rsidR="00090C4A" w14:paraId="1BB8F44E" w14:textId="77777777">
        <w:trPr>
          <w:trHeight w:val="273"/>
        </w:trPr>
        <w:tc>
          <w:tcPr>
            <w:tcW w:w="2005" w:type="dxa"/>
            <w:shd w:val="clear" w:color="auto" w:fill="auto"/>
            <w:vAlign w:val="bottom"/>
          </w:tcPr>
          <w:p w14:paraId="2C8BE387" w14:textId="77777777" w:rsidR="00090C4A" w:rsidRDefault="00090C4A">
            <w:pPr>
              <w:spacing w:line="240" w:lineRule="auto"/>
            </w:pPr>
          </w:p>
        </w:tc>
        <w:tc>
          <w:tcPr>
            <w:tcW w:w="710" w:type="dxa"/>
            <w:shd w:val="clear" w:color="auto" w:fill="auto"/>
            <w:vAlign w:val="bottom"/>
          </w:tcPr>
          <w:p w14:paraId="0DA48956" w14:textId="77777777" w:rsidR="00090C4A" w:rsidRDefault="00AA41A8">
            <w:pPr>
              <w:spacing w:line="240" w:lineRule="auto"/>
              <w:jc w:val="center"/>
            </w:pPr>
            <w:r>
              <w:t>20</w:t>
            </w:r>
          </w:p>
        </w:tc>
        <w:tc>
          <w:tcPr>
            <w:tcW w:w="1712" w:type="dxa"/>
            <w:shd w:val="clear" w:color="auto" w:fill="auto"/>
            <w:vAlign w:val="bottom"/>
          </w:tcPr>
          <w:p w14:paraId="7C35732B" w14:textId="77777777" w:rsidR="00090C4A" w:rsidRDefault="00AA41A8">
            <w:pPr>
              <w:spacing w:line="240" w:lineRule="auto"/>
              <w:jc w:val="center"/>
            </w:pPr>
            <w:r>
              <w:rPr>
                <w:color w:val="000000"/>
              </w:rPr>
              <w:t>27.57</w:t>
            </w:r>
          </w:p>
        </w:tc>
        <w:tc>
          <w:tcPr>
            <w:tcW w:w="1688" w:type="dxa"/>
            <w:shd w:val="clear" w:color="auto" w:fill="auto"/>
            <w:vAlign w:val="bottom"/>
          </w:tcPr>
          <w:p w14:paraId="29902B0A" w14:textId="77777777" w:rsidR="00090C4A" w:rsidRDefault="00AA41A8">
            <w:pPr>
              <w:spacing w:line="240" w:lineRule="auto"/>
              <w:jc w:val="center"/>
            </w:pPr>
            <w:r>
              <w:rPr>
                <w:color w:val="000000"/>
              </w:rPr>
              <w:t>0.13</w:t>
            </w:r>
          </w:p>
        </w:tc>
        <w:tc>
          <w:tcPr>
            <w:tcW w:w="1712" w:type="dxa"/>
            <w:shd w:val="clear" w:color="auto" w:fill="auto"/>
            <w:vAlign w:val="bottom"/>
          </w:tcPr>
          <w:p w14:paraId="1ACFE033" w14:textId="77777777" w:rsidR="00090C4A" w:rsidRDefault="00AA41A8">
            <w:pPr>
              <w:spacing w:line="240" w:lineRule="auto"/>
              <w:jc w:val="center"/>
            </w:pPr>
            <w:r>
              <w:rPr>
                <w:color w:val="000000"/>
              </w:rPr>
              <w:t>10.19</w:t>
            </w:r>
          </w:p>
        </w:tc>
        <w:tc>
          <w:tcPr>
            <w:tcW w:w="1690" w:type="dxa"/>
            <w:shd w:val="clear" w:color="auto" w:fill="auto"/>
            <w:vAlign w:val="bottom"/>
          </w:tcPr>
          <w:p w14:paraId="33D8B588" w14:textId="77777777" w:rsidR="00090C4A" w:rsidRDefault="00AA41A8">
            <w:pPr>
              <w:spacing w:line="240" w:lineRule="auto"/>
              <w:jc w:val="center"/>
            </w:pPr>
            <w:r>
              <w:rPr>
                <w:color w:val="000000"/>
              </w:rPr>
              <w:t>0.22</w:t>
            </w:r>
          </w:p>
        </w:tc>
      </w:tr>
      <w:tr w:rsidR="00090C4A" w14:paraId="5E8F6198" w14:textId="77777777">
        <w:trPr>
          <w:trHeight w:val="273"/>
        </w:trPr>
        <w:tc>
          <w:tcPr>
            <w:tcW w:w="2005" w:type="dxa"/>
            <w:shd w:val="clear" w:color="auto" w:fill="auto"/>
            <w:vAlign w:val="bottom"/>
          </w:tcPr>
          <w:p w14:paraId="21811C45" w14:textId="77777777" w:rsidR="00090C4A" w:rsidRDefault="00090C4A">
            <w:pPr>
              <w:spacing w:line="240" w:lineRule="auto"/>
            </w:pPr>
          </w:p>
        </w:tc>
        <w:tc>
          <w:tcPr>
            <w:tcW w:w="710" w:type="dxa"/>
            <w:shd w:val="clear" w:color="auto" w:fill="auto"/>
            <w:vAlign w:val="bottom"/>
          </w:tcPr>
          <w:p w14:paraId="712644ED" w14:textId="77777777" w:rsidR="00090C4A" w:rsidRDefault="00090C4A">
            <w:pPr>
              <w:spacing w:line="240" w:lineRule="auto"/>
              <w:jc w:val="center"/>
            </w:pPr>
          </w:p>
        </w:tc>
        <w:tc>
          <w:tcPr>
            <w:tcW w:w="1712" w:type="dxa"/>
            <w:shd w:val="clear" w:color="auto" w:fill="auto"/>
            <w:vAlign w:val="bottom"/>
          </w:tcPr>
          <w:p w14:paraId="642F2B56" w14:textId="77777777" w:rsidR="00090C4A" w:rsidRDefault="00090C4A">
            <w:pPr>
              <w:spacing w:line="240" w:lineRule="auto"/>
              <w:jc w:val="center"/>
              <w:rPr>
                <w:color w:val="000000"/>
              </w:rPr>
            </w:pPr>
          </w:p>
        </w:tc>
        <w:tc>
          <w:tcPr>
            <w:tcW w:w="1688" w:type="dxa"/>
            <w:shd w:val="clear" w:color="auto" w:fill="auto"/>
            <w:vAlign w:val="bottom"/>
          </w:tcPr>
          <w:p w14:paraId="009E6A2C" w14:textId="77777777" w:rsidR="00090C4A" w:rsidRDefault="00090C4A">
            <w:pPr>
              <w:spacing w:line="240" w:lineRule="auto"/>
              <w:jc w:val="center"/>
              <w:rPr>
                <w:color w:val="000000"/>
              </w:rPr>
            </w:pPr>
          </w:p>
        </w:tc>
        <w:tc>
          <w:tcPr>
            <w:tcW w:w="1712" w:type="dxa"/>
            <w:shd w:val="clear" w:color="auto" w:fill="auto"/>
            <w:vAlign w:val="bottom"/>
          </w:tcPr>
          <w:p w14:paraId="585BCAFC" w14:textId="77777777" w:rsidR="00090C4A" w:rsidRDefault="00090C4A">
            <w:pPr>
              <w:spacing w:line="240" w:lineRule="auto"/>
              <w:jc w:val="center"/>
              <w:rPr>
                <w:color w:val="000000"/>
              </w:rPr>
            </w:pPr>
          </w:p>
        </w:tc>
        <w:tc>
          <w:tcPr>
            <w:tcW w:w="1690" w:type="dxa"/>
            <w:shd w:val="clear" w:color="auto" w:fill="auto"/>
            <w:vAlign w:val="bottom"/>
          </w:tcPr>
          <w:p w14:paraId="54871DCF" w14:textId="77777777" w:rsidR="00090C4A" w:rsidRDefault="00090C4A">
            <w:pPr>
              <w:spacing w:line="240" w:lineRule="auto"/>
              <w:jc w:val="center"/>
              <w:rPr>
                <w:color w:val="000000"/>
              </w:rPr>
            </w:pPr>
          </w:p>
        </w:tc>
      </w:tr>
      <w:tr w:rsidR="00090C4A" w14:paraId="448AB4D7" w14:textId="77777777">
        <w:trPr>
          <w:trHeight w:val="273"/>
        </w:trPr>
        <w:tc>
          <w:tcPr>
            <w:tcW w:w="2005" w:type="dxa"/>
            <w:shd w:val="clear" w:color="auto" w:fill="auto"/>
            <w:vAlign w:val="bottom"/>
          </w:tcPr>
          <w:p w14:paraId="3D9FE46D" w14:textId="77777777" w:rsidR="00090C4A" w:rsidRDefault="00AA41A8">
            <w:pPr>
              <w:spacing w:line="240" w:lineRule="auto"/>
            </w:pPr>
            <w:r>
              <w:t>Low Accuracy</w:t>
            </w:r>
          </w:p>
        </w:tc>
        <w:tc>
          <w:tcPr>
            <w:tcW w:w="710" w:type="dxa"/>
            <w:shd w:val="clear" w:color="auto" w:fill="auto"/>
            <w:vAlign w:val="bottom"/>
          </w:tcPr>
          <w:p w14:paraId="3A0B0C21" w14:textId="77777777" w:rsidR="00090C4A" w:rsidRDefault="00AA41A8">
            <w:pPr>
              <w:spacing w:line="240" w:lineRule="auto"/>
              <w:jc w:val="center"/>
            </w:pPr>
            <w:r>
              <w:t>1</w:t>
            </w:r>
          </w:p>
        </w:tc>
        <w:tc>
          <w:tcPr>
            <w:tcW w:w="1712" w:type="dxa"/>
            <w:shd w:val="clear" w:color="auto" w:fill="auto"/>
            <w:vAlign w:val="bottom"/>
          </w:tcPr>
          <w:p w14:paraId="54DD225B" w14:textId="77777777" w:rsidR="00090C4A" w:rsidRDefault="00AA41A8">
            <w:pPr>
              <w:spacing w:line="240" w:lineRule="auto"/>
              <w:jc w:val="center"/>
            </w:pPr>
            <w:r>
              <w:rPr>
                <w:color w:val="000000"/>
              </w:rPr>
              <w:t>10.89</w:t>
            </w:r>
          </w:p>
        </w:tc>
        <w:tc>
          <w:tcPr>
            <w:tcW w:w="1688" w:type="dxa"/>
            <w:shd w:val="clear" w:color="auto" w:fill="auto"/>
            <w:vAlign w:val="bottom"/>
          </w:tcPr>
          <w:p w14:paraId="427BEB21" w14:textId="77777777" w:rsidR="00090C4A" w:rsidRDefault="00AA41A8">
            <w:pPr>
              <w:spacing w:line="240" w:lineRule="auto"/>
              <w:jc w:val="center"/>
            </w:pPr>
            <w:r>
              <w:rPr>
                <w:color w:val="000000"/>
              </w:rPr>
              <w:t>0.04</w:t>
            </w:r>
          </w:p>
        </w:tc>
        <w:tc>
          <w:tcPr>
            <w:tcW w:w="1712" w:type="dxa"/>
            <w:shd w:val="clear" w:color="auto" w:fill="auto"/>
            <w:vAlign w:val="bottom"/>
          </w:tcPr>
          <w:p w14:paraId="26F8244F" w14:textId="77777777" w:rsidR="00090C4A" w:rsidRDefault="00AA41A8">
            <w:pPr>
              <w:spacing w:line="240" w:lineRule="auto"/>
              <w:jc w:val="center"/>
            </w:pPr>
            <w:r>
              <w:rPr>
                <w:color w:val="000000"/>
              </w:rPr>
              <w:t>250.00</w:t>
            </w:r>
          </w:p>
        </w:tc>
        <w:tc>
          <w:tcPr>
            <w:tcW w:w="1690" w:type="dxa"/>
            <w:shd w:val="clear" w:color="auto" w:fill="auto"/>
            <w:vAlign w:val="bottom"/>
          </w:tcPr>
          <w:p w14:paraId="1895C3F1" w14:textId="77777777" w:rsidR="00090C4A" w:rsidRDefault="00AA41A8">
            <w:pPr>
              <w:spacing w:line="240" w:lineRule="auto"/>
              <w:jc w:val="center"/>
            </w:pPr>
            <w:r>
              <w:rPr>
                <w:color w:val="000000"/>
              </w:rPr>
              <w:t>0.02</w:t>
            </w:r>
          </w:p>
        </w:tc>
      </w:tr>
      <w:tr w:rsidR="00090C4A" w14:paraId="092580C8" w14:textId="77777777">
        <w:trPr>
          <w:trHeight w:val="273"/>
        </w:trPr>
        <w:tc>
          <w:tcPr>
            <w:tcW w:w="2005" w:type="dxa"/>
            <w:tcBorders>
              <w:bottom w:val="single" w:sz="4" w:space="0" w:color="000000"/>
            </w:tcBorders>
            <w:shd w:val="clear" w:color="auto" w:fill="auto"/>
            <w:vAlign w:val="bottom"/>
          </w:tcPr>
          <w:p w14:paraId="1848701A" w14:textId="77777777" w:rsidR="00090C4A" w:rsidRDefault="00090C4A">
            <w:pPr>
              <w:spacing w:line="240" w:lineRule="auto"/>
            </w:pPr>
          </w:p>
        </w:tc>
        <w:tc>
          <w:tcPr>
            <w:tcW w:w="710" w:type="dxa"/>
            <w:tcBorders>
              <w:bottom w:val="single" w:sz="4" w:space="0" w:color="000000"/>
            </w:tcBorders>
            <w:shd w:val="clear" w:color="auto" w:fill="auto"/>
            <w:vAlign w:val="bottom"/>
          </w:tcPr>
          <w:p w14:paraId="2E0160AD" w14:textId="77777777" w:rsidR="00090C4A" w:rsidRDefault="00AA41A8">
            <w:pPr>
              <w:spacing w:line="240" w:lineRule="auto"/>
              <w:jc w:val="center"/>
            </w:pPr>
            <w:r>
              <w:t>13</w:t>
            </w:r>
          </w:p>
        </w:tc>
        <w:tc>
          <w:tcPr>
            <w:tcW w:w="1712" w:type="dxa"/>
            <w:tcBorders>
              <w:bottom w:val="single" w:sz="4" w:space="0" w:color="000000"/>
            </w:tcBorders>
            <w:shd w:val="clear" w:color="auto" w:fill="auto"/>
            <w:vAlign w:val="bottom"/>
          </w:tcPr>
          <w:p w14:paraId="05E68E6A" w14:textId="77777777" w:rsidR="00090C4A" w:rsidRDefault="00AA41A8">
            <w:pPr>
              <w:spacing w:line="240" w:lineRule="auto"/>
              <w:jc w:val="center"/>
            </w:pPr>
            <w:r>
              <w:rPr>
                <w:color w:val="000000"/>
              </w:rPr>
              <w:t>64.12</w:t>
            </w:r>
          </w:p>
        </w:tc>
        <w:tc>
          <w:tcPr>
            <w:tcW w:w="1688" w:type="dxa"/>
            <w:tcBorders>
              <w:bottom w:val="single" w:sz="4" w:space="0" w:color="000000"/>
            </w:tcBorders>
            <w:shd w:val="clear" w:color="auto" w:fill="auto"/>
            <w:vAlign w:val="bottom"/>
          </w:tcPr>
          <w:p w14:paraId="78F22982" w14:textId="77777777" w:rsidR="00090C4A" w:rsidRDefault="00AA41A8">
            <w:pPr>
              <w:spacing w:line="240" w:lineRule="auto"/>
              <w:jc w:val="center"/>
            </w:pPr>
            <w:r>
              <w:rPr>
                <w:color w:val="000000"/>
              </w:rPr>
              <w:t>0.02</w:t>
            </w:r>
          </w:p>
        </w:tc>
        <w:tc>
          <w:tcPr>
            <w:tcW w:w="1712" w:type="dxa"/>
            <w:tcBorders>
              <w:bottom w:val="single" w:sz="4" w:space="0" w:color="000000"/>
            </w:tcBorders>
            <w:shd w:val="clear" w:color="auto" w:fill="auto"/>
            <w:vAlign w:val="bottom"/>
          </w:tcPr>
          <w:p w14:paraId="7D2F587C" w14:textId="77777777" w:rsidR="00090C4A" w:rsidRDefault="00AA41A8">
            <w:pPr>
              <w:spacing w:line="240" w:lineRule="auto"/>
              <w:jc w:val="center"/>
            </w:pPr>
            <w:r>
              <w:rPr>
                <w:color w:val="000000"/>
              </w:rPr>
              <w:t>249.95</w:t>
            </w:r>
          </w:p>
        </w:tc>
        <w:tc>
          <w:tcPr>
            <w:tcW w:w="1690" w:type="dxa"/>
            <w:tcBorders>
              <w:bottom w:val="single" w:sz="4" w:space="0" w:color="000000"/>
            </w:tcBorders>
            <w:shd w:val="clear" w:color="auto" w:fill="auto"/>
            <w:vAlign w:val="bottom"/>
          </w:tcPr>
          <w:p w14:paraId="1C627B6B" w14:textId="77777777" w:rsidR="00090C4A" w:rsidRDefault="00AA41A8">
            <w:pPr>
              <w:spacing w:line="240" w:lineRule="auto"/>
              <w:jc w:val="center"/>
            </w:pPr>
            <w:r>
              <w:rPr>
                <w:color w:val="000000"/>
              </w:rPr>
              <w:t>0.01</w:t>
            </w:r>
          </w:p>
        </w:tc>
      </w:tr>
    </w:tbl>
    <w:p w14:paraId="7ECA2203" w14:textId="187437E5" w:rsidR="00090C4A" w:rsidRDefault="00AA41A8">
      <w:pPr>
        <w:spacing w:line="240" w:lineRule="auto"/>
      </w:pPr>
      <w:r>
        <w:rPr>
          <w:i/>
        </w:rPr>
        <w:t xml:space="preserve">Note. </w:t>
      </w:r>
      <w:r>
        <w:tab/>
        <w:t xml:space="preserve">Precision refers to the precision of the information-driven retrieval process. </w:t>
      </w:r>
      <w:r>
        <w:rPr>
          <w:i/>
        </w:rPr>
        <w:t>π</w:t>
      </w:r>
      <w:r>
        <w:t xml:space="preserve"> represents proportion of responses driven by information. </w:t>
      </w:r>
    </w:p>
    <w:p w14:paraId="3D90F88D" w14:textId="7D9C0113"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17C8A9FE" w14:textId="77777777" w:rsidTr="009764DE">
        <w:trPr>
          <w:trHeight w:val="273"/>
        </w:trPr>
        <w:tc>
          <w:tcPr>
            <w:tcW w:w="9517" w:type="dxa"/>
            <w:gridSpan w:val="6"/>
            <w:shd w:val="clear" w:color="auto" w:fill="auto"/>
          </w:tcPr>
          <w:p w14:paraId="565F0ED3" w14:textId="77777777" w:rsidR="00006209" w:rsidRDefault="00006209" w:rsidP="009764DE">
            <w:pPr>
              <w:spacing w:line="240" w:lineRule="auto"/>
            </w:pPr>
            <w:r>
              <w:lastRenderedPageBreak/>
              <w:t>Table X</w:t>
            </w:r>
          </w:p>
        </w:tc>
      </w:tr>
      <w:tr w:rsidR="00006209" w14:paraId="707341AD" w14:textId="77777777" w:rsidTr="009764DE">
        <w:trPr>
          <w:trHeight w:val="273"/>
        </w:trPr>
        <w:tc>
          <w:tcPr>
            <w:tcW w:w="9517" w:type="dxa"/>
            <w:gridSpan w:val="6"/>
            <w:tcBorders>
              <w:bottom w:val="single" w:sz="4" w:space="0" w:color="000000"/>
            </w:tcBorders>
            <w:shd w:val="clear" w:color="auto" w:fill="auto"/>
          </w:tcPr>
          <w:p w14:paraId="082E39FD" w14:textId="77777777" w:rsidR="00006209" w:rsidRDefault="00006209" w:rsidP="009764DE">
            <w:pPr>
              <w:spacing w:line="240" w:lineRule="auto"/>
              <w:rPr>
                <w:i/>
              </w:rPr>
            </w:pPr>
            <w:r>
              <w:rPr>
                <w:i/>
              </w:rPr>
              <w:t>Parameter Values for Best Fits of the Simple Mixture Model to Recognized Individual Data.</w:t>
            </w:r>
          </w:p>
        </w:tc>
      </w:tr>
      <w:tr w:rsidR="00006209" w14:paraId="42AB3520" w14:textId="77777777" w:rsidTr="009764DE">
        <w:trPr>
          <w:trHeight w:val="273"/>
        </w:trPr>
        <w:tc>
          <w:tcPr>
            <w:tcW w:w="2715" w:type="dxa"/>
            <w:gridSpan w:val="2"/>
            <w:tcBorders>
              <w:top w:val="single" w:sz="4" w:space="0" w:color="000000"/>
              <w:bottom w:val="single" w:sz="4" w:space="0" w:color="000000"/>
            </w:tcBorders>
            <w:shd w:val="clear" w:color="auto" w:fill="auto"/>
          </w:tcPr>
          <w:p w14:paraId="10AB6E7B" w14:textId="77777777" w:rsidR="00006209" w:rsidRDefault="00006209" w:rsidP="009764DE">
            <w:pPr>
              <w:spacing w:line="240" w:lineRule="auto"/>
              <w:jc w:val="center"/>
            </w:pPr>
          </w:p>
        </w:tc>
        <w:tc>
          <w:tcPr>
            <w:tcW w:w="3399" w:type="dxa"/>
            <w:gridSpan w:val="2"/>
            <w:tcBorders>
              <w:top w:val="single" w:sz="4" w:space="0" w:color="000000"/>
              <w:bottom w:val="single" w:sz="4" w:space="0" w:color="000000"/>
            </w:tcBorders>
            <w:shd w:val="clear" w:color="auto" w:fill="auto"/>
            <w:vAlign w:val="bottom"/>
          </w:tcPr>
          <w:p w14:paraId="1BBA1610" w14:textId="77777777" w:rsidR="00006209" w:rsidRDefault="00006209" w:rsidP="009764DE">
            <w:pPr>
              <w:spacing w:line="240" w:lineRule="auto"/>
              <w:jc w:val="center"/>
            </w:pPr>
            <w:commentRangeStart w:id="168"/>
            <w:r>
              <w:t>Low Imageability</w:t>
            </w:r>
          </w:p>
        </w:tc>
        <w:tc>
          <w:tcPr>
            <w:tcW w:w="3403" w:type="dxa"/>
            <w:gridSpan w:val="2"/>
            <w:tcBorders>
              <w:top w:val="single" w:sz="4" w:space="0" w:color="000000"/>
              <w:bottom w:val="single" w:sz="4" w:space="0" w:color="000000"/>
            </w:tcBorders>
            <w:shd w:val="clear" w:color="auto" w:fill="auto"/>
            <w:vAlign w:val="bottom"/>
          </w:tcPr>
          <w:p w14:paraId="4CED3230" w14:textId="77777777" w:rsidR="00006209" w:rsidRDefault="00006209" w:rsidP="009764DE">
            <w:pPr>
              <w:spacing w:line="240" w:lineRule="auto"/>
              <w:jc w:val="center"/>
            </w:pPr>
            <w:r>
              <w:t>High Imageability</w:t>
            </w:r>
            <w:commentRangeEnd w:id="168"/>
            <w:r>
              <w:rPr>
                <w:rStyle w:val="CommentReference"/>
              </w:rPr>
              <w:commentReference w:id="168"/>
            </w:r>
          </w:p>
        </w:tc>
      </w:tr>
      <w:tr w:rsidR="00006209" w14:paraId="158E6BE0" w14:textId="77777777" w:rsidTr="009764DE">
        <w:trPr>
          <w:trHeight w:val="585"/>
        </w:trPr>
        <w:tc>
          <w:tcPr>
            <w:tcW w:w="2715" w:type="dxa"/>
            <w:gridSpan w:val="2"/>
            <w:tcBorders>
              <w:top w:val="single" w:sz="4" w:space="0" w:color="000000"/>
            </w:tcBorders>
            <w:shd w:val="clear" w:color="auto" w:fill="auto"/>
            <w:vAlign w:val="center"/>
          </w:tcPr>
          <w:p w14:paraId="3D21F6B9"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5B02F8D6"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1C111D95"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57A8AFEC" w14:textId="77777777" w:rsidR="00006209" w:rsidRDefault="00006209" w:rsidP="009764DE">
            <w:pPr>
              <w:spacing w:line="240" w:lineRule="auto"/>
              <w:jc w:val="center"/>
            </w:pPr>
            <w:r>
              <w:t>Precision</w:t>
            </w:r>
          </w:p>
        </w:tc>
        <w:tc>
          <w:tcPr>
            <w:tcW w:w="1690" w:type="dxa"/>
            <w:tcBorders>
              <w:top w:val="single" w:sz="4" w:space="0" w:color="000000"/>
            </w:tcBorders>
            <w:shd w:val="clear" w:color="auto" w:fill="auto"/>
            <w:vAlign w:val="center"/>
          </w:tcPr>
          <w:p w14:paraId="7D71E5EB" w14:textId="77777777" w:rsidR="00006209" w:rsidRDefault="00006209" w:rsidP="009764DE">
            <w:pPr>
              <w:spacing w:line="240" w:lineRule="auto"/>
              <w:jc w:val="center"/>
              <w:rPr>
                <w:vertAlign w:val="superscript"/>
              </w:rPr>
            </w:pPr>
            <w:r>
              <w:rPr>
                <w:i/>
              </w:rPr>
              <w:t>π</w:t>
            </w:r>
          </w:p>
        </w:tc>
      </w:tr>
      <w:tr w:rsidR="00006209" w14:paraId="472A973C" w14:textId="77777777" w:rsidTr="009764DE">
        <w:trPr>
          <w:trHeight w:val="273"/>
        </w:trPr>
        <w:tc>
          <w:tcPr>
            <w:tcW w:w="2005" w:type="dxa"/>
            <w:shd w:val="clear" w:color="auto" w:fill="auto"/>
            <w:vAlign w:val="bottom"/>
          </w:tcPr>
          <w:p w14:paraId="13CD1B76" w14:textId="77777777" w:rsidR="00006209" w:rsidRDefault="00006209" w:rsidP="009764DE">
            <w:pPr>
              <w:spacing w:line="240" w:lineRule="auto"/>
            </w:pPr>
            <w:r>
              <w:t>High Accuracy</w:t>
            </w:r>
          </w:p>
        </w:tc>
        <w:tc>
          <w:tcPr>
            <w:tcW w:w="710" w:type="dxa"/>
            <w:shd w:val="clear" w:color="auto" w:fill="auto"/>
            <w:vAlign w:val="bottom"/>
          </w:tcPr>
          <w:p w14:paraId="3EA3425A" w14:textId="77777777" w:rsidR="00006209" w:rsidRDefault="00006209" w:rsidP="009764DE">
            <w:pPr>
              <w:spacing w:line="240" w:lineRule="auto"/>
              <w:jc w:val="center"/>
            </w:pPr>
          </w:p>
        </w:tc>
        <w:tc>
          <w:tcPr>
            <w:tcW w:w="1712" w:type="dxa"/>
            <w:shd w:val="clear" w:color="auto" w:fill="auto"/>
            <w:vAlign w:val="bottom"/>
          </w:tcPr>
          <w:p w14:paraId="18355149" w14:textId="77777777" w:rsidR="00006209" w:rsidRDefault="00006209" w:rsidP="009764DE">
            <w:pPr>
              <w:spacing w:line="240" w:lineRule="auto"/>
              <w:jc w:val="center"/>
            </w:pPr>
          </w:p>
        </w:tc>
        <w:tc>
          <w:tcPr>
            <w:tcW w:w="1688" w:type="dxa"/>
            <w:shd w:val="clear" w:color="auto" w:fill="auto"/>
            <w:vAlign w:val="bottom"/>
          </w:tcPr>
          <w:p w14:paraId="507C2826" w14:textId="77777777" w:rsidR="00006209" w:rsidRDefault="00006209" w:rsidP="009764DE">
            <w:pPr>
              <w:spacing w:line="240" w:lineRule="auto"/>
              <w:jc w:val="center"/>
            </w:pPr>
          </w:p>
        </w:tc>
        <w:tc>
          <w:tcPr>
            <w:tcW w:w="1712" w:type="dxa"/>
            <w:shd w:val="clear" w:color="auto" w:fill="auto"/>
            <w:vAlign w:val="bottom"/>
          </w:tcPr>
          <w:p w14:paraId="461D1059" w14:textId="77777777" w:rsidR="00006209" w:rsidRDefault="00006209" w:rsidP="009764DE">
            <w:pPr>
              <w:spacing w:line="240" w:lineRule="auto"/>
              <w:jc w:val="center"/>
            </w:pPr>
          </w:p>
        </w:tc>
        <w:tc>
          <w:tcPr>
            <w:tcW w:w="1690" w:type="dxa"/>
            <w:shd w:val="clear" w:color="auto" w:fill="auto"/>
            <w:vAlign w:val="bottom"/>
          </w:tcPr>
          <w:p w14:paraId="6408F84D" w14:textId="77777777" w:rsidR="00006209" w:rsidRDefault="00006209" w:rsidP="009764DE">
            <w:pPr>
              <w:spacing w:line="240" w:lineRule="auto"/>
              <w:jc w:val="center"/>
            </w:pPr>
          </w:p>
        </w:tc>
      </w:tr>
      <w:tr w:rsidR="00006209" w14:paraId="43512937" w14:textId="77777777" w:rsidTr="009764DE">
        <w:trPr>
          <w:trHeight w:val="273"/>
        </w:trPr>
        <w:tc>
          <w:tcPr>
            <w:tcW w:w="2005" w:type="dxa"/>
            <w:shd w:val="clear" w:color="auto" w:fill="auto"/>
            <w:vAlign w:val="bottom"/>
          </w:tcPr>
          <w:p w14:paraId="47F8BCE7" w14:textId="77777777" w:rsidR="00006209" w:rsidRDefault="00006209" w:rsidP="009764DE">
            <w:pPr>
              <w:spacing w:line="240" w:lineRule="auto"/>
            </w:pPr>
          </w:p>
        </w:tc>
        <w:tc>
          <w:tcPr>
            <w:tcW w:w="710" w:type="dxa"/>
            <w:shd w:val="clear" w:color="auto" w:fill="auto"/>
            <w:vAlign w:val="bottom"/>
          </w:tcPr>
          <w:p w14:paraId="2C73B72C" w14:textId="77777777" w:rsidR="00006209" w:rsidRDefault="00006209" w:rsidP="009764DE">
            <w:pPr>
              <w:spacing w:line="240" w:lineRule="auto"/>
              <w:jc w:val="center"/>
            </w:pPr>
            <w:r>
              <w:t>2</w:t>
            </w:r>
          </w:p>
        </w:tc>
        <w:tc>
          <w:tcPr>
            <w:tcW w:w="1712" w:type="dxa"/>
            <w:shd w:val="clear" w:color="auto" w:fill="auto"/>
            <w:vAlign w:val="bottom"/>
          </w:tcPr>
          <w:p w14:paraId="6E46D0DF" w14:textId="77777777" w:rsidR="00006209" w:rsidRDefault="00006209" w:rsidP="009764DE">
            <w:pPr>
              <w:spacing w:line="240" w:lineRule="auto"/>
              <w:jc w:val="center"/>
            </w:pPr>
            <w:r>
              <w:rPr>
                <w:color w:val="000000"/>
              </w:rPr>
              <w:t>24.51</w:t>
            </w:r>
          </w:p>
        </w:tc>
        <w:tc>
          <w:tcPr>
            <w:tcW w:w="1688" w:type="dxa"/>
            <w:shd w:val="clear" w:color="auto" w:fill="auto"/>
            <w:vAlign w:val="bottom"/>
          </w:tcPr>
          <w:p w14:paraId="2DC7FC90" w14:textId="77777777" w:rsidR="00006209" w:rsidRDefault="00006209" w:rsidP="009764DE">
            <w:pPr>
              <w:spacing w:line="240" w:lineRule="auto"/>
              <w:jc w:val="center"/>
            </w:pPr>
            <w:r>
              <w:rPr>
                <w:color w:val="000000"/>
              </w:rPr>
              <w:t>0.66</w:t>
            </w:r>
          </w:p>
        </w:tc>
        <w:tc>
          <w:tcPr>
            <w:tcW w:w="1712" w:type="dxa"/>
            <w:shd w:val="clear" w:color="auto" w:fill="auto"/>
            <w:vAlign w:val="bottom"/>
          </w:tcPr>
          <w:p w14:paraId="6C30FC66" w14:textId="77777777" w:rsidR="00006209" w:rsidRDefault="00006209" w:rsidP="009764DE">
            <w:pPr>
              <w:spacing w:line="240" w:lineRule="auto"/>
              <w:jc w:val="center"/>
            </w:pPr>
            <w:r>
              <w:rPr>
                <w:color w:val="000000"/>
              </w:rPr>
              <w:t>17.36</w:t>
            </w:r>
          </w:p>
        </w:tc>
        <w:tc>
          <w:tcPr>
            <w:tcW w:w="1690" w:type="dxa"/>
            <w:shd w:val="clear" w:color="auto" w:fill="auto"/>
            <w:vAlign w:val="bottom"/>
          </w:tcPr>
          <w:p w14:paraId="2E4FB7F6" w14:textId="77777777" w:rsidR="00006209" w:rsidRDefault="00006209" w:rsidP="009764DE">
            <w:pPr>
              <w:spacing w:line="240" w:lineRule="auto"/>
              <w:jc w:val="center"/>
            </w:pPr>
            <w:r>
              <w:rPr>
                <w:color w:val="000000"/>
              </w:rPr>
              <w:t>0.73</w:t>
            </w:r>
          </w:p>
        </w:tc>
      </w:tr>
      <w:tr w:rsidR="00006209" w14:paraId="564457CC" w14:textId="77777777" w:rsidTr="009764DE">
        <w:trPr>
          <w:trHeight w:val="273"/>
        </w:trPr>
        <w:tc>
          <w:tcPr>
            <w:tcW w:w="2005" w:type="dxa"/>
            <w:shd w:val="clear" w:color="auto" w:fill="auto"/>
            <w:vAlign w:val="bottom"/>
          </w:tcPr>
          <w:p w14:paraId="1BA6FC73" w14:textId="77777777" w:rsidR="00006209" w:rsidRDefault="00006209" w:rsidP="009764DE">
            <w:pPr>
              <w:spacing w:line="240" w:lineRule="auto"/>
            </w:pPr>
          </w:p>
        </w:tc>
        <w:tc>
          <w:tcPr>
            <w:tcW w:w="710" w:type="dxa"/>
            <w:shd w:val="clear" w:color="auto" w:fill="auto"/>
            <w:vAlign w:val="bottom"/>
          </w:tcPr>
          <w:p w14:paraId="702F769B" w14:textId="77777777" w:rsidR="00006209" w:rsidRDefault="00006209" w:rsidP="009764DE">
            <w:pPr>
              <w:spacing w:line="240" w:lineRule="auto"/>
              <w:jc w:val="center"/>
            </w:pPr>
            <w:r>
              <w:t>3</w:t>
            </w:r>
          </w:p>
        </w:tc>
        <w:tc>
          <w:tcPr>
            <w:tcW w:w="1712" w:type="dxa"/>
            <w:shd w:val="clear" w:color="auto" w:fill="auto"/>
            <w:vAlign w:val="bottom"/>
          </w:tcPr>
          <w:p w14:paraId="67E6064D" w14:textId="77777777" w:rsidR="00006209" w:rsidRDefault="00006209" w:rsidP="009764DE">
            <w:pPr>
              <w:spacing w:line="240" w:lineRule="auto"/>
              <w:jc w:val="center"/>
            </w:pPr>
            <w:r>
              <w:rPr>
                <w:color w:val="000000"/>
              </w:rPr>
              <w:t>11.76</w:t>
            </w:r>
          </w:p>
        </w:tc>
        <w:tc>
          <w:tcPr>
            <w:tcW w:w="1688" w:type="dxa"/>
            <w:shd w:val="clear" w:color="auto" w:fill="auto"/>
            <w:vAlign w:val="bottom"/>
          </w:tcPr>
          <w:p w14:paraId="7E8CAAAF" w14:textId="77777777" w:rsidR="00006209" w:rsidRDefault="00006209" w:rsidP="009764DE">
            <w:pPr>
              <w:spacing w:line="240" w:lineRule="auto"/>
              <w:jc w:val="center"/>
            </w:pPr>
            <w:r>
              <w:rPr>
                <w:color w:val="000000"/>
              </w:rPr>
              <w:t>0.45</w:t>
            </w:r>
          </w:p>
        </w:tc>
        <w:tc>
          <w:tcPr>
            <w:tcW w:w="1712" w:type="dxa"/>
            <w:shd w:val="clear" w:color="auto" w:fill="auto"/>
            <w:vAlign w:val="bottom"/>
          </w:tcPr>
          <w:p w14:paraId="757CFF4C" w14:textId="77777777" w:rsidR="00006209" w:rsidRDefault="00006209" w:rsidP="009764DE">
            <w:pPr>
              <w:spacing w:line="240" w:lineRule="auto"/>
              <w:jc w:val="center"/>
            </w:pPr>
            <w:r>
              <w:rPr>
                <w:color w:val="000000"/>
              </w:rPr>
              <w:t>10.47</w:t>
            </w:r>
          </w:p>
        </w:tc>
        <w:tc>
          <w:tcPr>
            <w:tcW w:w="1690" w:type="dxa"/>
            <w:shd w:val="clear" w:color="auto" w:fill="auto"/>
            <w:vAlign w:val="bottom"/>
          </w:tcPr>
          <w:p w14:paraId="575AED09" w14:textId="77777777" w:rsidR="00006209" w:rsidRDefault="00006209" w:rsidP="009764DE">
            <w:pPr>
              <w:spacing w:line="240" w:lineRule="auto"/>
              <w:jc w:val="center"/>
            </w:pPr>
            <w:r>
              <w:rPr>
                <w:color w:val="000000"/>
              </w:rPr>
              <w:t>0.54</w:t>
            </w:r>
          </w:p>
        </w:tc>
      </w:tr>
      <w:tr w:rsidR="00006209" w14:paraId="36DAD999" w14:textId="77777777" w:rsidTr="009764DE">
        <w:trPr>
          <w:trHeight w:val="273"/>
        </w:trPr>
        <w:tc>
          <w:tcPr>
            <w:tcW w:w="2005" w:type="dxa"/>
            <w:shd w:val="clear" w:color="auto" w:fill="auto"/>
            <w:vAlign w:val="bottom"/>
          </w:tcPr>
          <w:p w14:paraId="16E90BAC" w14:textId="77777777" w:rsidR="00006209" w:rsidRDefault="00006209" w:rsidP="009764DE">
            <w:pPr>
              <w:spacing w:line="240" w:lineRule="auto"/>
            </w:pPr>
          </w:p>
        </w:tc>
        <w:tc>
          <w:tcPr>
            <w:tcW w:w="710" w:type="dxa"/>
            <w:shd w:val="clear" w:color="auto" w:fill="auto"/>
            <w:vAlign w:val="bottom"/>
          </w:tcPr>
          <w:p w14:paraId="057181CE" w14:textId="77777777" w:rsidR="00006209" w:rsidRDefault="00006209" w:rsidP="009764DE">
            <w:pPr>
              <w:spacing w:line="240" w:lineRule="auto"/>
              <w:jc w:val="center"/>
            </w:pPr>
            <w:r>
              <w:t>4</w:t>
            </w:r>
          </w:p>
        </w:tc>
        <w:tc>
          <w:tcPr>
            <w:tcW w:w="1712" w:type="dxa"/>
            <w:shd w:val="clear" w:color="auto" w:fill="auto"/>
            <w:vAlign w:val="bottom"/>
          </w:tcPr>
          <w:p w14:paraId="6E8D77C7" w14:textId="77777777" w:rsidR="00006209" w:rsidRDefault="00006209" w:rsidP="009764DE">
            <w:pPr>
              <w:spacing w:line="240" w:lineRule="auto"/>
              <w:jc w:val="center"/>
            </w:pPr>
            <w:r>
              <w:rPr>
                <w:color w:val="000000"/>
              </w:rPr>
              <w:t>32.44</w:t>
            </w:r>
          </w:p>
        </w:tc>
        <w:tc>
          <w:tcPr>
            <w:tcW w:w="1688" w:type="dxa"/>
            <w:shd w:val="clear" w:color="auto" w:fill="auto"/>
            <w:vAlign w:val="bottom"/>
          </w:tcPr>
          <w:p w14:paraId="4438F31F"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57D3C068" w14:textId="77777777" w:rsidR="00006209" w:rsidRDefault="00006209" w:rsidP="009764DE">
            <w:pPr>
              <w:spacing w:line="240" w:lineRule="auto"/>
              <w:jc w:val="center"/>
            </w:pPr>
            <w:r>
              <w:rPr>
                <w:color w:val="000000"/>
              </w:rPr>
              <w:t>44.47</w:t>
            </w:r>
          </w:p>
        </w:tc>
        <w:tc>
          <w:tcPr>
            <w:tcW w:w="1690" w:type="dxa"/>
            <w:shd w:val="clear" w:color="auto" w:fill="auto"/>
            <w:vAlign w:val="bottom"/>
          </w:tcPr>
          <w:p w14:paraId="71892EF1" w14:textId="77777777" w:rsidR="00006209" w:rsidRDefault="00006209" w:rsidP="009764DE">
            <w:pPr>
              <w:spacing w:line="240" w:lineRule="auto"/>
              <w:jc w:val="center"/>
            </w:pPr>
            <w:r>
              <w:rPr>
                <w:color w:val="000000"/>
              </w:rPr>
              <w:t>0.54</w:t>
            </w:r>
          </w:p>
        </w:tc>
      </w:tr>
      <w:tr w:rsidR="00006209" w14:paraId="049A6B45" w14:textId="77777777" w:rsidTr="009764DE">
        <w:trPr>
          <w:trHeight w:val="273"/>
        </w:trPr>
        <w:tc>
          <w:tcPr>
            <w:tcW w:w="2005" w:type="dxa"/>
            <w:shd w:val="clear" w:color="auto" w:fill="auto"/>
            <w:vAlign w:val="bottom"/>
          </w:tcPr>
          <w:p w14:paraId="04DA9AC7" w14:textId="77777777" w:rsidR="00006209" w:rsidRDefault="00006209" w:rsidP="009764DE">
            <w:pPr>
              <w:spacing w:line="240" w:lineRule="auto"/>
            </w:pPr>
          </w:p>
        </w:tc>
        <w:tc>
          <w:tcPr>
            <w:tcW w:w="710" w:type="dxa"/>
            <w:shd w:val="clear" w:color="auto" w:fill="auto"/>
            <w:vAlign w:val="bottom"/>
          </w:tcPr>
          <w:p w14:paraId="51706FC0" w14:textId="77777777" w:rsidR="00006209" w:rsidRDefault="00006209" w:rsidP="009764DE">
            <w:pPr>
              <w:spacing w:line="240" w:lineRule="auto"/>
              <w:jc w:val="center"/>
            </w:pPr>
            <w:r>
              <w:t>5</w:t>
            </w:r>
          </w:p>
        </w:tc>
        <w:tc>
          <w:tcPr>
            <w:tcW w:w="1712" w:type="dxa"/>
            <w:shd w:val="clear" w:color="auto" w:fill="auto"/>
            <w:vAlign w:val="bottom"/>
          </w:tcPr>
          <w:p w14:paraId="617C0013" w14:textId="77777777" w:rsidR="00006209" w:rsidRDefault="00006209" w:rsidP="009764DE">
            <w:pPr>
              <w:spacing w:line="240" w:lineRule="auto"/>
              <w:jc w:val="center"/>
            </w:pPr>
            <w:r>
              <w:rPr>
                <w:color w:val="000000"/>
              </w:rPr>
              <w:t>18.51</w:t>
            </w:r>
          </w:p>
        </w:tc>
        <w:tc>
          <w:tcPr>
            <w:tcW w:w="1688" w:type="dxa"/>
            <w:shd w:val="clear" w:color="auto" w:fill="auto"/>
            <w:vAlign w:val="bottom"/>
          </w:tcPr>
          <w:p w14:paraId="6D1BC53F"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5D6AF4C0" w14:textId="77777777" w:rsidR="00006209" w:rsidRDefault="00006209" w:rsidP="009764DE">
            <w:pPr>
              <w:spacing w:line="240" w:lineRule="auto"/>
              <w:jc w:val="center"/>
            </w:pPr>
            <w:r>
              <w:rPr>
                <w:color w:val="000000"/>
              </w:rPr>
              <w:t>16.80</w:t>
            </w:r>
          </w:p>
        </w:tc>
        <w:tc>
          <w:tcPr>
            <w:tcW w:w="1690" w:type="dxa"/>
            <w:shd w:val="clear" w:color="auto" w:fill="auto"/>
            <w:vAlign w:val="bottom"/>
          </w:tcPr>
          <w:p w14:paraId="6B3C551F" w14:textId="77777777" w:rsidR="00006209" w:rsidRDefault="00006209" w:rsidP="009764DE">
            <w:pPr>
              <w:spacing w:line="240" w:lineRule="auto"/>
              <w:jc w:val="center"/>
            </w:pPr>
            <w:r>
              <w:rPr>
                <w:color w:val="000000"/>
              </w:rPr>
              <w:t>0.65</w:t>
            </w:r>
          </w:p>
        </w:tc>
      </w:tr>
      <w:tr w:rsidR="00006209" w14:paraId="4561BB15" w14:textId="77777777" w:rsidTr="009764DE">
        <w:trPr>
          <w:trHeight w:val="273"/>
        </w:trPr>
        <w:tc>
          <w:tcPr>
            <w:tcW w:w="2005" w:type="dxa"/>
            <w:shd w:val="clear" w:color="auto" w:fill="auto"/>
            <w:vAlign w:val="bottom"/>
          </w:tcPr>
          <w:p w14:paraId="3311E3D9" w14:textId="77777777" w:rsidR="00006209" w:rsidRDefault="00006209" w:rsidP="009764DE">
            <w:pPr>
              <w:spacing w:line="240" w:lineRule="auto"/>
            </w:pPr>
          </w:p>
        </w:tc>
        <w:tc>
          <w:tcPr>
            <w:tcW w:w="710" w:type="dxa"/>
            <w:shd w:val="clear" w:color="auto" w:fill="auto"/>
            <w:vAlign w:val="bottom"/>
          </w:tcPr>
          <w:p w14:paraId="505ED4FF" w14:textId="77777777" w:rsidR="00006209" w:rsidRDefault="00006209" w:rsidP="009764DE">
            <w:pPr>
              <w:spacing w:line="240" w:lineRule="auto"/>
              <w:jc w:val="center"/>
            </w:pPr>
            <w:r>
              <w:t>6</w:t>
            </w:r>
          </w:p>
        </w:tc>
        <w:tc>
          <w:tcPr>
            <w:tcW w:w="1712" w:type="dxa"/>
            <w:shd w:val="clear" w:color="auto" w:fill="auto"/>
            <w:vAlign w:val="bottom"/>
          </w:tcPr>
          <w:p w14:paraId="611E1A52" w14:textId="77777777" w:rsidR="00006209" w:rsidRDefault="00006209" w:rsidP="009764DE">
            <w:pPr>
              <w:spacing w:line="240" w:lineRule="auto"/>
              <w:jc w:val="center"/>
            </w:pPr>
            <w:r>
              <w:rPr>
                <w:color w:val="000000"/>
              </w:rPr>
              <w:t>12.90</w:t>
            </w:r>
          </w:p>
        </w:tc>
        <w:tc>
          <w:tcPr>
            <w:tcW w:w="1688" w:type="dxa"/>
            <w:shd w:val="clear" w:color="auto" w:fill="auto"/>
            <w:vAlign w:val="bottom"/>
          </w:tcPr>
          <w:p w14:paraId="5AE493E7"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0E0AF623" w14:textId="77777777" w:rsidR="00006209" w:rsidRDefault="00006209" w:rsidP="009764DE">
            <w:pPr>
              <w:spacing w:line="240" w:lineRule="auto"/>
              <w:jc w:val="center"/>
            </w:pPr>
            <w:r>
              <w:rPr>
                <w:color w:val="000000"/>
              </w:rPr>
              <w:t>8.86</w:t>
            </w:r>
          </w:p>
        </w:tc>
        <w:tc>
          <w:tcPr>
            <w:tcW w:w="1690" w:type="dxa"/>
            <w:shd w:val="clear" w:color="auto" w:fill="auto"/>
            <w:vAlign w:val="bottom"/>
          </w:tcPr>
          <w:p w14:paraId="559161CC" w14:textId="77777777" w:rsidR="00006209" w:rsidRDefault="00006209" w:rsidP="009764DE">
            <w:pPr>
              <w:spacing w:line="240" w:lineRule="auto"/>
              <w:jc w:val="center"/>
            </w:pPr>
            <w:r>
              <w:rPr>
                <w:color w:val="000000"/>
              </w:rPr>
              <w:t>0.23</w:t>
            </w:r>
          </w:p>
        </w:tc>
      </w:tr>
      <w:tr w:rsidR="00006209" w14:paraId="0E001E24" w14:textId="77777777" w:rsidTr="009764DE">
        <w:trPr>
          <w:trHeight w:val="273"/>
        </w:trPr>
        <w:tc>
          <w:tcPr>
            <w:tcW w:w="2005" w:type="dxa"/>
            <w:shd w:val="clear" w:color="auto" w:fill="auto"/>
            <w:vAlign w:val="bottom"/>
          </w:tcPr>
          <w:p w14:paraId="5152E4A7" w14:textId="77777777" w:rsidR="00006209" w:rsidRDefault="00006209" w:rsidP="009764DE">
            <w:pPr>
              <w:spacing w:line="240" w:lineRule="auto"/>
            </w:pPr>
          </w:p>
        </w:tc>
        <w:tc>
          <w:tcPr>
            <w:tcW w:w="710" w:type="dxa"/>
            <w:shd w:val="clear" w:color="auto" w:fill="auto"/>
            <w:vAlign w:val="bottom"/>
          </w:tcPr>
          <w:p w14:paraId="741AB434" w14:textId="77777777" w:rsidR="00006209" w:rsidRDefault="00006209" w:rsidP="009764DE">
            <w:pPr>
              <w:spacing w:line="240" w:lineRule="auto"/>
              <w:jc w:val="center"/>
            </w:pPr>
            <w:r>
              <w:t>7</w:t>
            </w:r>
          </w:p>
        </w:tc>
        <w:tc>
          <w:tcPr>
            <w:tcW w:w="1712" w:type="dxa"/>
            <w:shd w:val="clear" w:color="auto" w:fill="auto"/>
            <w:vAlign w:val="bottom"/>
          </w:tcPr>
          <w:p w14:paraId="3F80316B" w14:textId="77777777" w:rsidR="00006209" w:rsidRDefault="00006209" w:rsidP="009764DE">
            <w:pPr>
              <w:spacing w:line="240" w:lineRule="auto"/>
              <w:jc w:val="center"/>
            </w:pPr>
            <w:r>
              <w:rPr>
                <w:color w:val="000000"/>
              </w:rPr>
              <w:t>12.17</w:t>
            </w:r>
          </w:p>
        </w:tc>
        <w:tc>
          <w:tcPr>
            <w:tcW w:w="1688" w:type="dxa"/>
            <w:shd w:val="clear" w:color="auto" w:fill="auto"/>
            <w:vAlign w:val="bottom"/>
          </w:tcPr>
          <w:p w14:paraId="33F49988" w14:textId="77777777" w:rsidR="00006209" w:rsidRDefault="00006209" w:rsidP="009764DE">
            <w:pPr>
              <w:spacing w:line="240" w:lineRule="auto"/>
              <w:jc w:val="center"/>
            </w:pPr>
            <w:r>
              <w:rPr>
                <w:color w:val="000000"/>
              </w:rPr>
              <w:t>0.65</w:t>
            </w:r>
          </w:p>
        </w:tc>
        <w:tc>
          <w:tcPr>
            <w:tcW w:w="1712" w:type="dxa"/>
            <w:shd w:val="clear" w:color="auto" w:fill="auto"/>
            <w:vAlign w:val="bottom"/>
          </w:tcPr>
          <w:p w14:paraId="49B2D112" w14:textId="77777777" w:rsidR="00006209" w:rsidRDefault="00006209" w:rsidP="009764DE">
            <w:pPr>
              <w:spacing w:line="240" w:lineRule="auto"/>
              <w:jc w:val="center"/>
            </w:pPr>
            <w:r>
              <w:rPr>
                <w:color w:val="000000"/>
              </w:rPr>
              <w:t>9.11</w:t>
            </w:r>
          </w:p>
        </w:tc>
        <w:tc>
          <w:tcPr>
            <w:tcW w:w="1690" w:type="dxa"/>
            <w:shd w:val="clear" w:color="auto" w:fill="auto"/>
            <w:vAlign w:val="bottom"/>
          </w:tcPr>
          <w:p w14:paraId="6C0B7122" w14:textId="77777777" w:rsidR="00006209" w:rsidRDefault="00006209" w:rsidP="009764DE">
            <w:pPr>
              <w:spacing w:line="240" w:lineRule="auto"/>
              <w:jc w:val="center"/>
            </w:pPr>
            <w:r>
              <w:rPr>
                <w:color w:val="000000"/>
              </w:rPr>
              <w:t>0.69</w:t>
            </w:r>
          </w:p>
        </w:tc>
      </w:tr>
      <w:tr w:rsidR="00006209" w14:paraId="097A34AC" w14:textId="77777777" w:rsidTr="009764DE">
        <w:trPr>
          <w:trHeight w:val="273"/>
        </w:trPr>
        <w:tc>
          <w:tcPr>
            <w:tcW w:w="2005" w:type="dxa"/>
            <w:shd w:val="clear" w:color="auto" w:fill="auto"/>
            <w:vAlign w:val="bottom"/>
          </w:tcPr>
          <w:p w14:paraId="3590F710" w14:textId="77777777" w:rsidR="00006209" w:rsidRDefault="00006209" w:rsidP="009764DE">
            <w:pPr>
              <w:spacing w:line="240" w:lineRule="auto"/>
            </w:pPr>
          </w:p>
        </w:tc>
        <w:tc>
          <w:tcPr>
            <w:tcW w:w="710" w:type="dxa"/>
            <w:shd w:val="clear" w:color="auto" w:fill="auto"/>
            <w:vAlign w:val="bottom"/>
          </w:tcPr>
          <w:p w14:paraId="1562EC31" w14:textId="77777777" w:rsidR="00006209" w:rsidRDefault="00006209" w:rsidP="009764DE">
            <w:pPr>
              <w:spacing w:line="240" w:lineRule="auto"/>
              <w:jc w:val="center"/>
            </w:pPr>
            <w:r>
              <w:t>8</w:t>
            </w:r>
          </w:p>
        </w:tc>
        <w:tc>
          <w:tcPr>
            <w:tcW w:w="1712" w:type="dxa"/>
            <w:shd w:val="clear" w:color="auto" w:fill="auto"/>
            <w:vAlign w:val="bottom"/>
          </w:tcPr>
          <w:p w14:paraId="0F0BE34E" w14:textId="77777777" w:rsidR="00006209" w:rsidRDefault="00006209" w:rsidP="009764DE">
            <w:pPr>
              <w:spacing w:line="240" w:lineRule="auto"/>
              <w:jc w:val="center"/>
            </w:pPr>
            <w:r>
              <w:rPr>
                <w:color w:val="000000"/>
              </w:rPr>
              <w:t>37.43</w:t>
            </w:r>
          </w:p>
        </w:tc>
        <w:tc>
          <w:tcPr>
            <w:tcW w:w="1688" w:type="dxa"/>
            <w:shd w:val="clear" w:color="auto" w:fill="auto"/>
            <w:vAlign w:val="bottom"/>
          </w:tcPr>
          <w:p w14:paraId="561BD019"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40B21BB" w14:textId="77777777" w:rsidR="00006209" w:rsidRDefault="00006209" w:rsidP="009764DE">
            <w:pPr>
              <w:spacing w:line="240" w:lineRule="auto"/>
              <w:jc w:val="center"/>
            </w:pPr>
            <w:r>
              <w:rPr>
                <w:color w:val="000000"/>
              </w:rPr>
              <w:t>42.93</w:t>
            </w:r>
          </w:p>
        </w:tc>
        <w:tc>
          <w:tcPr>
            <w:tcW w:w="1690" w:type="dxa"/>
            <w:shd w:val="clear" w:color="auto" w:fill="auto"/>
            <w:vAlign w:val="bottom"/>
          </w:tcPr>
          <w:p w14:paraId="3A19C3D2" w14:textId="77777777" w:rsidR="00006209" w:rsidRDefault="00006209" w:rsidP="009764DE">
            <w:pPr>
              <w:spacing w:line="240" w:lineRule="auto"/>
              <w:jc w:val="center"/>
            </w:pPr>
            <w:r>
              <w:rPr>
                <w:color w:val="000000"/>
              </w:rPr>
              <w:t>0.89</w:t>
            </w:r>
          </w:p>
        </w:tc>
      </w:tr>
      <w:tr w:rsidR="00006209" w14:paraId="5494C245" w14:textId="77777777" w:rsidTr="009764DE">
        <w:trPr>
          <w:trHeight w:val="273"/>
        </w:trPr>
        <w:tc>
          <w:tcPr>
            <w:tcW w:w="2005" w:type="dxa"/>
            <w:shd w:val="clear" w:color="auto" w:fill="auto"/>
            <w:vAlign w:val="bottom"/>
          </w:tcPr>
          <w:p w14:paraId="304354BF" w14:textId="77777777" w:rsidR="00006209" w:rsidRDefault="00006209" w:rsidP="009764DE">
            <w:pPr>
              <w:spacing w:line="240" w:lineRule="auto"/>
            </w:pPr>
          </w:p>
        </w:tc>
        <w:tc>
          <w:tcPr>
            <w:tcW w:w="710" w:type="dxa"/>
            <w:shd w:val="clear" w:color="auto" w:fill="auto"/>
            <w:vAlign w:val="bottom"/>
          </w:tcPr>
          <w:p w14:paraId="2216E7F3" w14:textId="77777777" w:rsidR="00006209" w:rsidRDefault="00006209" w:rsidP="009764DE">
            <w:pPr>
              <w:spacing w:line="240" w:lineRule="auto"/>
              <w:jc w:val="center"/>
            </w:pPr>
            <w:r>
              <w:t>9</w:t>
            </w:r>
          </w:p>
        </w:tc>
        <w:tc>
          <w:tcPr>
            <w:tcW w:w="1712" w:type="dxa"/>
            <w:shd w:val="clear" w:color="auto" w:fill="auto"/>
            <w:vAlign w:val="bottom"/>
          </w:tcPr>
          <w:p w14:paraId="63CD1078" w14:textId="77777777" w:rsidR="00006209" w:rsidRDefault="00006209" w:rsidP="009764DE">
            <w:pPr>
              <w:spacing w:line="240" w:lineRule="auto"/>
              <w:jc w:val="center"/>
            </w:pPr>
            <w:r>
              <w:rPr>
                <w:color w:val="000000"/>
              </w:rPr>
              <w:t>0.57</w:t>
            </w:r>
          </w:p>
        </w:tc>
        <w:tc>
          <w:tcPr>
            <w:tcW w:w="1688" w:type="dxa"/>
            <w:shd w:val="clear" w:color="auto" w:fill="auto"/>
            <w:vAlign w:val="bottom"/>
          </w:tcPr>
          <w:p w14:paraId="4CFDB877" w14:textId="77777777" w:rsidR="00006209" w:rsidRDefault="00006209" w:rsidP="009764DE">
            <w:pPr>
              <w:spacing w:line="240" w:lineRule="auto"/>
              <w:jc w:val="center"/>
            </w:pPr>
            <w:r>
              <w:rPr>
                <w:color w:val="000000"/>
              </w:rPr>
              <w:t>0.29</w:t>
            </w:r>
          </w:p>
        </w:tc>
        <w:tc>
          <w:tcPr>
            <w:tcW w:w="1712" w:type="dxa"/>
            <w:shd w:val="clear" w:color="auto" w:fill="auto"/>
            <w:vAlign w:val="bottom"/>
          </w:tcPr>
          <w:p w14:paraId="3C9A8426" w14:textId="77777777" w:rsidR="00006209" w:rsidRDefault="00006209" w:rsidP="009764DE">
            <w:pPr>
              <w:spacing w:line="240" w:lineRule="auto"/>
              <w:jc w:val="center"/>
            </w:pPr>
            <w:r>
              <w:rPr>
                <w:color w:val="000000"/>
              </w:rPr>
              <w:t>0.10</w:t>
            </w:r>
          </w:p>
        </w:tc>
        <w:tc>
          <w:tcPr>
            <w:tcW w:w="1690" w:type="dxa"/>
            <w:shd w:val="clear" w:color="auto" w:fill="auto"/>
            <w:vAlign w:val="bottom"/>
          </w:tcPr>
          <w:p w14:paraId="0ECC7442" w14:textId="77777777" w:rsidR="00006209" w:rsidRDefault="00006209" w:rsidP="009764DE">
            <w:pPr>
              <w:spacing w:line="240" w:lineRule="auto"/>
              <w:jc w:val="center"/>
            </w:pPr>
            <w:r>
              <w:rPr>
                <w:color w:val="000000"/>
              </w:rPr>
              <w:t>1.00</w:t>
            </w:r>
          </w:p>
        </w:tc>
      </w:tr>
      <w:tr w:rsidR="00006209" w14:paraId="2C8ED1ED" w14:textId="77777777" w:rsidTr="009764DE">
        <w:trPr>
          <w:trHeight w:val="273"/>
        </w:trPr>
        <w:tc>
          <w:tcPr>
            <w:tcW w:w="2005" w:type="dxa"/>
            <w:shd w:val="clear" w:color="auto" w:fill="auto"/>
            <w:vAlign w:val="bottom"/>
          </w:tcPr>
          <w:p w14:paraId="69EDB70B" w14:textId="77777777" w:rsidR="00006209" w:rsidRDefault="00006209" w:rsidP="009764DE">
            <w:pPr>
              <w:spacing w:line="240" w:lineRule="auto"/>
            </w:pPr>
          </w:p>
        </w:tc>
        <w:tc>
          <w:tcPr>
            <w:tcW w:w="710" w:type="dxa"/>
            <w:shd w:val="clear" w:color="auto" w:fill="auto"/>
            <w:vAlign w:val="bottom"/>
          </w:tcPr>
          <w:p w14:paraId="5F940300" w14:textId="77777777" w:rsidR="00006209" w:rsidRDefault="00006209" w:rsidP="009764DE">
            <w:pPr>
              <w:spacing w:line="240" w:lineRule="auto"/>
              <w:jc w:val="center"/>
            </w:pPr>
            <w:r>
              <w:t>10</w:t>
            </w:r>
          </w:p>
        </w:tc>
        <w:tc>
          <w:tcPr>
            <w:tcW w:w="1712" w:type="dxa"/>
            <w:shd w:val="clear" w:color="auto" w:fill="auto"/>
            <w:vAlign w:val="bottom"/>
          </w:tcPr>
          <w:p w14:paraId="4C440751" w14:textId="77777777" w:rsidR="00006209" w:rsidRDefault="00006209" w:rsidP="009764DE">
            <w:pPr>
              <w:spacing w:line="240" w:lineRule="auto"/>
              <w:jc w:val="center"/>
            </w:pPr>
            <w:r>
              <w:rPr>
                <w:color w:val="000000"/>
              </w:rPr>
              <w:t>49.40</w:t>
            </w:r>
          </w:p>
        </w:tc>
        <w:tc>
          <w:tcPr>
            <w:tcW w:w="1688" w:type="dxa"/>
            <w:shd w:val="clear" w:color="auto" w:fill="auto"/>
            <w:vAlign w:val="bottom"/>
          </w:tcPr>
          <w:p w14:paraId="68D992FA"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7DE877E1" w14:textId="77777777" w:rsidR="00006209" w:rsidRDefault="00006209" w:rsidP="009764DE">
            <w:pPr>
              <w:spacing w:line="240" w:lineRule="auto"/>
              <w:jc w:val="center"/>
            </w:pPr>
            <w:r>
              <w:rPr>
                <w:color w:val="000000"/>
              </w:rPr>
              <w:t>49.08</w:t>
            </w:r>
          </w:p>
        </w:tc>
        <w:tc>
          <w:tcPr>
            <w:tcW w:w="1690" w:type="dxa"/>
            <w:shd w:val="clear" w:color="auto" w:fill="auto"/>
            <w:vAlign w:val="bottom"/>
          </w:tcPr>
          <w:p w14:paraId="5A4BE4A1" w14:textId="77777777" w:rsidR="00006209" w:rsidRDefault="00006209" w:rsidP="009764DE">
            <w:pPr>
              <w:spacing w:line="240" w:lineRule="auto"/>
              <w:jc w:val="center"/>
            </w:pPr>
            <w:r>
              <w:rPr>
                <w:color w:val="000000"/>
              </w:rPr>
              <w:t>0.87</w:t>
            </w:r>
          </w:p>
        </w:tc>
      </w:tr>
      <w:tr w:rsidR="00006209" w14:paraId="09554669" w14:textId="77777777" w:rsidTr="009764DE">
        <w:trPr>
          <w:trHeight w:val="273"/>
        </w:trPr>
        <w:tc>
          <w:tcPr>
            <w:tcW w:w="2005" w:type="dxa"/>
            <w:shd w:val="clear" w:color="auto" w:fill="auto"/>
            <w:vAlign w:val="bottom"/>
          </w:tcPr>
          <w:p w14:paraId="7E1837FA" w14:textId="77777777" w:rsidR="00006209" w:rsidRDefault="00006209" w:rsidP="009764DE">
            <w:pPr>
              <w:spacing w:line="240" w:lineRule="auto"/>
            </w:pPr>
          </w:p>
        </w:tc>
        <w:tc>
          <w:tcPr>
            <w:tcW w:w="710" w:type="dxa"/>
            <w:shd w:val="clear" w:color="auto" w:fill="auto"/>
            <w:vAlign w:val="bottom"/>
          </w:tcPr>
          <w:p w14:paraId="02286B95" w14:textId="77777777" w:rsidR="00006209" w:rsidRDefault="00006209" w:rsidP="009764DE">
            <w:pPr>
              <w:spacing w:line="240" w:lineRule="auto"/>
              <w:jc w:val="center"/>
            </w:pPr>
            <w:r>
              <w:t>11</w:t>
            </w:r>
          </w:p>
        </w:tc>
        <w:tc>
          <w:tcPr>
            <w:tcW w:w="1712" w:type="dxa"/>
            <w:shd w:val="clear" w:color="auto" w:fill="auto"/>
            <w:vAlign w:val="bottom"/>
          </w:tcPr>
          <w:p w14:paraId="63B3ED0C" w14:textId="77777777" w:rsidR="00006209" w:rsidRDefault="00006209" w:rsidP="009764DE">
            <w:pPr>
              <w:spacing w:line="240" w:lineRule="auto"/>
              <w:jc w:val="center"/>
            </w:pPr>
            <w:r>
              <w:rPr>
                <w:color w:val="000000"/>
              </w:rPr>
              <w:t>7.90</w:t>
            </w:r>
          </w:p>
        </w:tc>
        <w:tc>
          <w:tcPr>
            <w:tcW w:w="1688" w:type="dxa"/>
            <w:shd w:val="clear" w:color="auto" w:fill="auto"/>
            <w:vAlign w:val="bottom"/>
          </w:tcPr>
          <w:p w14:paraId="0899CEDD" w14:textId="77777777" w:rsidR="00006209" w:rsidRDefault="00006209" w:rsidP="009764DE">
            <w:pPr>
              <w:spacing w:line="240" w:lineRule="auto"/>
              <w:jc w:val="center"/>
            </w:pPr>
            <w:r>
              <w:rPr>
                <w:color w:val="000000"/>
              </w:rPr>
              <w:t>0.35</w:t>
            </w:r>
          </w:p>
        </w:tc>
        <w:tc>
          <w:tcPr>
            <w:tcW w:w="1712" w:type="dxa"/>
            <w:shd w:val="clear" w:color="auto" w:fill="auto"/>
            <w:vAlign w:val="bottom"/>
          </w:tcPr>
          <w:p w14:paraId="0FA1B52D" w14:textId="77777777" w:rsidR="00006209" w:rsidRDefault="00006209" w:rsidP="009764DE">
            <w:pPr>
              <w:spacing w:line="240" w:lineRule="auto"/>
              <w:jc w:val="center"/>
            </w:pPr>
            <w:r>
              <w:rPr>
                <w:color w:val="000000"/>
              </w:rPr>
              <w:t>13.10</w:t>
            </w:r>
          </w:p>
        </w:tc>
        <w:tc>
          <w:tcPr>
            <w:tcW w:w="1690" w:type="dxa"/>
            <w:shd w:val="clear" w:color="auto" w:fill="auto"/>
            <w:vAlign w:val="bottom"/>
          </w:tcPr>
          <w:p w14:paraId="49B03E5D" w14:textId="77777777" w:rsidR="00006209" w:rsidRDefault="00006209" w:rsidP="009764DE">
            <w:pPr>
              <w:spacing w:line="240" w:lineRule="auto"/>
              <w:jc w:val="center"/>
            </w:pPr>
            <w:r>
              <w:rPr>
                <w:color w:val="000000"/>
              </w:rPr>
              <w:t>0.39</w:t>
            </w:r>
          </w:p>
        </w:tc>
      </w:tr>
      <w:tr w:rsidR="00006209" w14:paraId="50F9FFFD" w14:textId="77777777" w:rsidTr="009764DE">
        <w:trPr>
          <w:trHeight w:val="273"/>
        </w:trPr>
        <w:tc>
          <w:tcPr>
            <w:tcW w:w="2005" w:type="dxa"/>
            <w:shd w:val="clear" w:color="auto" w:fill="auto"/>
            <w:vAlign w:val="bottom"/>
          </w:tcPr>
          <w:p w14:paraId="277AEEB5" w14:textId="77777777" w:rsidR="00006209" w:rsidRDefault="00006209" w:rsidP="009764DE">
            <w:pPr>
              <w:spacing w:line="240" w:lineRule="auto"/>
            </w:pPr>
          </w:p>
        </w:tc>
        <w:tc>
          <w:tcPr>
            <w:tcW w:w="710" w:type="dxa"/>
            <w:shd w:val="clear" w:color="auto" w:fill="auto"/>
            <w:vAlign w:val="bottom"/>
          </w:tcPr>
          <w:p w14:paraId="322450F3" w14:textId="77777777" w:rsidR="00006209" w:rsidRDefault="00006209" w:rsidP="009764DE">
            <w:pPr>
              <w:spacing w:line="240" w:lineRule="auto"/>
              <w:jc w:val="center"/>
            </w:pPr>
            <w:r>
              <w:t>12</w:t>
            </w:r>
          </w:p>
        </w:tc>
        <w:tc>
          <w:tcPr>
            <w:tcW w:w="1712" w:type="dxa"/>
            <w:shd w:val="clear" w:color="auto" w:fill="auto"/>
            <w:vAlign w:val="bottom"/>
          </w:tcPr>
          <w:p w14:paraId="364240C9" w14:textId="77777777" w:rsidR="00006209" w:rsidRDefault="00006209" w:rsidP="009764DE">
            <w:pPr>
              <w:spacing w:line="240" w:lineRule="auto"/>
              <w:jc w:val="center"/>
            </w:pPr>
            <w:r>
              <w:rPr>
                <w:color w:val="000000"/>
              </w:rPr>
              <w:t>36.72</w:t>
            </w:r>
          </w:p>
        </w:tc>
        <w:tc>
          <w:tcPr>
            <w:tcW w:w="1688" w:type="dxa"/>
            <w:shd w:val="clear" w:color="auto" w:fill="auto"/>
            <w:vAlign w:val="bottom"/>
          </w:tcPr>
          <w:p w14:paraId="26BC35F0" w14:textId="77777777" w:rsidR="00006209" w:rsidRDefault="00006209" w:rsidP="009764DE">
            <w:pPr>
              <w:spacing w:line="240" w:lineRule="auto"/>
              <w:jc w:val="center"/>
            </w:pPr>
            <w:r>
              <w:rPr>
                <w:color w:val="000000"/>
              </w:rPr>
              <w:t>0.73</w:t>
            </w:r>
          </w:p>
        </w:tc>
        <w:tc>
          <w:tcPr>
            <w:tcW w:w="1712" w:type="dxa"/>
            <w:shd w:val="clear" w:color="auto" w:fill="auto"/>
            <w:vAlign w:val="bottom"/>
          </w:tcPr>
          <w:p w14:paraId="1D6E06A4" w14:textId="77777777" w:rsidR="00006209" w:rsidRDefault="00006209" w:rsidP="009764DE">
            <w:pPr>
              <w:spacing w:line="240" w:lineRule="auto"/>
              <w:jc w:val="center"/>
            </w:pPr>
            <w:r>
              <w:rPr>
                <w:color w:val="000000"/>
              </w:rPr>
              <w:t>46.67</w:t>
            </w:r>
          </w:p>
        </w:tc>
        <w:tc>
          <w:tcPr>
            <w:tcW w:w="1690" w:type="dxa"/>
            <w:shd w:val="clear" w:color="auto" w:fill="auto"/>
            <w:vAlign w:val="bottom"/>
          </w:tcPr>
          <w:p w14:paraId="21017BE0" w14:textId="77777777" w:rsidR="00006209" w:rsidRDefault="00006209" w:rsidP="009764DE">
            <w:pPr>
              <w:spacing w:line="240" w:lineRule="auto"/>
              <w:jc w:val="center"/>
            </w:pPr>
            <w:r>
              <w:rPr>
                <w:color w:val="000000"/>
              </w:rPr>
              <w:t>0.69</w:t>
            </w:r>
          </w:p>
        </w:tc>
      </w:tr>
      <w:tr w:rsidR="00006209" w14:paraId="6C7BEC20" w14:textId="77777777" w:rsidTr="009764DE">
        <w:trPr>
          <w:trHeight w:val="273"/>
        </w:trPr>
        <w:tc>
          <w:tcPr>
            <w:tcW w:w="2005" w:type="dxa"/>
            <w:shd w:val="clear" w:color="auto" w:fill="auto"/>
            <w:vAlign w:val="bottom"/>
          </w:tcPr>
          <w:p w14:paraId="21DE6EEB" w14:textId="77777777" w:rsidR="00006209" w:rsidRDefault="00006209" w:rsidP="009764DE">
            <w:pPr>
              <w:spacing w:line="240" w:lineRule="auto"/>
            </w:pPr>
          </w:p>
        </w:tc>
        <w:tc>
          <w:tcPr>
            <w:tcW w:w="710" w:type="dxa"/>
            <w:shd w:val="clear" w:color="auto" w:fill="auto"/>
            <w:vAlign w:val="bottom"/>
          </w:tcPr>
          <w:p w14:paraId="6D51F753" w14:textId="77777777" w:rsidR="00006209" w:rsidRDefault="00006209" w:rsidP="009764DE">
            <w:pPr>
              <w:spacing w:line="240" w:lineRule="auto"/>
              <w:jc w:val="center"/>
            </w:pPr>
            <w:r>
              <w:t>15</w:t>
            </w:r>
          </w:p>
        </w:tc>
        <w:tc>
          <w:tcPr>
            <w:tcW w:w="1712" w:type="dxa"/>
            <w:shd w:val="clear" w:color="auto" w:fill="auto"/>
            <w:vAlign w:val="bottom"/>
          </w:tcPr>
          <w:p w14:paraId="7C8A0FB4" w14:textId="77777777" w:rsidR="00006209" w:rsidRDefault="00006209" w:rsidP="009764DE">
            <w:pPr>
              <w:spacing w:line="240" w:lineRule="auto"/>
              <w:jc w:val="center"/>
            </w:pPr>
            <w:r>
              <w:rPr>
                <w:color w:val="000000"/>
              </w:rPr>
              <w:t>5.39</w:t>
            </w:r>
          </w:p>
        </w:tc>
        <w:tc>
          <w:tcPr>
            <w:tcW w:w="1688" w:type="dxa"/>
            <w:shd w:val="clear" w:color="auto" w:fill="auto"/>
            <w:vAlign w:val="bottom"/>
          </w:tcPr>
          <w:p w14:paraId="5789639A" w14:textId="77777777" w:rsidR="00006209" w:rsidRDefault="00006209" w:rsidP="009764DE">
            <w:pPr>
              <w:spacing w:line="240" w:lineRule="auto"/>
              <w:jc w:val="center"/>
            </w:pPr>
            <w:r>
              <w:rPr>
                <w:color w:val="000000"/>
              </w:rPr>
              <w:t>0.13</w:t>
            </w:r>
          </w:p>
        </w:tc>
        <w:tc>
          <w:tcPr>
            <w:tcW w:w="1712" w:type="dxa"/>
            <w:shd w:val="clear" w:color="auto" w:fill="auto"/>
            <w:vAlign w:val="bottom"/>
          </w:tcPr>
          <w:p w14:paraId="4CBEE47C" w14:textId="77777777" w:rsidR="00006209" w:rsidRDefault="00006209" w:rsidP="009764DE">
            <w:pPr>
              <w:spacing w:line="240" w:lineRule="auto"/>
              <w:jc w:val="center"/>
            </w:pPr>
            <w:r>
              <w:rPr>
                <w:color w:val="000000"/>
              </w:rPr>
              <w:t>85.49</w:t>
            </w:r>
          </w:p>
        </w:tc>
        <w:tc>
          <w:tcPr>
            <w:tcW w:w="1690" w:type="dxa"/>
            <w:shd w:val="clear" w:color="auto" w:fill="auto"/>
            <w:vAlign w:val="bottom"/>
          </w:tcPr>
          <w:p w14:paraId="52504535" w14:textId="77777777" w:rsidR="00006209" w:rsidRDefault="00006209" w:rsidP="009764DE">
            <w:pPr>
              <w:spacing w:line="240" w:lineRule="auto"/>
              <w:jc w:val="center"/>
            </w:pPr>
            <w:r>
              <w:rPr>
                <w:color w:val="000000"/>
              </w:rPr>
              <w:t>0.04</w:t>
            </w:r>
          </w:p>
        </w:tc>
      </w:tr>
      <w:tr w:rsidR="00006209" w14:paraId="1F91A95E" w14:textId="77777777" w:rsidTr="009764DE">
        <w:trPr>
          <w:trHeight w:val="273"/>
        </w:trPr>
        <w:tc>
          <w:tcPr>
            <w:tcW w:w="2005" w:type="dxa"/>
            <w:shd w:val="clear" w:color="auto" w:fill="auto"/>
            <w:vAlign w:val="bottom"/>
          </w:tcPr>
          <w:p w14:paraId="691E7AB6" w14:textId="77777777" w:rsidR="00006209" w:rsidRDefault="00006209" w:rsidP="009764DE">
            <w:pPr>
              <w:spacing w:line="240" w:lineRule="auto"/>
            </w:pPr>
          </w:p>
        </w:tc>
        <w:tc>
          <w:tcPr>
            <w:tcW w:w="710" w:type="dxa"/>
            <w:shd w:val="clear" w:color="auto" w:fill="auto"/>
            <w:vAlign w:val="bottom"/>
          </w:tcPr>
          <w:p w14:paraId="51569852" w14:textId="77777777" w:rsidR="00006209" w:rsidRDefault="00006209" w:rsidP="009764DE">
            <w:pPr>
              <w:spacing w:line="240" w:lineRule="auto"/>
              <w:jc w:val="center"/>
            </w:pPr>
            <w:r>
              <w:t>16</w:t>
            </w:r>
          </w:p>
        </w:tc>
        <w:tc>
          <w:tcPr>
            <w:tcW w:w="1712" w:type="dxa"/>
            <w:shd w:val="clear" w:color="auto" w:fill="auto"/>
            <w:vAlign w:val="bottom"/>
          </w:tcPr>
          <w:p w14:paraId="021E5377"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6074AF41"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77744533" w14:textId="77777777" w:rsidR="00006209" w:rsidRDefault="00006209" w:rsidP="009764DE">
            <w:pPr>
              <w:spacing w:line="240" w:lineRule="auto"/>
              <w:jc w:val="center"/>
            </w:pPr>
            <w:r>
              <w:rPr>
                <w:color w:val="000000"/>
              </w:rPr>
              <w:t>11.01</w:t>
            </w:r>
          </w:p>
        </w:tc>
        <w:tc>
          <w:tcPr>
            <w:tcW w:w="1690" w:type="dxa"/>
            <w:shd w:val="clear" w:color="auto" w:fill="auto"/>
            <w:vAlign w:val="bottom"/>
          </w:tcPr>
          <w:p w14:paraId="428FBEA5" w14:textId="77777777" w:rsidR="00006209" w:rsidRDefault="00006209" w:rsidP="009764DE">
            <w:pPr>
              <w:spacing w:line="240" w:lineRule="auto"/>
              <w:jc w:val="center"/>
            </w:pPr>
            <w:r>
              <w:rPr>
                <w:color w:val="000000"/>
              </w:rPr>
              <w:t>0.64</w:t>
            </w:r>
          </w:p>
        </w:tc>
      </w:tr>
      <w:tr w:rsidR="00006209" w14:paraId="4B857B1D" w14:textId="77777777" w:rsidTr="009764DE">
        <w:trPr>
          <w:trHeight w:val="273"/>
        </w:trPr>
        <w:tc>
          <w:tcPr>
            <w:tcW w:w="2005" w:type="dxa"/>
            <w:shd w:val="clear" w:color="auto" w:fill="auto"/>
            <w:vAlign w:val="bottom"/>
          </w:tcPr>
          <w:p w14:paraId="321B446E" w14:textId="77777777" w:rsidR="00006209" w:rsidRDefault="00006209" w:rsidP="009764DE">
            <w:pPr>
              <w:spacing w:line="240" w:lineRule="auto"/>
            </w:pPr>
          </w:p>
        </w:tc>
        <w:tc>
          <w:tcPr>
            <w:tcW w:w="710" w:type="dxa"/>
            <w:shd w:val="clear" w:color="auto" w:fill="auto"/>
            <w:vAlign w:val="bottom"/>
          </w:tcPr>
          <w:p w14:paraId="5B1CFC29" w14:textId="77777777" w:rsidR="00006209" w:rsidRDefault="00006209" w:rsidP="009764DE">
            <w:pPr>
              <w:spacing w:line="240" w:lineRule="auto"/>
              <w:jc w:val="center"/>
            </w:pPr>
            <w:r>
              <w:t>17</w:t>
            </w:r>
          </w:p>
        </w:tc>
        <w:tc>
          <w:tcPr>
            <w:tcW w:w="1712" w:type="dxa"/>
            <w:shd w:val="clear" w:color="auto" w:fill="auto"/>
            <w:vAlign w:val="bottom"/>
          </w:tcPr>
          <w:p w14:paraId="0202A6B0" w14:textId="77777777" w:rsidR="00006209" w:rsidRDefault="00006209" w:rsidP="009764DE">
            <w:pPr>
              <w:spacing w:line="240" w:lineRule="auto"/>
              <w:jc w:val="center"/>
            </w:pPr>
            <w:r>
              <w:rPr>
                <w:color w:val="000000"/>
              </w:rPr>
              <w:t>0.27</w:t>
            </w:r>
          </w:p>
        </w:tc>
        <w:tc>
          <w:tcPr>
            <w:tcW w:w="1688" w:type="dxa"/>
            <w:shd w:val="clear" w:color="auto" w:fill="auto"/>
            <w:vAlign w:val="bottom"/>
          </w:tcPr>
          <w:p w14:paraId="3AC14FBB" w14:textId="77777777" w:rsidR="00006209" w:rsidRDefault="00006209" w:rsidP="009764DE">
            <w:pPr>
              <w:spacing w:line="240" w:lineRule="auto"/>
              <w:jc w:val="center"/>
            </w:pPr>
            <w:r>
              <w:rPr>
                <w:color w:val="000000"/>
              </w:rPr>
              <w:t>0.64</w:t>
            </w:r>
          </w:p>
        </w:tc>
        <w:tc>
          <w:tcPr>
            <w:tcW w:w="1712" w:type="dxa"/>
            <w:shd w:val="clear" w:color="auto" w:fill="auto"/>
            <w:vAlign w:val="bottom"/>
          </w:tcPr>
          <w:p w14:paraId="251C8FB4" w14:textId="77777777" w:rsidR="00006209" w:rsidRDefault="00006209" w:rsidP="009764DE">
            <w:pPr>
              <w:spacing w:line="240" w:lineRule="auto"/>
              <w:jc w:val="center"/>
            </w:pPr>
            <w:r>
              <w:rPr>
                <w:color w:val="000000"/>
              </w:rPr>
              <w:t>5.81</w:t>
            </w:r>
          </w:p>
        </w:tc>
        <w:tc>
          <w:tcPr>
            <w:tcW w:w="1690" w:type="dxa"/>
            <w:shd w:val="clear" w:color="auto" w:fill="auto"/>
            <w:vAlign w:val="bottom"/>
          </w:tcPr>
          <w:p w14:paraId="53C1C3E8" w14:textId="77777777" w:rsidR="00006209" w:rsidRDefault="00006209" w:rsidP="009764DE">
            <w:pPr>
              <w:spacing w:line="240" w:lineRule="auto"/>
              <w:jc w:val="center"/>
            </w:pPr>
            <w:r>
              <w:rPr>
                <w:color w:val="000000"/>
              </w:rPr>
              <w:t>0.10</w:t>
            </w:r>
          </w:p>
        </w:tc>
      </w:tr>
      <w:tr w:rsidR="00006209" w14:paraId="366D63CC" w14:textId="77777777" w:rsidTr="009764DE">
        <w:trPr>
          <w:trHeight w:val="273"/>
        </w:trPr>
        <w:tc>
          <w:tcPr>
            <w:tcW w:w="2005" w:type="dxa"/>
            <w:shd w:val="clear" w:color="auto" w:fill="auto"/>
            <w:vAlign w:val="bottom"/>
          </w:tcPr>
          <w:p w14:paraId="5AD0ED96" w14:textId="77777777" w:rsidR="00006209" w:rsidRDefault="00006209" w:rsidP="009764DE">
            <w:pPr>
              <w:spacing w:line="240" w:lineRule="auto"/>
            </w:pPr>
          </w:p>
        </w:tc>
        <w:tc>
          <w:tcPr>
            <w:tcW w:w="710" w:type="dxa"/>
            <w:shd w:val="clear" w:color="auto" w:fill="auto"/>
            <w:vAlign w:val="bottom"/>
          </w:tcPr>
          <w:p w14:paraId="1C377C78" w14:textId="77777777" w:rsidR="00006209" w:rsidRDefault="00006209" w:rsidP="009764DE">
            <w:pPr>
              <w:spacing w:line="240" w:lineRule="auto"/>
              <w:jc w:val="center"/>
            </w:pPr>
            <w:r>
              <w:t>18</w:t>
            </w:r>
          </w:p>
        </w:tc>
        <w:tc>
          <w:tcPr>
            <w:tcW w:w="1712" w:type="dxa"/>
            <w:shd w:val="clear" w:color="auto" w:fill="auto"/>
            <w:vAlign w:val="bottom"/>
          </w:tcPr>
          <w:p w14:paraId="17AECD6E" w14:textId="77777777" w:rsidR="00006209" w:rsidRDefault="00006209" w:rsidP="009764DE">
            <w:pPr>
              <w:spacing w:line="240" w:lineRule="auto"/>
              <w:jc w:val="center"/>
            </w:pPr>
            <w:r>
              <w:rPr>
                <w:color w:val="000000"/>
              </w:rPr>
              <w:t>9.77</w:t>
            </w:r>
          </w:p>
        </w:tc>
        <w:tc>
          <w:tcPr>
            <w:tcW w:w="1688" w:type="dxa"/>
            <w:shd w:val="clear" w:color="auto" w:fill="auto"/>
            <w:vAlign w:val="bottom"/>
          </w:tcPr>
          <w:p w14:paraId="280BB387"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63F30F38" w14:textId="77777777" w:rsidR="00006209" w:rsidRDefault="00006209" w:rsidP="009764DE">
            <w:pPr>
              <w:spacing w:line="240" w:lineRule="auto"/>
              <w:jc w:val="center"/>
            </w:pPr>
            <w:r>
              <w:rPr>
                <w:color w:val="000000"/>
              </w:rPr>
              <w:t>27.61</w:t>
            </w:r>
          </w:p>
        </w:tc>
        <w:tc>
          <w:tcPr>
            <w:tcW w:w="1690" w:type="dxa"/>
            <w:shd w:val="clear" w:color="auto" w:fill="auto"/>
            <w:vAlign w:val="bottom"/>
          </w:tcPr>
          <w:p w14:paraId="7E9BB4A0" w14:textId="77777777" w:rsidR="00006209" w:rsidRDefault="00006209" w:rsidP="009764DE">
            <w:pPr>
              <w:spacing w:line="240" w:lineRule="auto"/>
              <w:jc w:val="center"/>
            </w:pPr>
            <w:r>
              <w:rPr>
                <w:color w:val="000000"/>
              </w:rPr>
              <w:t>0.59</w:t>
            </w:r>
          </w:p>
        </w:tc>
      </w:tr>
      <w:tr w:rsidR="00006209" w14:paraId="167D25B0" w14:textId="77777777" w:rsidTr="009764DE">
        <w:trPr>
          <w:trHeight w:val="273"/>
        </w:trPr>
        <w:tc>
          <w:tcPr>
            <w:tcW w:w="2005" w:type="dxa"/>
            <w:shd w:val="clear" w:color="auto" w:fill="auto"/>
            <w:vAlign w:val="bottom"/>
          </w:tcPr>
          <w:p w14:paraId="1D9A64C0" w14:textId="77777777" w:rsidR="00006209" w:rsidRDefault="00006209" w:rsidP="009764DE">
            <w:pPr>
              <w:spacing w:line="240" w:lineRule="auto"/>
            </w:pPr>
          </w:p>
        </w:tc>
        <w:tc>
          <w:tcPr>
            <w:tcW w:w="710" w:type="dxa"/>
            <w:shd w:val="clear" w:color="auto" w:fill="auto"/>
            <w:vAlign w:val="bottom"/>
          </w:tcPr>
          <w:p w14:paraId="4717D2D8" w14:textId="77777777" w:rsidR="00006209" w:rsidRDefault="00006209" w:rsidP="009764DE">
            <w:pPr>
              <w:spacing w:line="240" w:lineRule="auto"/>
              <w:jc w:val="center"/>
            </w:pPr>
            <w:r>
              <w:t>19</w:t>
            </w:r>
          </w:p>
        </w:tc>
        <w:tc>
          <w:tcPr>
            <w:tcW w:w="1712" w:type="dxa"/>
            <w:shd w:val="clear" w:color="auto" w:fill="auto"/>
            <w:vAlign w:val="bottom"/>
          </w:tcPr>
          <w:p w14:paraId="7800920A"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48EF8736"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28230CF1" w14:textId="77777777" w:rsidR="00006209" w:rsidRDefault="00006209" w:rsidP="009764DE">
            <w:pPr>
              <w:spacing w:line="240" w:lineRule="auto"/>
              <w:jc w:val="center"/>
            </w:pPr>
            <w:r>
              <w:rPr>
                <w:color w:val="000000"/>
              </w:rPr>
              <w:t>5.45</w:t>
            </w:r>
          </w:p>
        </w:tc>
        <w:tc>
          <w:tcPr>
            <w:tcW w:w="1690" w:type="dxa"/>
            <w:shd w:val="clear" w:color="auto" w:fill="auto"/>
            <w:vAlign w:val="bottom"/>
          </w:tcPr>
          <w:p w14:paraId="63B449B9" w14:textId="77777777" w:rsidR="00006209" w:rsidRDefault="00006209" w:rsidP="009764DE">
            <w:pPr>
              <w:spacing w:line="240" w:lineRule="auto"/>
              <w:jc w:val="center"/>
            </w:pPr>
            <w:r>
              <w:rPr>
                <w:color w:val="000000"/>
              </w:rPr>
              <w:t>0.32</w:t>
            </w:r>
          </w:p>
        </w:tc>
      </w:tr>
      <w:tr w:rsidR="00006209" w14:paraId="225C6ACD" w14:textId="77777777" w:rsidTr="009764DE">
        <w:trPr>
          <w:trHeight w:val="273"/>
        </w:trPr>
        <w:tc>
          <w:tcPr>
            <w:tcW w:w="2005" w:type="dxa"/>
            <w:shd w:val="clear" w:color="auto" w:fill="auto"/>
            <w:vAlign w:val="bottom"/>
          </w:tcPr>
          <w:p w14:paraId="5A1B7E7E" w14:textId="77777777" w:rsidR="00006209" w:rsidRDefault="00006209" w:rsidP="009764DE">
            <w:pPr>
              <w:spacing w:line="240" w:lineRule="auto"/>
            </w:pPr>
          </w:p>
        </w:tc>
        <w:tc>
          <w:tcPr>
            <w:tcW w:w="710" w:type="dxa"/>
            <w:shd w:val="clear" w:color="auto" w:fill="auto"/>
            <w:vAlign w:val="bottom"/>
          </w:tcPr>
          <w:p w14:paraId="6BD09265" w14:textId="77777777" w:rsidR="00006209" w:rsidRDefault="00006209" w:rsidP="009764DE">
            <w:pPr>
              <w:spacing w:line="240" w:lineRule="auto"/>
              <w:jc w:val="center"/>
            </w:pPr>
            <w:r>
              <w:t>20</w:t>
            </w:r>
          </w:p>
        </w:tc>
        <w:tc>
          <w:tcPr>
            <w:tcW w:w="1712" w:type="dxa"/>
            <w:shd w:val="clear" w:color="auto" w:fill="auto"/>
            <w:vAlign w:val="bottom"/>
          </w:tcPr>
          <w:p w14:paraId="3B8D18BD" w14:textId="77777777" w:rsidR="00006209" w:rsidRDefault="00006209" w:rsidP="009764DE">
            <w:pPr>
              <w:spacing w:line="240" w:lineRule="auto"/>
              <w:jc w:val="center"/>
            </w:pPr>
            <w:r>
              <w:rPr>
                <w:color w:val="000000"/>
              </w:rPr>
              <w:t>20.61</w:t>
            </w:r>
          </w:p>
        </w:tc>
        <w:tc>
          <w:tcPr>
            <w:tcW w:w="1688" w:type="dxa"/>
            <w:shd w:val="clear" w:color="auto" w:fill="auto"/>
            <w:vAlign w:val="bottom"/>
          </w:tcPr>
          <w:p w14:paraId="2EFAE1CE" w14:textId="77777777" w:rsidR="00006209" w:rsidRDefault="00006209" w:rsidP="009764DE">
            <w:pPr>
              <w:spacing w:line="240" w:lineRule="auto"/>
              <w:jc w:val="center"/>
            </w:pPr>
            <w:r>
              <w:rPr>
                <w:color w:val="000000"/>
              </w:rPr>
              <w:t>0.15</w:t>
            </w:r>
          </w:p>
        </w:tc>
        <w:tc>
          <w:tcPr>
            <w:tcW w:w="1712" w:type="dxa"/>
            <w:shd w:val="clear" w:color="auto" w:fill="auto"/>
            <w:vAlign w:val="bottom"/>
          </w:tcPr>
          <w:p w14:paraId="69B558D3" w14:textId="77777777" w:rsidR="00006209" w:rsidRDefault="00006209" w:rsidP="009764DE">
            <w:pPr>
              <w:spacing w:line="240" w:lineRule="auto"/>
              <w:jc w:val="center"/>
            </w:pPr>
            <w:r>
              <w:rPr>
                <w:color w:val="000000"/>
              </w:rPr>
              <w:t>10.15</w:t>
            </w:r>
          </w:p>
        </w:tc>
        <w:tc>
          <w:tcPr>
            <w:tcW w:w="1690" w:type="dxa"/>
            <w:shd w:val="clear" w:color="auto" w:fill="auto"/>
            <w:vAlign w:val="bottom"/>
          </w:tcPr>
          <w:p w14:paraId="6D1D914F" w14:textId="77777777" w:rsidR="00006209" w:rsidRDefault="00006209" w:rsidP="009764DE">
            <w:pPr>
              <w:spacing w:line="240" w:lineRule="auto"/>
              <w:jc w:val="center"/>
            </w:pPr>
            <w:r>
              <w:rPr>
                <w:color w:val="000000"/>
              </w:rPr>
              <w:t>0.25</w:t>
            </w:r>
          </w:p>
        </w:tc>
      </w:tr>
      <w:tr w:rsidR="00006209" w14:paraId="7137FF1D" w14:textId="77777777" w:rsidTr="009764DE">
        <w:trPr>
          <w:trHeight w:val="273"/>
        </w:trPr>
        <w:tc>
          <w:tcPr>
            <w:tcW w:w="2005" w:type="dxa"/>
            <w:shd w:val="clear" w:color="auto" w:fill="auto"/>
            <w:vAlign w:val="bottom"/>
          </w:tcPr>
          <w:p w14:paraId="4E7A11EA" w14:textId="77777777" w:rsidR="00006209" w:rsidRDefault="00006209" w:rsidP="009764DE">
            <w:pPr>
              <w:spacing w:line="240" w:lineRule="auto"/>
            </w:pPr>
          </w:p>
        </w:tc>
        <w:tc>
          <w:tcPr>
            <w:tcW w:w="710" w:type="dxa"/>
            <w:shd w:val="clear" w:color="auto" w:fill="auto"/>
            <w:vAlign w:val="bottom"/>
          </w:tcPr>
          <w:p w14:paraId="3C0E16E0" w14:textId="77777777" w:rsidR="00006209" w:rsidRDefault="00006209" w:rsidP="009764DE">
            <w:pPr>
              <w:spacing w:line="240" w:lineRule="auto"/>
              <w:jc w:val="center"/>
            </w:pPr>
          </w:p>
        </w:tc>
        <w:tc>
          <w:tcPr>
            <w:tcW w:w="1712" w:type="dxa"/>
            <w:shd w:val="clear" w:color="auto" w:fill="auto"/>
            <w:vAlign w:val="bottom"/>
          </w:tcPr>
          <w:p w14:paraId="03905330" w14:textId="77777777" w:rsidR="00006209" w:rsidRDefault="00006209" w:rsidP="009764DE">
            <w:pPr>
              <w:spacing w:line="240" w:lineRule="auto"/>
              <w:jc w:val="center"/>
              <w:rPr>
                <w:color w:val="000000"/>
              </w:rPr>
            </w:pPr>
          </w:p>
        </w:tc>
        <w:tc>
          <w:tcPr>
            <w:tcW w:w="1688" w:type="dxa"/>
            <w:shd w:val="clear" w:color="auto" w:fill="auto"/>
            <w:vAlign w:val="bottom"/>
          </w:tcPr>
          <w:p w14:paraId="52D41AAC" w14:textId="77777777" w:rsidR="00006209" w:rsidRDefault="00006209" w:rsidP="009764DE">
            <w:pPr>
              <w:spacing w:line="240" w:lineRule="auto"/>
              <w:jc w:val="center"/>
              <w:rPr>
                <w:color w:val="000000"/>
              </w:rPr>
            </w:pPr>
          </w:p>
        </w:tc>
        <w:tc>
          <w:tcPr>
            <w:tcW w:w="1712" w:type="dxa"/>
            <w:shd w:val="clear" w:color="auto" w:fill="auto"/>
            <w:vAlign w:val="bottom"/>
          </w:tcPr>
          <w:p w14:paraId="2E102834" w14:textId="77777777" w:rsidR="00006209" w:rsidRDefault="00006209" w:rsidP="009764DE">
            <w:pPr>
              <w:spacing w:line="240" w:lineRule="auto"/>
              <w:jc w:val="center"/>
              <w:rPr>
                <w:color w:val="000000"/>
              </w:rPr>
            </w:pPr>
          </w:p>
        </w:tc>
        <w:tc>
          <w:tcPr>
            <w:tcW w:w="1690" w:type="dxa"/>
            <w:shd w:val="clear" w:color="auto" w:fill="auto"/>
            <w:vAlign w:val="bottom"/>
          </w:tcPr>
          <w:p w14:paraId="3CE32610" w14:textId="77777777" w:rsidR="00006209" w:rsidRDefault="00006209" w:rsidP="009764DE">
            <w:pPr>
              <w:spacing w:line="240" w:lineRule="auto"/>
              <w:jc w:val="center"/>
              <w:rPr>
                <w:color w:val="000000"/>
              </w:rPr>
            </w:pPr>
          </w:p>
        </w:tc>
      </w:tr>
      <w:tr w:rsidR="00006209" w14:paraId="153DD452" w14:textId="77777777" w:rsidTr="009764DE">
        <w:trPr>
          <w:trHeight w:val="273"/>
        </w:trPr>
        <w:tc>
          <w:tcPr>
            <w:tcW w:w="2005" w:type="dxa"/>
            <w:shd w:val="clear" w:color="auto" w:fill="auto"/>
            <w:vAlign w:val="bottom"/>
          </w:tcPr>
          <w:p w14:paraId="0C42EA6F" w14:textId="77777777" w:rsidR="00006209" w:rsidRDefault="00006209" w:rsidP="009764DE">
            <w:pPr>
              <w:spacing w:line="240" w:lineRule="auto"/>
            </w:pPr>
            <w:r>
              <w:t>Low Accuracy</w:t>
            </w:r>
          </w:p>
        </w:tc>
        <w:tc>
          <w:tcPr>
            <w:tcW w:w="710" w:type="dxa"/>
            <w:shd w:val="clear" w:color="auto" w:fill="auto"/>
            <w:vAlign w:val="bottom"/>
          </w:tcPr>
          <w:p w14:paraId="7E285134" w14:textId="77777777" w:rsidR="00006209" w:rsidRDefault="00006209" w:rsidP="009764DE">
            <w:pPr>
              <w:spacing w:line="240" w:lineRule="auto"/>
              <w:jc w:val="center"/>
            </w:pPr>
            <w:r>
              <w:t>1</w:t>
            </w:r>
          </w:p>
        </w:tc>
        <w:tc>
          <w:tcPr>
            <w:tcW w:w="1712" w:type="dxa"/>
            <w:shd w:val="clear" w:color="auto" w:fill="auto"/>
            <w:vAlign w:val="bottom"/>
          </w:tcPr>
          <w:p w14:paraId="6BC03086" w14:textId="77777777" w:rsidR="00006209" w:rsidRDefault="00006209" w:rsidP="009764DE">
            <w:pPr>
              <w:spacing w:line="240" w:lineRule="auto"/>
              <w:jc w:val="center"/>
            </w:pPr>
            <w:r>
              <w:rPr>
                <w:color w:val="000000"/>
              </w:rPr>
              <w:t>157.24</w:t>
            </w:r>
          </w:p>
        </w:tc>
        <w:tc>
          <w:tcPr>
            <w:tcW w:w="1688" w:type="dxa"/>
            <w:shd w:val="clear" w:color="auto" w:fill="auto"/>
            <w:vAlign w:val="bottom"/>
          </w:tcPr>
          <w:p w14:paraId="47126F9A"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29504894" w14:textId="77777777" w:rsidR="00006209" w:rsidRDefault="00006209" w:rsidP="009764DE">
            <w:pPr>
              <w:spacing w:line="240" w:lineRule="auto"/>
              <w:jc w:val="center"/>
            </w:pPr>
            <w:r>
              <w:rPr>
                <w:color w:val="000000"/>
              </w:rPr>
              <w:t>250.00</w:t>
            </w:r>
          </w:p>
        </w:tc>
        <w:tc>
          <w:tcPr>
            <w:tcW w:w="1690" w:type="dxa"/>
            <w:shd w:val="clear" w:color="auto" w:fill="auto"/>
            <w:vAlign w:val="bottom"/>
          </w:tcPr>
          <w:p w14:paraId="07FD233F" w14:textId="77777777" w:rsidR="00006209" w:rsidRDefault="00006209" w:rsidP="009764DE">
            <w:pPr>
              <w:spacing w:line="240" w:lineRule="auto"/>
              <w:jc w:val="center"/>
            </w:pPr>
            <w:r>
              <w:rPr>
                <w:color w:val="000000"/>
              </w:rPr>
              <w:t>0.02</w:t>
            </w:r>
          </w:p>
        </w:tc>
      </w:tr>
      <w:tr w:rsidR="00006209" w14:paraId="0AB4652C" w14:textId="77777777" w:rsidTr="009764DE">
        <w:trPr>
          <w:trHeight w:val="273"/>
        </w:trPr>
        <w:tc>
          <w:tcPr>
            <w:tcW w:w="2005" w:type="dxa"/>
            <w:tcBorders>
              <w:bottom w:val="single" w:sz="4" w:space="0" w:color="000000"/>
            </w:tcBorders>
            <w:shd w:val="clear" w:color="auto" w:fill="auto"/>
            <w:vAlign w:val="bottom"/>
          </w:tcPr>
          <w:p w14:paraId="00071C9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2BE1902C"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0764B95D" w14:textId="77777777" w:rsidR="00006209" w:rsidRDefault="00006209" w:rsidP="009764DE">
            <w:pPr>
              <w:spacing w:line="240" w:lineRule="auto"/>
              <w:jc w:val="center"/>
            </w:pPr>
            <w:r>
              <w:rPr>
                <w:color w:val="000000"/>
              </w:rPr>
              <w:t>45.64</w:t>
            </w:r>
          </w:p>
        </w:tc>
        <w:tc>
          <w:tcPr>
            <w:tcW w:w="1688" w:type="dxa"/>
            <w:tcBorders>
              <w:bottom w:val="single" w:sz="4" w:space="0" w:color="000000"/>
            </w:tcBorders>
            <w:shd w:val="clear" w:color="auto" w:fill="auto"/>
            <w:vAlign w:val="bottom"/>
          </w:tcPr>
          <w:p w14:paraId="3E27C993" w14:textId="77777777" w:rsidR="00006209" w:rsidRDefault="00006209" w:rsidP="009764DE">
            <w:pPr>
              <w:spacing w:line="240" w:lineRule="auto"/>
              <w:jc w:val="center"/>
            </w:pPr>
            <w:r>
              <w:rPr>
                <w:color w:val="000000"/>
              </w:rPr>
              <w:t>0.03</w:t>
            </w:r>
          </w:p>
        </w:tc>
        <w:tc>
          <w:tcPr>
            <w:tcW w:w="1712" w:type="dxa"/>
            <w:tcBorders>
              <w:bottom w:val="single" w:sz="4" w:space="0" w:color="000000"/>
            </w:tcBorders>
            <w:shd w:val="clear" w:color="auto" w:fill="auto"/>
            <w:vAlign w:val="bottom"/>
          </w:tcPr>
          <w:p w14:paraId="176CED5D" w14:textId="77777777" w:rsidR="00006209" w:rsidRDefault="00006209" w:rsidP="009764DE">
            <w:pPr>
              <w:spacing w:line="240" w:lineRule="auto"/>
              <w:jc w:val="center"/>
            </w:pPr>
            <w:r>
              <w:rPr>
                <w:color w:val="000000"/>
              </w:rPr>
              <w:t>250.00</w:t>
            </w:r>
          </w:p>
        </w:tc>
        <w:tc>
          <w:tcPr>
            <w:tcW w:w="1690" w:type="dxa"/>
            <w:tcBorders>
              <w:bottom w:val="single" w:sz="4" w:space="0" w:color="000000"/>
            </w:tcBorders>
            <w:shd w:val="clear" w:color="auto" w:fill="auto"/>
            <w:vAlign w:val="bottom"/>
          </w:tcPr>
          <w:p w14:paraId="48DABDE9" w14:textId="77777777" w:rsidR="00006209" w:rsidRDefault="00006209" w:rsidP="009764DE">
            <w:pPr>
              <w:spacing w:line="240" w:lineRule="auto"/>
              <w:jc w:val="center"/>
            </w:pPr>
            <w:r>
              <w:rPr>
                <w:color w:val="000000"/>
              </w:rPr>
              <w:t>0.02</w:t>
            </w:r>
          </w:p>
        </w:tc>
      </w:tr>
    </w:tbl>
    <w:p w14:paraId="4599EE13" w14:textId="54E6E90D" w:rsidR="00006209" w:rsidRDefault="00006209" w:rsidP="00006209"/>
    <w:p w14:paraId="39878B90" w14:textId="77777777" w:rsidR="00006209" w:rsidRDefault="00006209">
      <w:pPr>
        <w:spacing w:line="240" w:lineRule="auto"/>
      </w:pPr>
      <w:r>
        <w:br w:type="page"/>
      </w:r>
    </w:p>
    <w:tbl>
      <w:tblPr>
        <w:tblW w:w="9518" w:type="dxa"/>
        <w:tblInd w:w="-14" w:type="dxa"/>
        <w:tblLook w:val="04A0" w:firstRow="1" w:lastRow="0" w:firstColumn="1" w:lastColumn="0" w:noHBand="0" w:noVBand="1"/>
      </w:tblPr>
      <w:tblGrid>
        <w:gridCol w:w="2005"/>
        <w:gridCol w:w="710"/>
        <w:gridCol w:w="1712"/>
        <w:gridCol w:w="1688"/>
        <w:gridCol w:w="1712"/>
        <w:gridCol w:w="1691"/>
      </w:tblGrid>
      <w:tr w:rsidR="00006209" w14:paraId="20597884" w14:textId="77777777" w:rsidTr="00006209">
        <w:trPr>
          <w:trHeight w:val="273"/>
        </w:trPr>
        <w:tc>
          <w:tcPr>
            <w:tcW w:w="9518" w:type="dxa"/>
            <w:gridSpan w:val="6"/>
            <w:shd w:val="clear" w:color="auto" w:fill="auto"/>
          </w:tcPr>
          <w:p w14:paraId="3D4F255F" w14:textId="77777777" w:rsidR="00006209" w:rsidRDefault="00006209" w:rsidP="009764DE">
            <w:pPr>
              <w:spacing w:line="240" w:lineRule="auto"/>
            </w:pPr>
            <w:r>
              <w:lastRenderedPageBreak/>
              <w:t>Table X</w:t>
            </w:r>
          </w:p>
        </w:tc>
      </w:tr>
      <w:tr w:rsidR="00006209" w14:paraId="48BD5E30" w14:textId="77777777" w:rsidTr="00006209">
        <w:trPr>
          <w:trHeight w:val="273"/>
        </w:trPr>
        <w:tc>
          <w:tcPr>
            <w:tcW w:w="9518" w:type="dxa"/>
            <w:gridSpan w:val="6"/>
            <w:tcBorders>
              <w:bottom w:val="single" w:sz="4" w:space="0" w:color="000000"/>
            </w:tcBorders>
            <w:shd w:val="clear" w:color="auto" w:fill="auto"/>
          </w:tcPr>
          <w:p w14:paraId="237132FA" w14:textId="77777777" w:rsidR="00006209" w:rsidRDefault="00006209" w:rsidP="009764DE">
            <w:pPr>
              <w:spacing w:line="240" w:lineRule="auto"/>
              <w:rPr>
                <w:i/>
              </w:rPr>
            </w:pPr>
            <w:r>
              <w:rPr>
                <w:i/>
              </w:rPr>
              <w:t>Parameter Values for Best Fits of the Simple Mixture Model to Highly Recognized Individual Data.</w:t>
            </w:r>
          </w:p>
        </w:tc>
      </w:tr>
      <w:tr w:rsidR="00006209" w14:paraId="6A3FC173" w14:textId="77777777" w:rsidTr="00006209">
        <w:trPr>
          <w:trHeight w:val="273"/>
        </w:trPr>
        <w:tc>
          <w:tcPr>
            <w:tcW w:w="2715" w:type="dxa"/>
            <w:gridSpan w:val="2"/>
            <w:tcBorders>
              <w:top w:val="single" w:sz="4" w:space="0" w:color="000000"/>
              <w:bottom w:val="single" w:sz="4" w:space="0" w:color="000000"/>
            </w:tcBorders>
            <w:shd w:val="clear" w:color="auto" w:fill="auto"/>
          </w:tcPr>
          <w:p w14:paraId="23D32836" w14:textId="77777777" w:rsidR="00006209" w:rsidRDefault="00006209" w:rsidP="009764DE">
            <w:pPr>
              <w:spacing w:line="240" w:lineRule="auto"/>
              <w:jc w:val="center"/>
            </w:pPr>
          </w:p>
        </w:tc>
        <w:tc>
          <w:tcPr>
            <w:tcW w:w="3400" w:type="dxa"/>
            <w:gridSpan w:val="2"/>
            <w:tcBorders>
              <w:top w:val="single" w:sz="4" w:space="0" w:color="000000"/>
              <w:bottom w:val="single" w:sz="4" w:space="0" w:color="000000"/>
            </w:tcBorders>
            <w:shd w:val="clear" w:color="auto" w:fill="auto"/>
            <w:vAlign w:val="bottom"/>
          </w:tcPr>
          <w:p w14:paraId="76BA721C" w14:textId="77777777" w:rsidR="00006209" w:rsidRDefault="00006209" w:rsidP="009764DE">
            <w:pPr>
              <w:spacing w:line="240" w:lineRule="auto"/>
              <w:jc w:val="center"/>
            </w:pPr>
            <w:r>
              <w:t>Low Imageability</w:t>
            </w:r>
          </w:p>
        </w:tc>
        <w:tc>
          <w:tcPr>
            <w:tcW w:w="3403" w:type="dxa"/>
            <w:gridSpan w:val="2"/>
            <w:tcBorders>
              <w:top w:val="single" w:sz="4" w:space="0" w:color="000000"/>
              <w:bottom w:val="single" w:sz="4" w:space="0" w:color="000000"/>
            </w:tcBorders>
            <w:shd w:val="clear" w:color="auto" w:fill="auto"/>
            <w:vAlign w:val="bottom"/>
          </w:tcPr>
          <w:p w14:paraId="69B89BD9" w14:textId="77777777" w:rsidR="00006209" w:rsidRDefault="00006209" w:rsidP="009764DE">
            <w:pPr>
              <w:spacing w:line="240" w:lineRule="auto"/>
              <w:jc w:val="center"/>
            </w:pPr>
            <w:r>
              <w:t>High Imageability</w:t>
            </w:r>
          </w:p>
        </w:tc>
      </w:tr>
      <w:tr w:rsidR="00006209" w14:paraId="00E8E6F9" w14:textId="77777777" w:rsidTr="00006209">
        <w:trPr>
          <w:trHeight w:val="585"/>
        </w:trPr>
        <w:tc>
          <w:tcPr>
            <w:tcW w:w="2715" w:type="dxa"/>
            <w:gridSpan w:val="2"/>
            <w:tcBorders>
              <w:top w:val="single" w:sz="4" w:space="0" w:color="000000"/>
            </w:tcBorders>
            <w:shd w:val="clear" w:color="auto" w:fill="auto"/>
            <w:vAlign w:val="center"/>
          </w:tcPr>
          <w:p w14:paraId="2AED4F04" w14:textId="77777777" w:rsidR="00006209" w:rsidRDefault="00006209" w:rsidP="009764DE">
            <w:pPr>
              <w:spacing w:line="240" w:lineRule="auto"/>
              <w:jc w:val="center"/>
            </w:pPr>
            <w:r>
              <w:t>Participant</w:t>
            </w:r>
          </w:p>
        </w:tc>
        <w:tc>
          <w:tcPr>
            <w:tcW w:w="1712" w:type="dxa"/>
            <w:tcBorders>
              <w:top w:val="single" w:sz="4" w:space="0" w:color="000000"/>
            </w:tcBorders>
            <w:shd w:val="clear" w:color="auto" w:fill="auto"/>
            <w:vAlign w:val="center"/>
          </w:tcPr>
          <w:p w14:paraId="6CFD180E" w14:textId="77777777" w:rsidR="00006209" w:rsidRDefault="00006209" w:rsidP="009764DE">
            <w:pPr>
              <w:spacing w:line="240" w:lineRule="auto"/>
              <w:jc w:val="center"/>
            </w:pPr>
            <w:r>
              <w:t>Precision</w:t>
            </w:r>
          </w:p>
        </w:tc>
        <w:tc>
          <w:tcPr>
            <w:tcW w:w="1688" w:type="dxa"/>
            <w:tcBorders>
              <w:top w:val="single" w:sz="4" w:space="0" w:color="000000"/>
            </w:tcBorders>
            <w:shd w:val="clear" w:color="auto" w:fill="auto"/>
            <w:vAlign w:val="center"/>
          </w:tcPr>
          <w:p w14:paraId="4490B57D" w14:textId="77777777" w:rsidR="00006209" w:rsidRDefault="00006209" w:rsidP="009764DE">
            <w:pPr>
              <w:spacing w:line="240" w:lineRule="auto"/>
              <w:jc w:val="center"/>
              <w:rPr>
                <w:vertAlign w:val="superscript"/>
              </w:rPr>
            </w:pPr>
            <w:r>
              <w:rPr>
                <w:i/>
              </w:rPr>
              <w:t>π</w:t>
            </w:r>
          </w:p>
        </w:tc>
        <w:tc>
          <w:tcPr>
            <w:tcW w:w="1712" w:type="dxa"/>
            <w:tcBorders>
              <w:top w:val="single" w:sz="4" w:space="0" w:color="000000"/>
            </w:tcBorders>
            <w:shd w:val="clear" w:color="auto" w:fill="auto"/>
            <w:vAlign w:val="center"/>
          </w:tcPr>
          <w:p w14:paraId="7E8F6588" w14:textId="77777777" w:rsidR="00006209" w:rsidRDefault="00006209" w:rsidP="009764DE">
            <w:pPr>
              <w:spacing w:line="240" w:lineRule="auto"/>
              <w:jc w:val="center"/>
            </w:pPr>
            <w:r>
              <w:t>Precision</w:t>
            </w:r>
          </w:p>
        </w:tc>
        <w:tc>
          <w:tcPr>
            <w:tcW w:w="1691" w:type="dxa"/>
            <w:tcBorders>
              <w:top w:val="single" w:sz="4" w:space="0" w:color="000000"/>
            </w:tcBorders>
            <w:shd w:val="clear" w:color="auto" w:fill="auto"/>
            <w:vAlign w:val="center"/>
          </w:tcPr>
          <w:p w14:paraId="5E370C8A" w14:textId="77777777" w:rsidR="00006209" w:rsidRDefault="00006209" w:rsidP="009764DE">
            <w:pPr>
              <w:spacing w:line="240" w:lineRule="auto"/>
              <w:jc w:val="center"/>
              <w:rPr>
                <w:vertAlign w:val="superscript"/>
              </w:rPr>
            </w:pPr>
            <w:r>
              <w:rPr>
                <w:i/>
              </w:rPr>
              <w:t>π</w:t>
            </w:r>
          </w:p>
        </w:tc>
      </w:tr>
      <w:tr w:rsidR="00006209" w14:paraId="31217CB4" w14:textId="77777777" w:rsidTr="00006209">
        <w:trPr>
          <w:trHeight w:val="273"/>
        </w:trPr>
        <w:tc>
          <w:tcPr>
            <w:tcW w:w="2005" w:type="dxa"/>
            <w:shd w:val="clear" w:color="auto" w:fill="auto"/>
            <w:vAlign w:val="bottom"/>
          </w:tcPr>
          <w:p w14:paraId="01F193F6" w14:textId="77777777" w:rsidR="00006209" w:rsidRDefault="00006209" w:rsidP="009764DE">
            <w:pPr>
              <w:spacing w:line="240" w:lineRule="auto"/>
            </w:pPr>
            <w:r>
              <w:t>High Accuracy</w:t>
            </w:r>
          </w:p>
        </w:tc>
        <w:tc>
          <w:tcPr>
            <w:tcW w:w="710" w:type="dxa"/>
            <w:shd w:val="clear" w:color="auto" w:fill="auto"/>
            <w:vAlign w:val="bottom"/>
          </w:tcPr>
          <w:p w14:paraId="2BC5EC02" w14:textId="77777777" w:rsidR="00006209" w:rsidRDefault="00006209" w:rsidP="009764DE">
            <w:pPr>
              <w:spacing w:line="240" w:lineRule="auto"/>
              <w:jc w:val="center"/>
            </w:pPr>
          </w:p>
        </w:tc>
        <w:tc>
          <w:tcPr>
            <w:tcW w:w="1712" w:type="dxa"/>
            <w:shd w:val="clear" w:color="auto" w:fill="auto"/>
            <w:vAlign w:val="bottom"/>
          </w:tcPr>
          <w:p w14:paraId="62FBCB12" w14:textId="77777777" w:rsidR="00006209" w:rsidRDefault="00006209" w:rsidP="009764DE">
            <w:pPr>
              <w:spacing w:line="240" w:lineRule="auto"/>
              <w:jc w:val="center"/>
            </w:pPr>
          </w:p>
        </w:tc>
        <w:tc>
          <w:tcPr>
            <w:tcW w:w="1688" w:type="dxa"/>
            <w:shd w:val="clear" w:color="auto" w:fill="auto"/>
            <w:vAlign w:val="bottom"/>
          </w:tcPr>
          <w:p w14:paraId="70AA67E3" w14:textId="77777777" w:rsidR="00006209" w:rsidRDefault="00006209" w:rsidP="009764DE">
            <w:pPr>
              <w:spacing w:line="240" w:lineRule="auto"/>
              <w:jc w:val="center"/>
            </w:pPr>
          </w:p>
        </w:tc>
        <w:tc>
          <w:tcPr>
            <w:tcW w:w="1712" w:type="dxa"/>
            <w:shd w:val="clear" w:color="auto" w:fill="auto"/>
            <w:vAlign w:val="bottom"/>
          </w:tcPr>
          <w:p w14:paraId="546058AA" w14:textId="77777777" w:rsidR="00006209" w:rsidRDefault="00006209" w:rsidP="009764DE">
            <w:pPr>
              <w:spacing w:line="240" w:lineRule="auto"/>
              <w:jc w:val="center"/>
            </w:pPr>
          </w:p>
        </w:tc>
        <w:tc>
          <w:tcPr>
            <w:tcW w:w="1691" w:type="dxa"/>
            <w:shd w:val="clear" w:color="auto" w:fill="auto"/>
            <w:vAlign w:val="bottom"/>
          </w:tcPr>
          <w:p w14:paraId="0F364C80" w14:textId="77777777" w:rsidR="00006209" w:rsidRDefault="00006209" w:rsidP="009764DE">
            <w:pPr>
              <w:spacing w:line="240" w:lineRule="auto"/>
              <w:jc w:val="center"/>
            </w:pPr>
          </w:p>
        </w:tc>
      </w:tr>
      <w:tr w:rsidR="00006209" w14:paraId="42880D17" w14:textId="77777777" w:rsidTr="00006209">
        <w:trPr>
          <w:trHeight w:val="273"/>
        </w:trPr>
        <w:tc>
          <w:tcPr>
            <w:tcW w:w="2005" w:type="dxa"/>
            <w:shd w:val="clear" w:color="auto" w:fill="auto"/>
            <w:vAlign w:val="bottom"/>
          </w:tcPr>
          <w:p w14:paraId="6CB9D3B0" w14:textId="77777777" w:rsidR="00006209" w:rsidRDefault="00006209" w:rsidP="009764DE">
            <w:pPr>
              <w:spacing w:line="240" w:lineRule="auto"/>
            </w:pPr>
          </w:p>
        </w:tc>
        <w:tc>
          <w:tcPr>
            <w:tcW w:w="710" w:type="dxa"/>
            <w:shd w:val="clear" w:color="auto" w:fill="auto"/>
            <w:vAlign w:val="bottom"/>
          </w:tcPr>
          <w:p w14:paraId="2FFB0006" w14:textId="77777777" w:rsidR="00006209" w:rsidRDefault="00006209" w:rsidP="009764DE">
            <w:pPr>
              <w:spacing w:line="240" w:lineRule="auto"/>
              <w:jc w:val="center"/>
            </w:pPr>
            <w:r>
              <w:t>2</w:t>
            </w:r>
          </w:p>
        </w:tc>
        <w:tc>
          <w:tcPr>
            <w:tcW w:w="1712" w:type="dxa"/>
            <w:shd w:val="clear" w:color="auto" w:fill="auto"/>
            <w:vAlign w:val="bottom"/>
          </w:tcPr>
          <w:p w14:paraId="4B3CAE09" w14:textId="77777777" w:rsidR="00006209" w:rsidRDefault="00006209" w:rsidP="009764DE">
            <w:pPr>
              <w:spacing w:line="240" w:lineRule="auto"/>
              <w:jc w:val="center"/>
            </w:pPr>
            <w:r>
              <w:rPr>
                <w:color w:val="000000"/>
              </w:rPr>
              <w:t>22.47</w:t>
            </w:r>
          </w:p>
        </w:tc>
        <w:tc>
          <w:tcPr>
            <w:tcW w:w="1688" w:type="dxa"/>
            <w:shd w:val="clear" w:color="auto" w:fill="auto"/>
            <w:vAlign w:val="bottom"/>
          </w:tcPr>
          <w:p w14:paraId="71ED7086"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3D02BC0A" w14:textId="77777777" w:rsidR="00006209" w:rsidRDefault="00006209" w:rsidP="009764DE">
            <w:pPr>
              <w:spacing w:line="240" w:lineRule="auto"/>
              <w:jc w:val="center"/>
            </w:pPr>
            <w:r>
              <w:rPr>
                <w:color w:val="000000"/>
              </w:rPr>
              <w:t>16.61</w:t>
            </w:r>
          </w:p>
        </w:tc>
        <w:tc>
          <w:tcPr>
            <w:tcW w:w="1691" w:type="dxa"/>
            <w:shd w:val="clear" w:color="auto" w:fill="auto"/>
            <w:vAlign w:val="bottom"/>
          </w:tcPr>
          <w:p w14:paraId="2CF4B31C" w14:textId="77777777" w:rsidR="00006209" w:rsidRDefault="00006209" w:rsidP="009764DE">
            <w:pPr>
              <w:spacing w:line="240" w:lineRule="auto"/>
              <w:jc w:val="center"/>
            </w:pPr>
            <w:r>
              <w:rPr>
                <w:color w:val="000000"/>
              </w:rPr>
              <w:t>0.76</w:t>
            </w:r>
          </w:p>
        </w:tc>
      </w:tr>
      <w:tr w:rsidR="00006209" w14:paraId="2CE2FB77" w14:textId="77777777" w:rsidTr="00006209">
        <w:trPr>
          <w:trHeight w:val="273"/>
        </w:trPr>
        <w:tc>
          <w:tcPr>
            <w:tcW w:w="2005" w:type="dxa"/>
            <w:shd w:val="clear" w:color="auto" w:fill="auto"/>
            <w:vAlign w:val="bottom"/>
          </w:tcPr>
          <w:p w14:paraId="786B15FA" w14:textId="77777777" w:rsidR="00006209" w:rsidRDefault="00006209" w:rsidP="009764DE">
            <w:pPr>
              <w:spacing w:line="240" w:lineRule="auto"/>
            </w:pPr>
          </w:p>
        </w:tc>
        <w:tc>
          <w:tcPr>
            <w:tcW w:w="710" w:type="dxa"/>
            <w:shd w:val="clear" w:color="auto" w:fill="auto"/>
            <w:vAlign w:val="bottom"/>
          </w:tcPr>
          <w:p w14:paraId="3F3703DE" w14:textId="77777777" w:rsidR="00006209" w:rsidRDefault="00006209" w:rsidP="009764DE">
            <w:pPr>
              <w:spacing w:line="240" w:lineRule="auto"/>
              <w:jc w:val="center"/>
            </w:pPr>
            <w:r>
              <w:t>3</w:t>
            </w:r>
          </w:p>
        </w:tc>
        <w:tc>
          <w:tcPr>
            <w:tcW w:w="1712" w:type="dxa"/>
            <w:shd w:val="clear" w:color="auto" w:fill="auto"/>
            <w:vAlign w:val="bottom"/>
          </w:tcPr>
          <w:p w14:paraId="3C9C32CA" w14:textId="77777777" w:rsidR="00006209" w:rsidRDefault="00006209" w:rsidP="009764DE">
            <w:pPr>
              <w:spacing w:line="240" w:lineRule="auto"/>
              <w:jc w:val="center"/>
            </w:pPr>
            <w:r>
              <w:rPr>
                <w:color w:val="000000"/>
              </w:rPr>
              <w:t>12.11</w:t>
            </w:r>
          </w:p>
        </w:tc>
        <w:tc>
          <w:tcPr>
            <w:tcW w:w="1688" w:type="dxa"/>
            <w:shd w:val="clear" w:color="auto" w:fill="auto"/>
            <w:vAlign w:val="bottom"/>
          </w:tcPr>
          <w:p w14:paraId="4F5552BD" w14:textId="77777777" w:rsidR="00006209" w:rsidRDefault="00006209" w:rsidP="009764DE">
            <w:pPr>
              <w:spacing w:line="240" w:lineRule="auto"/>
              <w:jc w:val="center"/>
            </w:pPr>
            <w:r>
              <w:rPr>
                <w:color w:val="000000"/>
              </w:rPr>
              <w:t>0.48</w:t>
            </w:r>
          </w:p>
        </w:tc>
        <w:tc>
          <w:tcPr>
            <w:tcW w:w="1712" w:type="dxa"/>
            <w:shd w:val="clear" w:color="auto" w:fill="auto"/>
            <w:vAlign w:val="bottom"/>
          </w:tcPr>
          <w:p w14:paraId="1753F0F5" w14:textId="77777777" w:rsidR="00006209" w:rsidRDefault="00006209" w:rsidP="009764DE">
            <w:pPr>
              <w:spacing w:line="240" w:lineRule="auto"/>
              <w:jc w:val="center"/>
            </w:pPr>
            <w:r>
              <w:rPr>
                <w:color w:val="000000"/>
              </w:rPr>
              <w:t>9.97</w:t>
            </w:r>
          </w:p>
        </w:tc>
        <w:tc>
          <w:tcPr>
            <w:tcW w:w="1691" w:type="dxa"/>
            <w:shd w:val="clear" w:color="auto" w:fill="auto"/>
            <w:vAlign w:val="bottom"/>
          </w:tcPr>
          <w:p w14:paraId="0A4FA7BF" w14:textId="77777777" w:rsidR="00006209" w:rsidRDefault="00006209" w:rsidP="009764DE">
            <w:pPr>
              <w:spacing w:line="240" w:lineRule="auto"/>
              <w:jc w:val="center"/>
            </w:pPr>
            <w:r>
              <w:rPr>
                <w:color w:val="000000"/>
              </w:rPr>
              <w:t>0.58</w:t>
            </w:r>
          </w:p>
        </w:tc>
      </w:tr>
      <w:tr w:rsidR="00006209" w14:paraId="06709600" w14:textId="77777777" w:rsidTr="00006209">
        <w:trPr>
          <w:trHeight w:val="273"/>
        </w:trPr>
        <w:tc>
          <w:tcPr>
            <w:tcW w:w="2005" w:type="dxa"/>
            <w:shd w:val="clear" w:color="auto" w:fill="auto"/>
            <w:vAlign w:val="bottom"/>
          </w:tcPr>
          <w:p w14:paraId="1AD5DD19" w14:textId="77777777" w:rsidR="00006209" w:rsidRDefault="00006209" w:rsidP="009764DE">
            <w:pPr>
              <w:spacing w:line="240" w:lineRule="auto"/>
            </w:pPr>
          </w:p>
        </w:tc>
        <w:tc>
          <w:tcPr>
            <w:tcW w:w="710" w:type="dxa"/>
            <w:shd w:val="clear" w:color="auto" w:fill="auto"/>
            <w:vAlign w:val="bottom"/>
          </w:tcPr>
          <w:p w14:paraId="198FCBE5" w14:textId="77777777" w:rsidR="00006209" w:rsidRDefault="00006209" w:rsidP="009764DE">
            <w:pPr>
              <w:spacing w:line="240" w:lineRule="auto"/>
              <w:jc w:val="center"/>
            </w:pPr>
            <w:r>
              <w:t>4</w:t>
            </w:r>
          </w:p>
        </w:tc>
        <w:tc>
          <w:tcPr>
            <w:tcW w:w="1712" w:type="dxa"/>
            <w:shd w:val="clear" w:color="auto" w:fill="auto"/>
            <w:vAlign w:val="bottom"/>
          </w:tcPr>
          <w:p w14:paraId="3C8DD26E" w14:textId="77777777" w:rsidR="00006209" w:rsidRDefault="00006209" w:rsidP="009764DE">
            <w:pPr>
              <w:spacing w:line="240" w:lineRule="auto"/>
              <w:jc w:val="center"/>
            </w:pPr>
            <w:r>
              <w:rPr>
                <w:color w:val="000000"/>
              </w:rPr>
              <w:t>33.96</w:t>
            </w:r>
          </w:p>
        </w:tc>
        <w:tc>
          <w:tcPr>
            <w:tcW w:w="1688" w:type="dxa"/>
            <w:shd w:val="clear" w:color="auto" w:fill="auto"/>
            <w:vAlign w:val="bottom"/>
          </w:tcPr>
          <w:p w14:paraId="27CE8F51" w14:textId="77777777" w:rsidR="00006209" w:rsidRDefault="00006209" w:rsidP="009764DE">
            <w:pPr>
              <w:spacing w:line="240" w:lineRule="auto"/>
              <w:jc w:val="center"/>
            </w:pPr>
            <w:r>
              <w:rPr>
                <w:color w:val="000000"/>
              </w:rPr>
              <w:t>0.50</w:t>
            </w:r>
          </w:p>
        </w:tc>
        <w:tc>
          <w:tcPr>
            <w:tcW w:w="1712" w:type="dxa"/>
            <w:shd w:val="clear" w:color="auto" w:fill="auto"/>
            <w:vAlign w:val="bottom"/>
          </w:tcPr>
          <w:p w14:paraId="3A5CE999" w14:textId="77777777" w:rsidR="00006209" w:rsidRDefault="00006209" w:rsidP="009764DE">
            <w:pPr>
              <w:spacing w:line="240" w:lineRule="auto"/>
              <w:jc w:val="center"/>
            </w:pPr>
            <w:r>
              <w:rPr>
                <w:color w:val="000000"/>
              </w:rPr>
              <w:t>43.79</w:t>
            </w:r>
          </w:p>
        </w:tc>
        <w:tc>
          <w:tcPr>
            <w:tcW w:w="1691" w:type="dxa"/>
            <w:shd w:val="clear" w:color="auto" w:fill="auto"/>
            <w:vAlign w:val="bottom"/>
          </w:tcPr>
          <w:p w14:paraId="197A5DE3" w14:textId="77777777" w:rsidR="00006209" w:rsidRDefault="00006209" w:rsidP="009764DE">
            <w:pPr>
              <w:spacing w:line="240" w:lineRule="auto"/>
              <w:jc w:val="center"/>
            </w:pPr>
            <w:r>
              <w:rPr>
                <w:color w:val="000000"/>
              </w:rPr>
              <w:t>0.58</w:t>
            </w:r>
          </w:p>
        </w:tc>
      </w:tr>
      <w:tr w:rsidR="00006209" w14:paraId="0EA9EF92" w14:textId="77777777" w:rsidTr="00006209">
        <w:trPr>
          <w:trHeight w:val="273"/>
        </w:trPr>
        <w:tc>
          <w:tcPr>
            <w:tcW w:w="2005" w:type="dxa"/>
            <w:shd w:val="clear" w:color="auto" w:fill="auto"/>
            <w:vAlign w:val="bottom"/>
          </w:tcPr>
          <w:p w14:paraId="28372AE2" w14:textId="77777777" w:rsidR="00006209" w:rsidRDefault="00006209" w:rsidP="009764DE">
            <w:pPr>
              <w:spacing w:line="240" w:lineRule="auto"/>
            </w:pPr>
          </w:p>
        </w:tc>
        <w:tc>
          <w:tcPr>
            <w:tcW w:w="710" w:type="dxa"/>
            <w:shd w:val="clear" w:color="auto" w:fill="auto"/>
            <w:vAlign w:val="bottom"/>
          </w:tcPr>
          <w:p w14:paraId="6774F25F" w14:textId="77777777" w:rsidR="00006209" w:rsidRDefault="00006209" w:rsidP="009764DE">
            <w:pPr>
              <w:spacing w:line="240" w:lineRule="auto"/>
              <w:jc w:val="center"/>
            </w:pPr>
            <w:r>
              <w:t>5</w:t>
            </w:r>
          </w:p>
        </w:tc>
        <w:tc>
          <w:tcPr>
            <w:tcW w:w="1712" w:type="dxa"/>
            <w:shd w:val="clear" w:color="auto" w:fill="auto"/>
            <w:vAlign w:val="bottom"/>
          </w:tcPr>
          <w:p w14:paraId="0C83114A" w14:textId="77777777" w:rsidR="00006209" w:rsidRDefault="00006209" w:rsidP="009764DE">
            <w:pPr>
              <w:spacing w:line="240" w:lineRule="auto"/>
              <w:jc w:val="center"/>
            </w:pPr>
            <w:r>
              <w:rPr>
                <w:color w:val="000000"/>
              </w:rPr>
              <w:t>19.47</w:t>
            </w:r>
          </w:p>
        </w:tc>
        <w:tc>
          <w:tcPr>
            <w:tcW w:w="1688" w:type="dxa"/>
            <w:shd w:val="clear" w:color="auto" w:fill="auto"/>
            <w:vAlign w:val="bottom"/>
          </w:tcPr>
          <w:p w14:paraId="1B3AF124" w14:textId="77777777" w:rsidR="00006209" w:rsidRDefault="00006209" w:rsidP="009764DE">
            <w:pPr>
              <w:spacing w:line="240" w:lineRule="auto"/>
              <w:jc w:val="center"/>
            </w:pPr>
            <w:r>
              <w:rPr>
                <w:color w:val="000000"/>
              </w:rPr>
              <w:t>0.47</w:t>
            </w:r>
          </w:p>
        </w:tc>
        <w:tc>
          <w:tcPr>
            <w:tcW w:w="1712" w:type="dxa"/>
            <w:shd w:val="clear" w:color="auto" w:fill="auto"/>
            <w:vAlign w:val="bottom"/>
          </w:tcPr>
          <w:p w14:paraId="3F41C0D4" w14:textId="77777777" w:rsidR="00006209" w:rsidRDefault="00006209" w:rsidP="009764DE">
            <w:pPr>
              <w:spacing w:line="240" w:lineRule="auto"/>
              <w:jc w:val="center"/>
            </w:pPr>
            <w:r>
              <w:rPr>
                <w:color w:val="000000"/>
              </w:rPr>
              <w:t>16.12</w:t>
            </w:r>
          </w:p>
        </w:tc>
        <w:tc>
          <w:tcPr>
            <w:tcW w:w="1691" w:type="dxa"/>
            <w:shd w:val="clear" w:color="auto" w:fill="auto"/>
            <w:vAlign w:val="bottom"/>
          </w:tcPr>
          <w:p w14:paraId="588F5B2F" w14:textId="77777777" w:rsidR="00006209" w:rsidRDefault="00006209" w:rsidP="009764DE">
            <w:pPr>
              <w:spacing w:line="240" w:lineRule="auto"/>
              <w:jc w:val="center"/>
            </w:pPr>
            <w:r>
              <w:rPr>
                <w:color w:val="000000"/>
              </w:rPr>
              <w:t>0.67</w:t>
            </w:r>
          </w:p>
        </w:tc>
      </w:tr>
      <w:tr w:rsidR="00006209" w14:paraId="6D99380F" w14:textId="77777777" w:rsidTr="00006209">
        <w:trPr>
          <w:trHeight w:val="273"/>
        </w:trPr>
        <w:tc>
          <w:tcPr>
            <w:tcW w:w="2005" w:type="dxa"/>
            <w:shd w:val="clear" w:color="auto" w:fill="auto"/>
            <w:vAlign w:val="bottom"/>
          </w:tcPr>
          <w:p w14:paraId="2858712F" w14:textId="77777777" w:rsidR="00006209" w:rsidRDefault="00006209" w:rsidP="009764DE">
            <w:pPr>
              <w:spacing w:line="240" w:lineRule="auto"/>
            </w:pPr>
          </w:p>
        </w:tc>
        <w:tc>
          <w:tcPr>
            <w:tcW w:w="710" w:type="dxa"/>
            <w:shd w:val="clear" w:color="auto" w:fill="auto"/>
            <w:vAlign w:val="bottom"/>
          </w:tcPr>
          <w:p w14:paraId="63FAD3F1" w14:textId="77777777" w:rsidR="00006209" w:rsidRDefault="00006209" w:rsidP="009764DE">
            <w:pPr>
              <w:spacing w:line="240" w:lineRule="auto"/>
              <w:jc w:val="center"/>
            </w:pPr>
            <w:r>
              <w:t>6</w:t>
            </w:r>
          </w:p>
        </w:tc>
        <w:tc>
          <w:tcPr>
            <w:tcW w:w="1712" w:type="dxa"/>
            <w:shd w:val="clear" w:color="auto" w:fill="auto"/>
            <w:vAlign w:val="bottom"/>
          </w:tcPr>
          <w:p w14:paraId="28A1A369" w14:textId="77777777" w:rsidR="00006209" w:rsidRDefault="00006209" w:rsidP="009764DE">
            <w:pPr>
              <w:spacing w:line="240" w:lineRule="auto"/>
              <w:jc w:val="center"/>
            </w:pPr>
            <w:r>
              <w:rPr>
                <w:color w:val="000000"/>
              </w:rPr>
              <w:t>13.73</w:t>
            </w:r>
          </w:p>
        </w:tc>
        <w:tc>
          <w:tcPr>
            <w:tcW w:w="1688" w:type="dxa"/>
            <w:shd w:val="clear" w:color="auto" w:fill="auto"/>
            <w:vAlign w:val="bottom"/>
          </w:tcPr>
          <w:p w14:paraId="5C06CB55" w14:textId="77777777" w:rsidR="00006209" w:rsidRDefault="00006209" w:rsidP="009764DE">
            <w:pPr>
              <w:spacing w:line="240" w:lineRule="auto"/>
              <w:jc w:val="center"/>
            </w:pPr>
            <w:r>
              <w:rPr>
                <w:color w:val="000000"/>
              </w:rPr>
              <w:t>0.31</w:t>
            </w:r>
          </w:p>
        </w:tc>
        <w:tc>
          <w:tcPr>
            <w:tcW w:w="1712" w:type="dxa"/>
            <w:shd w:val="clear" w:color="auto" w:fill="auto"/>
            <w:vAlign w:val="bottom"/>
          </w:tcPr>
          <w:p w14:paraId="0BB37411" w14:textId="77777777" w:rsidR="00006209" w:rsidRDefault="00006209" w:rsidP="009764DE">
            <w:pPr>
              <w:spacing w:line="240" w:lineRule="auto"/>
              <w:jc w:val="center"/>
            </w:pPr>
            <w:r>
              <w:rPr>
                <w:color w:val="000000"/>
              </w:rPr>
              <w:t>13.30</w:t>
            </w:r>
          </w:p>
        </w:tc>
        <w:tc>
          <w:tcPr>
            <w:tcW w:w="1691" w:type="dxa"/>
            <w:shd w:val="clear" w:color="auto" w:fill="auto"/>
            <w:vAlign w:val="bottom"/>
          </w:tcPr>
          <w:p w14:paraId="7E787123" w14:textId="77777777" w:rsidR="00006209" w:rsidRDefault="00006209" w:rsidP="009764DE">
            <w:pPr>
              <w:spacing w:line="240" w:lineRule="auto"/>
              <w:jc w:val="center"/>
            </w:pPr>
            <w:r>
              <w:rPr>
                <w:color w:val="000000"/>
              </w:rPr>
              <w:t>0.24</w:t>
            </w:r>
          </w:p>
        </w:tc>
      </w:tr>
      <w:tr w:rsidR="00006209" w14:paraId="49C6AF47" w14:textId="77777777" w:rsidTr="00006209">
        <w:trPr>
          <w:trHeight w:val="273"/>
        </w:trPr>
        <w:tc>
          <w:tcPr>
            <w:tcW w:w="2005" w:type="dxa"/>
            <w:shd w:val="clear" w:color="auto" w:fill="auto"/>
            <w:vAlign w:val="bottom"/>
          </w:tcPr>
          <w:p w14:paraId="2A088A77" w14:textId="77777777" w:rsidR="00006209" w:rsidRDefault="00006209" w:rsidP="009764DE">
            <w:pPr>
              <w:spacing w:line="240" w:lineRule="auto"/>
            </w:pPr>
          </w:p>
        </w:tc>
        <w:tc>
          <w:tcPr>
            <w:tcW w:w="710" w:type="dxa"/>
            <w:shd w:val="clear" w:color="auto" w:fill="auto"/>
            <w:vAlign w:val="bottom"/>
          </w:tcPr>
          <w:p w14:paraId="24B4CA2E" w14:textId="77777777" w:rsidR="00006209" w:rsidRDefault="00006209" w:rsidP="009764DE">
            <w:pPr>
              <w:spacing w:line="240" w:lineRule="auto"/>
              <w:jc w:val="center"/>
            </w:pPr>
            <w:r>
              <w:t>7</w:t>
            </w:r>
          </w:p>
        </w:tc>
        <w:tc>
          <w:tcPr>
            <w:tcW w:w="1712" w:type="dxa"/>
            <w:shd w:val="clear" w:color="auto" w:fill="auto"/>
            <w:vAlign w:val="bottom"/>
          </w:tcPr>
          <w:p w14:paraId="46BCFD1C" w14:textId="77777777" w:rsidR="00006209" w:rsidRDefault="00006209" w:rsidP="009764DE">
            <w:pPr>
              <w:spacing w:line="240" w:lineRule="auto"/>
              <w:jc w:val="center"/>
            </w:pPr>
            <w:r>
              <w:rPr>
                <w:color w:val="000000"/>
              </w:rPr>
              <w:t>11.58</w:t>
            </w:r>
          </w:p>
        </w:tc>
        <w:tc>
          <w:tcPr>
            <w:tcW w:w="1688" w:type="dxa"/>
            <w:shd w:val="clear" w:color="auto" w:fill="auto"/>
            <w:vAlign w:val="bottom"/>
          </w:tcPr>
          <w:p w14:paraId="5B46F010" w14:textId="77777777" w:rsidR="00006209" w:rsidRDefault="00006209" w:rsidP="009764DE">
            <w:pPr>
              <w:spacing w:line="240" w:lineRule="auto"/>
              <w:jc w:val="center"/>
            </w:pPr>
            <w:r>
              <w:rPr>
                <w:color w:val="000000"/>
              </w:rPr>
              <w:t>0.69</w:t>
            </w:r>
          </w:p>
        </w:tc>
        <w:tc>
          <w:tcPr>
            <w:tcW w:w="1712" w:type="dxa"/>
            <w:shd w:val="clear" w:color="auto" w:fill="auto"/>
            <w:vAlign w:val="bottom"/>
          </w:tcPr>
          <w:p w14:paraId="4B748E4C" w14:textId="77777777" w:rsidR="00006209" w:rsidRDefault="00006209" w:rsidP="009764DE">
            <w:pPr>
              <w:spacing w:line="240" w:lineRule="auto"/>
              <w:jc w:val="center"/>
            </w:pPr>
            <w:r>
              <w:rPr>
                <w:color w:val="000000"/>
              </w:rPr>
              <w:t>8.90</w:t>
            </w:r>
          </w:p>
        </w:tc>
        <w:tc>
          <w:tcPr>
            <w:tcW w:w="1691" w:type="dxa"/>
            <w:shd w:val="clear" w:color="auto" w:fill="auto"/>
            <w:vAlign w:val="bottom"/>
          </w:tcPr>
          <w:p w14:paraId="5183D672" w14:textId="77777777" w:rsidR="00006209" w:rsidRDefault="00006209" w:rsidP="009764DE">
            <w:pPr>
              <w:spacing w:line="240" w:lineRule="auto"/>
              <w:jc w:val="center"/>
            </w:pPr>
            <w:r>
              <w:rPr>
                <w:color w:val="000000"/>
              </w:rPr>
              <w:t>0.74</w:t>
            </w:r>
          </w:p>
        </w:tc>
      </w:tr>
      <w:tr w:rsidR="00006209" w14:paraId="2ADAAFAA" w14:textId="77777777" w:rsidTr="00006209">
        <w:trPr>
          <w:trHeight w:val="273"/>
        </w:trPr>
        <w:tc>
          <w:tcPr>
            <w:tcW w:w="2005" w:type="dxa"/>
            <w:shd w:val="clear" w:color="auto" w:fill="auto"/>
            <w:vAlign w:val="bottom"/>
          </w:tcPr>
          <w:p w14:paraId="663F04CB" w14:textId="77777777" w:rsidR="00006209" w:rsidRDefault="00006209" w:rsidP="009764DE">
            <w:pPr>
              <w:spacing w:line="240" w:lineRule="auto"/>
            </w:pPr>
          </w:p>
        </w:tc>
        <w:tc>
          <w:tcPr>
            <w:tcW w:w="710" w:type="dxa"/>
            <w:shd w:val="clear" w:color="auto" w:fill="auto"/>
            <w:vAlign w:val="bottom"/>
          </w:tcPr>
          <w:p w14:paraId="1AA7BCF6" w14:textId="77777777" w:rsidR="00006209" w:rsidRDefault="00006209" w:rsidP="009764DE">
            <w:pPr>
              <w:spacing w:line="240" w:lineRule="auto"/>
              <w:jc w:val="center"/>
            </w:pPr>
            <w:r>
              <w:t>8</w:t>
            </w:r>
          </w:p>
        </w:tc>
        <w:tc>
          <w:tcPr>
            <w:tcW w:w="1712" w:type="dxa"/>
            <w:shd w:val="clear" w:color="auto" w:fill="auto"/>
            <w:vAlign w:val="bottom"/>
          </w:tcPr>
          <w:p w14:paraId="3008DB58" w14:textId="77777777" w:rsidR="00006209" w:rsidRDefault="00006209" w:rsidP="009764DE">
            <w:pPr>
              <w:spacing w:line="240" w:lineRule="auto"/>
              <w:jc w:val="center"/>
            </w:pPr>
            <w:r>
              <w:rPr>
                <w:color w:val="000000"/>
              </w:rPr>
              <w:t>36.73</w:t>
            </w:r>
          </w:p>
        </w:tc>
        <w:tc>
          <w:tcPr>
            <w:tcW w:w="1688" w:type="dxa"/>
            <w:shd w:val="clear" w:color="auto" w:fill="auto"/>
            <w:vAlign w:val="bottom"/>
          </w:tcPr>
          <w:p w14:paraId="5ED39EBA" w14:textId="77777777" w:rsidR="00006209" w:rsidRDefault="00006209" w:rsidP="009764DE">
            <w:pPr>
              <w:spacing w:line="240" w:lineRule="auto"/>
              <w:jc w:val="center"/>
            </w:pPr>
            <w:r>
              <w:rPr>
                <w:color w:val="000000"/>
              </w:rPr>
              <w:t>0.88</w:t>
            </w:r>
          </w:p>
        </w:tc>
        <w:tc>
          <w:tcPr>
            <w:tcW w:w="1712" w:type="dxa"/>
            <w:shd w:val="clear" w:color="auto" w:fill="auto"/>
            <w:vAlign w:val="bottom"/>
          </w:tcPr>
          <w:p w14:paraId="777D24A7" w14:textId="77777777" w:rsidR="00006209" w:rsidRDefault="00006209" w:rsidP="009764DE">
            <w:pPr>
              <w:spacing w:line="240" w:lineRule="auto"/>
              <w:jc w:val="center"/>
            </w:pPr>
            <w:r>
              <w:rPr>
                <w:color w:val="000000"/>
              </w:rPr>
              <w:t>42.74</w:t>
            </w:r>
          </w:p>
        </w:tc>
        <w:tc>
          <w:tcPr>
            <w:tcW w:w="1691" w:type="dxa"/>
            <w:shd w:val="clear" w:color="auto" w:fill="auto"/>
            <w:vAlign w:val="bottom"/>
          </w:tcPr>
          <w:p w14:paraId="16F407C4" w14:textId="77777777" w:rsidR="00006209" w:rsidRDefault="00006209" w:rsidP="009764DE">
            <w:pPr>
              <w:spacing w:line="240" w:lineRule="auto"/>
              <w:jc w:val="center"/>
            </w:pPr>
            <w:r>
              <w:rPr>
                <w:color w:val="000000"/>
              </w:rPr>
              <w:t>0.89</w:t>
            </w:r>
          </w:p>
        </w:tc>
      </w:tr>
      <w:tr w:rsidR="00006209" w14:paraId="6839EC39" w14:textId="77777777" w:rsidTr="00006209">
        <w:trPr>
          <w:trHeight w:val="273"/>
        </w:trPr>
        <w:tc>
          <w:tcPr>
            <w:tcW w:w="2005" w:type="dxa"/>
            <w:shd w:val="clear" w:color="auto" w:fill="auto"/>
            <w:vAlign w:val="bottom"/>
          </w:tcPr>
          <w:p w14:paraId="2291CED9" w14:textId="77777777" w:rsidR="00006209" w:rsidRDefault="00006209" w:rsidP="009764DE">
            <w:pPr>
              <w:spacing w:line="240" w:lineRule="auto"/>
            </w:pPr>
          </w:p>
        </w:tc>
        <w:tc>
          <w:tcPr>
            <w:tcW w:w="710" w:type="dxa"/>
            <w:shd w:val="clear" w:color="auto" w:fill="auto"/>
            <w:vAlign w:val="bottom"/>
          </w:tcPr>
          <w:p w14:paraId="4EB91640" w14:textId="77777777" w:rsidR="00006209" w:rsidRDefault="00006209" w:rsidP="009764DE">
            <w:pPr>
              <w:spacing w:line="240" w:lineRule="auto"/>
              <w:jc w:val="center"/>
            </w:pPr>
            <w:r>
              <w:t>9</w:t>
            </w:r>
          </w:p>
        </w:tc>
        <w:tc>
          <w:tcPr>
            <w:tcW w:w="1712" w:type="dxa"/>
            <w:shd w:val="clear" w:color="auto" w:fill="auto"/>
            <w:vAlign w:val="bottom"/>
          </w:tcPr>
          <w:p w14:paraId="2D9770AA" w14:textId="77777777" w:rsidR="00006209" w:rsidRDefault="00006209" w:rsidP="009764DE">
            <w:pPr>
              <w:spacing w:line="240" w:lineRule="auto"/>
              <w:jc w:val="center"/>
            </w:pPr>
            <w:r>
              <w:rPr>
                <w:color w:val="000000"/>
              </w:rPr>
              <w:t>0.69</w:t>
            </w:r>
          </w:p>
        </w:tc>
        <w:tc>
          <w:tcPr>
            <w:tcW w:w="1688" w:type="dxa"/>
            <w:shd w:val="clear" w:color="auto" w:fill="auto"/>
            <w:vAlign w:val="bottom"/>
          </w:tcPr>
          <w:p w14:paraId="25C9F450" w14:textId="77777777" w:rsidR="00006209" w:rsidRDefault="00006209" w:rsidP="009764DE">
            <w:pPr>
              <w:spacing w:line="240" w:lineRule="auto"/>
              <w:jc w:val="center"/>
            </w:pPr>
            <w:r>
              <w:rPr>
                <w:color w:val="000000"/>
              </w:rPr>
              <w:t>0.27</w:t>
            </w:r>
          </w:p>
        </w:tc>
        <w:tc>
          <w:tcPr>
            <w:tcW w:w="1712" w:type="dxa"/>
            <w:shd w:val="clear" w:color="auto" w:fill="auto"/>
            <w:vAlign w:val="bottom"/>
          </w:tcPr>
          <w:p w14:paraId="4FAE70A3" w14:textId="77777777" w:rsidR="00006209" w:rsidRDefault="00006209" w:rsidP="009764DE">
            <w:pPr>
              <w:spacing w:line="240" w:lineRule="auto"/>
              <w:jc w:val="center"/>
            </w:pPr>
            <w:r>
              <w:rPr>
                <w:color w:val="000000"/>
              </w:rPr>
              <w:t>0.14</w:t>
            </w:r>
          </w:p>
        </w:tc>
        <w:tc>
          <w:tcPr>
            <w:tcW w:w="1691" w:type="dxa"/>
            <w:shd w:val="clear" w:color="auto" w:fill="auto"/>
            <w:vAlign w:val="bottom"/>
          </w:tcPr>
          <w:p w14:paraId="7223F34E" w14:textId="77777777" w:rsidR="00006209" w:rsidRDefault="00006209" w:rsidP="009764DE">
            <w:pPr>
              <w:spacing w:line="240" w:lineRule="auto"/>
              <w:jc w:val="center"/>
            </w:pPr>
            <w:r>
              <w:rPr>
                <w:color w:val="000000"/>
              </w:rPr>
              <w:t>1.00</w:t>
            </w:r>
          </w:p>
        </w:tc>
      </w:tr>
      <w:tr w:rsidR="00006209" w14:paraId="62D61257" w14:textId="77777777" w:rsidTr="00006209">
        <w:trPr>
          <w:trHeight w:val="273"/>
        </w:trPr>
        <w:tc>
          <w:tcPr>
            <w:tcW w:w="2005" w:type="dxa"/>
            <w:shd w:val="clear" w:color="auto" w:fill="auto"/>
            <w:vAlign w:val="bottom"/>
          </w:tcPr>
          <w:p w14:paraId="11282E56" w14:textId="77777777" w:rsidR="00006209" w:rsidRDefault="00006209" w:rsidP="009764DE">
            <w:pPr>
              <w:spacing w:line="240" w:lineRule="auto"/>
            </w:pPr>
          </w:p>
        </w:tc>
        <w:tc>
          <w:tcPr>
            <w:tcW w:w="710" w:type="dxa"/>
            <w:shd w:val="clear" w:color="auto" w:fill="auto"/>
            <w:vAlign w:val="bottom"/>
          </w:tcPr>
          <w:p w14:paraId="4D8654BC" w14:textId="77777777" w:rsidR="00006209" w:rsidRDefault="00006209" w:rsidP="009764DE">
            <w:pPr>
              <w:spacing w:line="240" w:lineRule="auto"/>
              <w:jc w:val="center"/>
            </w:pPr>
            <w:r>
              <w:t>10</w:t>
            </w:r>
          </w:p>
        </w:tc>
        <w:tc>
          <w:tcPr>
            <w:tcW w:w="1712" w:type="dxa"/>
            <w:shd w:val="clear" w:color="auto" w:fill="auto"/>
            <w:vAlign w:val="bottom"/>
          </w:tcPr>
          <w:p w14:paraId="356D92AE" w14:textId="77777777" w:rsidR="00006209" w:rsidRDefault="00006209" w:rsidP="009764DE">
            <w:pPr>
              <w:spacing w:line="240" w:lineRule="auto"/>
              <w:jc w:val="center"/>
            </w:pPr>
            <w:r>
              <w:rPr>
                <w:color w:val="000000"/>
              </w:rPr>
              <w:t>49.03</w:t>
            </w:r>
          </w:p>
        </w:tc>
        <w:tc>
          <w:tcPr>
            <w:tcW w:w="1688" w:type="dxa"/>
            <w:shd w:val="clear" w:color="auto" w:fill="auto"/>
            <w:vAlign w:val="bottom"/>
          </w:tcPr>
          <w:p w14:paraId="47A0E3A5" w14:textId="77777777" w:rsidR="00006209" w:rsidRDefault="00006209" w:rsidP="009764DE">
            <w:pPr>
              <w:spacing w:line="240" w:lineRule="auto"/>
              <w:jc w:val="center"/>
            </w:pPr>
            <w:r>
              <w:rPr>
                <w:color w:val="000000"/>
              </w:rPr>
              <w:t>0.87</w:t>
            </w:r>
          </w:p>
        </w:tc>
        <w:tc>
          <w:tcPr>
            <w:tcW w:w="1712" w:type="dxa"/>
            <w:shd w:val="clear" w:color="auto" w:fill="auto"/>
            <w:vAlign w:val="bottom"/>
          </w:tcPr>
          <w:p w14:paraId="024A00E5" w14:textId="77777777" w:rsidR="00006209" w:rsidRDefault="00006209" w:rsidP="009764DE">
            <w:pPr>
              <w:spacing w:line="240" w:lineRule="auto"/>
              <w:jc w:val="center"/>
            </w:pPr>
            <w:r>
              <w:rPr>
                <w:color w:val="000000"/>
              </w:rPr>
              <w:t>47.47</w:t>
            </w:r>
          </w:p>
        </w:tc>
        <w:tc>
          <w:tcPr>
            <w:tcW w:w="1691" w:type="dxa"/>
            <w:shd w:val="clear" w:color="auto" w:fill="auto"/>
            <w:vAlign w:val="bottom"/>
          </w:tcPr>
          <w:p w14:paraId="6C10FD66" w14:textId="77777777" w:rsidR="00006209" w:rsidRDefault="00006209" w:rsidP="009764DE">
            <w:pPr>
              <w:spacing w:line="240" w:lineRule="auto"/>
              <w:jc w:val="center"/>
            </w:pPr>
            <w:r>
              <w:rPr>
                <w:color w:val="000000"/>
              </w:rPr>
              <w:t>0.89</w:t>
            </w:r>
          </w:p>
        </w:tc>
      </w:tr>
      <w:tr w:rsidR="00006209" w14:paraId="73D158FE" w14:textId="77777777" w:rsidTr="00006209">
        <w:trPr>
          <w:trHeight w:val="273"/>
        </w:trPr>
        <w:tc>
          <w:tcPr>
            <w:tcW w:w="2005" w:type="dxa"/>
            <w:shd w:val="clear" w:color="auto" w:fill="auto"/>
            <w:vAlign w:val="bottom"/>
          </w:tcPr>
          <w:p w14:paraId="498A6DBE" w14:textId="77777777" w:rsidR="00006209" w:rsidRDefault="00006209" w:rsidP="009764DE">
            <w:pPr>
              <w:spacing w:line="240" w:lineRule="auto"/>
            </w:pPr>
          </w:p>
        </w:tc>
        <w:tc>
          <w:tcPr>
            <w:tcW w:w="710" w:type="dxa"/>
            <w:shd w:val="clear" w:color="auto" w:fill="auto"/>
            <w:vAlign w:val="bottom"/>
          </w:tcPr>
          <w:p w14:paraId="5EA0FF91" w14:textId="77777777" w:rsidR="00006209" w:rsidRDefault="00006209" w:rsidP="009764DE">
            <w:pPr>
              <w:spacing w:line="240" w:lineRule="auto"/>
              <w:jc w:val="center"/>
            </w:pPr>
            <w:r>
              <w:t>11</w:t>
            </w:r>
          </w:p>
        </w:tc>
        <w:tc>
          <w:tcPr>
            <w:tcW w:w="1712" w:type="dxa"/>
            <w:shd w:val="clear" w:color="auto" w:fill="auto"/>
            <w:vAlign w:val="bottom"/>
          </w:tcPr>
          <w:p w14:paraId="61794CF1" w14:textId="77777777" w:rsidR="00006209" w:rsidRDefault="00006209" w:rsidP="009764DE">
            <w:pPr>
              <w:spacing w:line="240" w:lineRule="auto"/>
              <w:jc w:val="center"/>
            </w:pPr>
            <w:r>
              <w:rPr>
                <w:color w:val="000000"/>
              </w:rPr>
              <w:t>8.27</w:t>
            </w:r>
          </w:p>
        </w:tc>
        <w:tc>
          <w:tcPr>
            <w:tcW w:w="1688" w:type="dxa"/>
            <w:shd w:val="clear" w:color="auto" w:fill="auto"/>
            <w:vAlign w:val="bottom"/>
          </w:tcPr>
          <w:p w14:paraId="0589AFA4" w14:textId="77777777" w:rsidR="00006209" w:rsidRDefault="00006209" w:rsidP="009764DE">
            <w:pPr>
              <w:spacing w:line="240" w:lineRule="auto"/>
              <w:jc w:val="center"/>
            </w:pPr>
            <w:r>
              <w:rPr>
                <w:color w:val="000000"/>
              </w:rPr>
              <w:t>0.39</w:t>
            </w:r>
          </w:p>
        </w:tc>
        <w:tc>
          <w:tcPr>
            <w:tcW w:w="1712" w:type="dxa"/>
            <w:shd w:val="clear" w:color="auto" w:fill="auto"/>
            <w:vAlign w:val="bottom"/>
          </w:tcPr>
          <w:p w14:paraId="0E23E43F" w14:textId="77777777" w:rsidR="00006209" w:rsidRDefault="00006209" w:rsidP="009764DE">
            <w:pPr>
              <w:spacing w:line="240" w:lineRule="auto"/>
              <w:jc w:val="center"/>
            </w:pPr>
            <w:r>
              <w:rPr>
                <w:color w:val="000000"/>
              </w:rPr>
              <w:t>12.60</w:t>
            </w:r>
          </w:p>
        </w:tc>
        <w:tc>
          <w:tcPr>
            <w:tcW w:w="1691" w:type="dxa"/>
            <w:shd w:val="clear" w:color="auto" w:fill="auto"/>
            <w:vAlign w:val="bottom"/>
          </w:tcPr>
          <w:p w14:paraId="11F80B2C" w14:textId="77777777" w:rsidR="00006209" w:rsidRDefault="00006209" w:rsidP="009764DE">
            <w:pPr>
              <w:spacing w:line="240" w:lineRule="auto"/>
              <w:jc w:val="center"/>
            </w:pPr>
            <w:r>
              <w:rPr>
                <w:color w:val="000000"/>
              </w:rPr>
              <w:t>0.39</w:t>
            </w:r>
          </w:p>
        </w:tc>
      </w:tr>
      <w:tr w:rsidR="00006209" w14:paraId="76690875" w14:textId="77777777" w:rsidTr="00006209">
        <w:trPr>
          <w:trHeight w:val="273"/>
        </w:trPr>
        <w:tc>
          <w:tcPr>
            <w:tcW w:w="2005" w:type="dxa"/>
            <w:shd w:val="clear" w:color="auto" w:fill="auto"/>
            <w:vAlign w:val="bottom"/>
          </w:tcPr>
          <w:p w14:paraId="41500973" w14:textId="77777777" w:rsidR="00006209" w:rsidRDefault="00006209" w:rsidP="009764DE">
            <w:pPr>
              <w:spacing w:line="240" w:lineRule="auto"/>
            </w:pPr>
          </w:p>
        </w:tc>
        <w:tc>
          <w:tcPr>
            <w:tcW w:w="710" w:type="dxa"/>
            <w:shd w:val="clear" w:color="auto" w:fill="auto"/>
            <w:vAlign w:val="bottom"/>
          </w:tcPr>
          <w:p w14:paraId="36876050" w14:textId="77777777" w:rsidR="00006209" w:rsidRDefault="00006209" w:rsidP="009764DE">
            <w:pPr>
              <w:spacing w:line="240" w:lineRule="auto"/>
              <w:jc w:val="center"/>
            </w:pPr>
            <w:r>
              <w:t>12</w:t>
            </w:r>
          </w:p>
        </w:tc>
        <w:tc>
          <w:tcPr>
            <w:tcW w:w="1712" w:type="dxa"/>
            <w:shd w:val="clear" w:color="auto" w:fill="auto"/>
            <w:vAlign w:val="bottom"/>
          </w:tcPr>
          <w:p w14:paraId="0286A73F" w14:textId="77777777" w:rsidR="00006209" w:rsidRDefault="00006209" w:rsidP="009764DE">
            <w:pPr>
              <w:spacing w:line="240" w:lineRule="auto"/>
              <w:jc w:val="center"/>
            </w:pPr>
            <w:r>
              <w:rPr>
                <w:color w:val="000000"/>
              </w:rPr>
              <w:t>38.12</w:t>
            </w:r>
          </w:p>
        </w:tc>
        <w:tc>
          <w:tcPr>
            <w:tcW w:w="1688" w:type="dxa"/>
            <w:shd w:val="clear" w:color="auto" w:fill="auto"/>
            <w:vAlign w:val="bottom"/>
          </w:tcPr>
          <w:p w14:paraId="02CAC89F" w14:textId="77777777" w:rsidR="00006209" w:rsidRDefault="00006209" w:rsidP="009764DE">
            <w:pPr>
              <w:spacing w:line="240" w:lineRule="auto"/>
              <w:jc w:val="center"/>
            </w:pPr>
            <w:r>
              <w:rPr>
                <w:color w:val="000000"/>
              </w:rPr>
              <w:t>0.76</w:t>
            </w:r>
          </w:p>
        </w:tc>
        <w:tc>
          <w:tcPr>
            <w:tcW w:w="1712" w:type="dxa"/>
            <w:shd w:val="clear" w:color="auto" w:fill="auto"/>
            <w:vAlign w:val="bottom"/>
          </w:tcPr>
          <w:p w14:paraId="387F4019" w14:textId="77777777" w:rsidR="00006209" w:rsidRDefault="00006209" w:rsidP="009764DE">
            <w:pPr>
              <w:spacing w:line="240" w:lineRule="auto"/>
              <w:jc w:val="center"/>
            </w:pPr>
            <w:r>
              <w:rPr>
                <w:color w:val="000000"/>
              </w:rPr>
              <w:t>45.42</w:t>
            </w:r>
          </w:p>
        </w:tc>
        <w:tc>
          <w:tcPr>
            <w:tcW w:w="1691" w:type="dxa"/>
            <w:shd w:val="clear" w:color="auto" w:fill="auto"/>
            <w:vAlign w:val="bottom"/>
          </w:tcPr>
          <w:p w14:paraId="04CAE2BC" w14:textId="77777777" w:rsidR="00006209" w:rsidRDefault="00006209" w:rsidP="009764DE">
            <w:pPr>
              <w:spacing w:line="240" w:lineRule="auto"/>
              <w:jc w:val="center"/>
            </w:pPr>
            <w:r>
              <w:rPr>
                <w:color w:val="000000"/>
              </w:rPr>
              <w:t>0.73</w:t>
            </w:r>
          </w:p>
        </w:tc>
      </w:tr>
      <w:tr w:rsidR="00006209" w14:paraId="1E064FCC" w14:textId="77777777" w:rsidTr="00006209">
        <w:trPr>
          <w:trHeight w:val="273"/>
        </w:trPr>
        <w:tc>
          <w:tcPr>
            <w:tcW w:w="2005" w:type="dxa"/>
            <w:shd w:val="clear" w:color="auto" w:fill="auto"/>
            <w:vAlign w:val="bottom"/>
          </w:tcPr>
          <w:p w14:paraId="36765941" w14:textId="77777777" w:rsidR="00006209" w:rsidRDefault="00006209" w:rsidP="009764DE">
            <w:pPr>
              <w:spacing w:line="240" w:lineRule="auto"/>
            </w:pPr>
          </w:p>
        </w:tc>
        <w:tc>
          <w:tcPr>
            <w:tcW w:w="710" w:type="dxa"/>
            <w:shd w:val="clear" w:color="auto" w:fill="auto"/>
            <w:vAlign w:val="bottom"/>
          </w:tcPr>
          <w:p w14:paraId="754AEA0D" w14:textId="77777777" w:rsidR="00006209" w:rsidRDefault="00006209" w:rsidP="009764DE">
            <w:pPr>
              <w:spacing w:line="240" w:lineRule="auto"/>
              <w:jc w:val="center"/>
            </w:pPr>
            <w:r>
              <w:t>15</w:t>
            </w:r>
          </w:p>
        </w:tc>
        <w:tc>
          <w:tcPr>
            <w:tcW w:w="1712" w:type="dxa"/>
            <w:shd w:val="clear" w:color="auto" w:fill="auto"/>
            <w:vAlign w:val="bottom"/>
          </w:tcPr>
          <w:p w14:paraId="5601F3F3" w14:textId="77777777" w:rsidR="00006209" w:rsidRDefault="00006209" w:rsidP="009764DE">
            <w:pPr>
              <w:spacing w:line="240" w:lineRule="auto"/>
              <w:jc w:val="center"/>
            </w:pPr>
            <w:r>
              <w:rPr>
                <w:color w:val="000000"/>
              </w:rPr>
              <w:t>1.45</w:t>
            </w:r>
          </w:p>
        </w:tc>
        <w:tc>
          <w:tcPr>
            <w:tcW w:w="1688" w:type="dxa"/>
            <w:shd w:val="clear" w:color="auto" w:fill="auto"/>
            <w:vAlign w:val="bottom"/>
          </w:tcPr>
          <w:p w14:paraId="23F89B9A" w14:textId="77777777" w:rsidR="00006209" w:rsidRDefault="00006209" w:rsidP="009764DE">
            <w:pPr>
              <w:spacing w:line="240" w:lineRule="auto"/>
              <w:jc w:val="center"/>
            </w:pPr>
            <w:r>
              <w:rPr>
                <w:color w:val="000000"/>
              </w:rPr>
              <w:t>0.38</w:t>
            </w:r>
          </w:p>
        </w:tc>
        <w:tc>
          <w:tcPr>
            <w:tcW w:w="1712" w:type="dxa"/>
            <w:shd w:val="clear" w:color="auto" w:fill="auto"/>
            <w:vAlign w:val="bottom"/>
          </w:tcPr>
          <w:p w14:paraId="1376331F" w14:textId="77777777" w:rsidR="00006209" w:rsidRDefault="00006209" w:rsidP="009764DE">
            <w:pPr>
              <w:spacing w:line="240" w:lineRule="auto"/>
              <w:jc w:val="center"/>
            </w:pPr>
            <w:r>
              <w:rPr>
                <w:color w:val="000000"/>
              </w:rPr>
              <w:t>22.78</w:t>
            </w:r>
          </w:p>
        </w:tc>
        <w:tc>
          <w:tcPr>
            <w:tcW w:w="1691" w:type="dxa"/>
            <w:shd w:val="clear" w:color="auto" w:fill="auto"/>
            <w:vAlign w:val="bottom"/>
          </w:tcPr>
          <w:p w14:paraId="3893ED60" w14:textId="77777777" w:rsidR="00006209" w:rsidRDefault="00006209" w:rsidP="009764DE">
            <w:pPr>
              <w:spacing w:line="240" w:lineRule="auto"/>
              <w:jc w:val="center"/>
            </w:pPr>
            <w:r>
              <w:rPr>
                <w:color w:val="000000"/>
              </w:rPr>
              <w:t>0.08</w:t>
            </w:r>
          </w:p>
        </w:tc>
      </w:tr>
      <w:tr w:rsidR="00006209" w14:paraId="52D4003B" w14:textId="77777777" w:rsidTr="00006209">
        <w:trPr>
          <w:trHeight w:val="273"/>
        </w:trPr>
        <w:tc>
          <w:tcPr>
            <w:tcW w:w="2005" w:type="dxa"/>
            <w:shd w:val="clear" w:color="auto" w:fill="auto"/>
            <w:vAlign w:val="bottom"/>
          </w:tcPr>
          <w:p w14:paraId="7330095E" w14:textId="77777777" w:rsidR="00006209" w:rsidRDefault="00006209" w:rsidP="009764DE">
            <w:pPr>
              <w:spacing w:line="240" w:lineRule="auto"/>
            </w:pPr>
          </w:p>
        </w:tc>
        <w:tc>
          <w:tcPr>
            <w:tcW w:w="710" w:type="dxa"/>
            <w:shd w:val="clear" w:color="auto" w:fill="auto"/>
            <w:vAlign w:val="bottom"/>
          </w:tcPr>
          <w:p w14:paraId="14E44733" w14:textId="77777777" w:rsidR="00006209" w:rsidRDefault="00006209" w:rsidP="009764DE">
            <w:pPr>
              <w:spacing w:line="240" w:lineRule="auto"/>
              <w:jc w:val="center"/>
            </w:pPr>
            <w:r>
              <w:t>16</w:t>
            </w:r>
          </w:p>
        </w:tc>
        <w:tc>
          <w:tcPr>
            <w:tcW w:w="1712" w:type="dxa"/>
            <w:shd w:val="clear" w:color="auto" w:fill="auto"/>
            <w:vAlign w:val="bottom"/>
          </w:tcPr>
          <w:p w14:paraId="148C204F" w14:textId="77777777" w:rsidR="00006209" w:rsidRDefault="00006209" w:rsidP="009764DE">
            <w:pPr>
              <w:spacing w:line="240" w:lineRule="auto"/>
              <w:jc w:val="center"/>
            </w:pPr>
            <w:r>
              <w:rPr>
                <w:color w:val="000000"/>
              </w:rPr>
              <w:t>15.53</w:t>
            </w:r>
          </w:p>
        </w:tc>
        <w:tc>
          <w:tcPr>
            <w:tcW w:w="1688" w:type="dxa"/>
            <w:shd w:val="clear" w:color="auto" w:fill="auto"/>
            <w:vAlign w:val="bottom"/>
          </w:tcPr>
          <w:p w14:paraId="5EC033B0" w14:textId="77777777" w:rsidR="00006209" w:rsidRDefault="00006209" w:rsidP="009764DE">
            <w:pPr>
              <w:spacing w:line="240" w:lineRule="auto"/>
              <w:jc w:val="center"/>
            </w:pPr>
            <w:r>
              <w:rPr>
                <w:color w:val="000000"/>
              </w:rPr>
              <w:t>0.55</w:t>
            </w:r>
          </w:p>
        </w:tc>
        <w:tc>
          <w:tcPr>
            <w:tcW w:w="1712" w:type="dxa"/>
            <w:shd w:val="clear" w:color="auto" w:fill="auto"/>
            <w:vAlign w:val="bottom"/>
          </w:tcPr>
          <w:p w14:paraId="0E8BE199" w14:textId="77777777" w:rsidR="00006209" w:rsidRDefault="00006209" w:rsidP="009764DE">
            <w:pPr>
              <w:spacing w:line="240" w:lineRule="auto"/>
              <w:jc w:val="center"/>
            </w:pPr>
            <w:r>
              <w:rPr>
                <w:color w:val="000000"/>
              </w:rPr>
              <w:t>10.80</w:t>
            </w:r>
          </w:p>
        </w:tc>
        <w:tc>
          <w:tcPr>
            <w:tcW w:w="1691" w:type="dxa"/>
            <w:shd w:val="clear" w:color="auto" w:fill="auto"/>
            <w:vAlign w:val="bottom"/>
          </w:tcPr>
          <w:p w14:paraId="275A6B52" w14:textId="77777777" w:rsidR="00006209" w:rsidRDefault="00006209" w:rsidP="009764DE">
            <w:pPr>
              <w:spacing w:line="240" w:lineRule="auto"/>
              <w:jc w:val="center"/>
            </w:pPr>
            <w:r>
              <w:rPr>
                <w:color w:val="000000"/>
              </w:rPr>
              <w:t>0.64</w:t>
            </w:r>
          </w:p>
        </w:tc>
      </w:tr>
      <w:tr w:rsidR="00006209" w14:paraId="49B435D1" w14:textId="77777777" w:rsidTr="00006209">
        <w:trPr>
          <w:trHeight w:val="273"/>
        </w:trPr>
        <w:tc>
          <w:tcPr>
            <w:tcW w:w="2005" w:type="dxa"/>
            <w:shd w:val="clear" w:color="auto" w:fill="auto"/>
            <w:vAlign w:val="bottom"/>
          </w:tcPr>
          <w:p w14:paraId="2A19B04D" w14:textId="77777777" w:rsidR="00006209" w:rsidRDefault="00006209" w:rsidP="009764DE">
            <w:pPr>
              <w:spacing w:line="240" w:lineRule="auto"/>
            </w:pPr>
          </w:p>
        </w:tc>
        <w:tc>
          <w:tcPr>
            <w:tcW w:w="710" w:type="dxa"/>
            <w:shd w:val="clear" w:color="auto" w:fill="auto"/>
            <w:vAlign w:val="bottom"/>
          </w:tcPr>
          <w:p w14:paraId="368D3DC9" w14:textId="77777777" w:rsidR="00006209" w:rsidRDefault="00006209" w:rsidP="009764DE">
            <w:pPr>
              <w:spacing w:line="240" w:lineRule="auto"/>
              <w:jc w:val="center"/>
            </w:pPr>
            <w:r>
              <w:t>17</w:t>
            </w:r>
          </w:p>
        </w:tc>
        <w:tc>
          <w:tcPr>
            <w:tcW w:w="1712" w:type="dxa"/>
            <w:shd w:val="clear" w:color="auto" w:fill="auto"/>
            <w:vAlign w:val="bottom"/>
          </w:tcPr>
          <w:p w14:paraId="63880A41" w14:textId="77777777" w:rsidR="00006209" w:rsidRDefault="00006209" w:rsidP="009764DE">
            <w:pPr>
              <w:spacing w:line="240" w:lineRule="auto"/>
              <w:jc w:val="center"/>
            </w:pPr>
            <w:r>
              <w:rPr>
                <w:color w:val="000000"/>
              </w:rPr>
              <w:t>0.90</w:t>
            </w:r>
          </w:p>
        </w:tc>
        <w:tc>
          <w:tcPr>
            <w:tcW w:w="1688" w:type="dxa"/>
            <w:shd w:val="clear" w:color="auto" w:fill="auto"/>
            <w:vAlign w:val="bottom"/>
          </w:tcPr>
          <w:p w14:paraId="74FE4F54" w14:textId="77777777" w:rsidR="00006209" w:rsidRDefault="00006209" w:rsidP="009764DE">
            <w:pPr>
              <w:spacing w:line="240" w:lineRule="auto"/>
              <w:jc w:val="center"/>
            </w:pPr>
            <w:r>
              <w:rPr>
                <w:color w:val="000000"/>
              </w:rPr>
              <w:t>0.20</w:t>
            </w:r>
          </w:p>
        </w:tc>
        <w:tc>
          <w:tcPr>
            <w:tcW w:w="1712" w:type="dxa"/>
            <w:shd w:val="clear" w:color="auto" w:fill="auto"/>
            <w:vAlign w:val="bottom"/>
          </w:tcPr>
          <w:p w14:paraId="5B36430C" w14:textId="77777777" w:rsidR="00006209" w:rsidRDefault="00006209" w:rsidP="009764DE">
            <w:pPr>
              <w:spacing w:line="240" w:lineRule="auto"/>
              <w:jc w:val="center"/>
            </w:pPr>
            <w:r>
              <w:rPr>
                <w:color w:val="000000"/>
              </w:rPr>
              <w:t>5.27</w:t>
            </w:r>
          </w:p>
        </w:tc>
        <w:tc>
          <w:tcPr>
            <w:tcW w:w="1691" w:type="dxa"/>
            <w:shd w:val="clear" w:color="auto" w:fill="auto"/>
            <w:vAlign w:val="bottom"/>
          </w:tcPr>
          <w:p w14:paraId="4BB7152D" w14:textId="77777777" w:rsidR="00006209" w:rsidRDefault="00006209" w:rsidP="009764DE">
            <w:pPr>
              <w:spacing w:line="240" w:lineRule="auto"/>
              <w:jc w:val="center"/>
            </w:pPr>
            <w:r>
              <w:rPr>
                <w:color w:val="000000"/>
              </w:rPr>
              <w:t>0.11</w:t>
            </w:r>
          </w:p>
        </w:tc>
      </w:tr>
      <w:tr w:rsidR="00006209" w14:paraId="1CE99902" w14:textId="77777777" w:rsidTr="00006209">
        <w:trPr>
          <w:trHeight w:val="273"/>
        </w:trPr>
        <w:tc>
          <w:tcPr>
            <w:tcW w:w="2005" w:type="dxa"/>
            <w:shd w:val="clear" w:color="auto" w:fill="auto"/>
            <w:vAlign w:val="bottom"/>
          </w:tcPr>
          <w:p w14:paraId="21815DEE" w14:textId="77777777" w:rsidR="00006209" w:rsidRDefault="00006209" w:rsidP="009764DE">
            <w:pPr>
              <w:spacing w:line="240" w:lineRule="auto"/>
            </w:pPr>
          </w:p>
        </w:tc>
        <w:tc>
          <w:tcPr>
            <w:tcW w:w="710" w:type="dxa"/>
            <w:shd w:val="clear" w:color="auto" w:fill="auto"/>
            <w:vAlign w:val="bottom"/>
          </w:tcPr>
          <w:p w14:paraId="7AFD467A" w14:textId="77777777" w:rsidR="00006209" w:rsidRDefault="00006209" w:rsidP="009764DE">
            <w:pPr>
              <w:spacing w:line="240" w:lineRule="auto"/>
              <w:jc w:val="center"/>
            </w:pPr>
            <w:r>
              <w:t>18</w:t>
            </w:r>
          </w:p>
        </w:tc>
        <w:tc>
          <w:tcPr>
            <w:tcW w:w="1712" w:type="dxa"/>
            <w:shd w:val="clear" w:color="auto" w:fill="auto"/>
            <w:vAlign w:val="bottom"/>
          </w:tcPr>
          <w:p w14:paraId="6185C069" w14:textId="77777777" w:rsidR="00006209" w:rsidRDefault="00006209" w:rsidP="009764DE">
            <w:pPr>
              <w:spacing w:line="240" w:lineRule="auto"/>
              <w:jc w:val="center"/>
            </w:pPr>
            <w:r>
              <w:rPr>
                <w:color w:val="000000"/>
              </w:rPr>
              <w:t>9.95</w:t>
            </w:r>
          </w:p>
        </w:tc>
        <w:tc>
          <w:tcPr>
            <w:tcW w:w="1688" w:type="dxa"/>
            <w:shd w:val="clear" w:color="auto" w:fill="auto"/>
            <w:vAlign w:val="bottom"/>
          </w:tcPr>
          <w:p w14:paraId="6333735B" w14:textId="77777777" w:rsidR="00006209" w:rsidRDefault="00006209" w:rsidP="009764DE">
            <w:pPr>
              <w:spacing w:line="240" w:lineRule="auto"/>
              <w:jc w:val="center"/>
            </w:pPr>
            <w:r>
              <w:rPr>
                <w:color w:val="000000"/>
              </w:rPr>
              <w:t>0.71</w:t>
            </w:r>
          </w:p>
        </w:tc>
        <w:tc>
          <w:tcPr>
            <w:tcW w:w="1712" w:type="dxa"/>
            <w:shd w:val="clear" w:color="auto" w:fill="auto"/>
            <w:vAlign w:val="bottom"/>
          </w:tcPr>
          <w:p w14:paraId="47DD4386" w14:textId="77777777" w:rsidR="00006209" w:rsidRDefault="00006209" w:rsidP="009764DE">
            <w:pPr>
              <w:spacing w:line="240" w:lineRule="auto"/>
              <w:jc w:val="center"/>
            </w:pPr>
            <w:r>
              <w:rPr>
                <w:color w:val="000000"/>
              </w:rPr>
              <w:t>25.90</w:t>
            </w:r>
          </w:p>
        </w:tc>
        <w:tc>
          <w:tcPr>
            <w:tcW w:w="1691" w:type="dxa"/>
            <w:shd w:val="clear" w:color="auto" w:fill="auto"/>
            <w:vAlign w:val="bottom"/>
          </w:tcPr>
          <w:p w14:paraId="0E7440E0" w14:textId="77777777" w:rsidR="00006209" w:rsidRDefault="00006209" w:rsidP="009764DE">
            <w:pPr>
              <w:spacing w:line="240" w:lineRule="auto"/>
              <w:jc w:val="center"/>
            </w:pPr>
            <w:r>
              <w:rPr>
                <w:color w:val="000000"/>
              </w:rPr>
              <w:t>0.60</w:t>
            </w:r>
          </w:p>
        </w:tc>
      </w:tr>
      <w:tr w:rsidR="00006209" w14:paraId="7F900D9A" w14:textId="77777777" w:rsidTr="00006209">
        <w:trPr>
          <w:trHeight w:val="273"/>
        </w:trPr>
        <w:tc>
          <w:tcPr>
            <w:tcW w:w="2005" w:type="dxa"/>
            <w:shd w:val="clear" w:color="auto" w:fill="auto"/>
            <w:vAlign w:val="bottom"/>
          </w:tcPr>
          <w:p w14:paraId="489FAE14" w14:textId="77777777" w:rsidR="00006209" w:rsidRDefault="00006209" w:rsidP="009764DE">
            <w:pPr>
              <w:spacing w:line="240" w:lineRule="auto"/>
            </w:pPr>
          </w:p>
        </w:tc>
        <w:tc>
          <w:tcPr>
            <w:tcW w:w="710" w:type="dxa"/>
            <w:shd w:val="clear" w:color="auto" w:fill="auto"/>
            <w:vAlign w:val="bottom"/>
          </w:tcPr>
          <w:p w14:paraId="30E612A1" w14:textId="77777777" w:rsidR="00006209" w:rsidRDefault="00006209" w:rsidP="009764DE">
            <w:pPr>
              <w:spacing w:line="240" w:lineRule="auto"/>
              <w:jc w:val="center"/>
            </w:pPr>
            <w:r>
              <w:t>19</w:t>
            </w:r>
          </w:p>
        </w:tc>
        <w:tc>
          <w:tcPr>
            <w:tcW w:w="1712" w:type="dxa"/>
            <w:shd w:val="clear" w:color="auto" w:fill="auto"/>
            <w:vAlign w:val="bottom"/>
          </w:tcPr>
          <w:p w14:paraId="05656A68" w14:textId="77777777" w:rsidR="00006209" w:rsidRDefault="00006209" w:rsidP="009764DE">
            <w:pPr>
              <w:spacing w:line="240" w:lineRule="auto"/>
              <w:jc w:val="center"/>
            </w:pPr>
            <w:r>
              <w:rPr>
                <w:color w:val="000000"/>
              </w:rPr>
              <w:t>14.27</w:t>
            </w:r>
          </w:p>
        </w:tc>
        <w:tc>
          <w:tcPr>
            <w:tcW w:w="1688" w:type="dxa"/>
            <w:shd w:val="clear" w:color="auto" w:fill="auto"/>
            <w:vAlign w:val="bottom"/>
          </w:tcPr>
          <w:p w14:paraId="1EAFC8F0" w14:textId="77777777" w:rsidR="00006209" w:rsidRDefault="00006209" w:rsidP="009764DE">
            <w:pPr>
              <w:spacing w:line="240" w:lineRule="auto"/>
              <w:jc w:val="center"/>
            </w:pPr>
            <w:r>
              <w:rPr>
                <w:color w:val="000000"/>
              </w:rPr>
              <w:t>0.19</w:t>
            </w:r>
          </w:p>
        </w:tc>
        <w:tc>
          <w:tcPr>
            <w:tcW w:w="1712" w:type="dxa"/>
            <w:shd w:val="clear" w:color="auto" w:fill="auto"/>
            <w:vAlign w:val="bottom"/>
          </w:tcPr>
          <w:p w14:paraId="58BC58A8" w14:textId="77777777" w:rsidR="00006209" w:rsidRDefault="00006209" w:rsidP="009764DE">
            <w:pPr>
              <w:spacing w:line="240" w:lineRule="auto"/>
              <w:jc w:val="center"/>
            </w:pPr>
            <w:r>
              <w:rPr>
                <w:color w:val="000000"/>
              </w:rPr>
              <w:t>5.45</w:t>
            </w:r>
          </w:p>
        </w:tc>
        <w:tc>
          <w:tcPr>
            <w:tcW w:w="1691" w:type="dxa"/>
            <w:shd w:val="clear" w:color="auto" w:fill="auto"/>
            <w:vAlign w:val="bottom"/>
          </w:tcPr>
          <w:p w14:paraId="4CA20B15" w14:textId="77777777" w:rsidR="00006209" w:rsidRDefault="00006209" w:rsidP="009764DE">
            <w:pPr>
              <w:spacing w:line="240" w:lineRule="auto"/>
              <w:jc w:val="center"/>
            </w:pPr>
            <w:r>
              <w:rPr>
                <w:color w:val="000000"/>
              </w:rPr>
              <w:t>0.32</w:t>
            </w:r>
          </w:p>
        </w:tc>
      </w:tr>
      <w:tr w:rsidR="00006209" w14:paraId="6EA587B7" w14:textId="77777777" w:rsidTr="00006209">
        <w:trPr>
          <w:trHeight w:val="273"/>
        </w:trPr>
        <w:tc>
          <w:tcPr>
            <w:tcW w:w="2005" w:type="dxa"/>
            <w:shd w:val="clear" w:color="auto" w:fill="auto"/>
            <w:vAlign w:val="bottom"/>
          </w:tcPr>
          <w:p w14:paraId="5466B924" w14:textId="77777777" w:rsidR="00006209" w:rsidRDefault="00006209" w:rsidP="009764DE">
            <w:pPr>
              <w:spacing w:line="240" w:lineRule="auto"/>
            </w:pPr>
          </w:p>
        </w:tc>
        <w:tc>
          <w:tcPr>
            <w:tcW w:w="710" w:type="dxa"/>
            <w:shd w:val="clear" w:color="auto" w:fill="auto"/>
            <w:vAlign w:val="bottom"/>
          </w:tcPr>
          <w:p w14:paraId="03D97F03" w14:textId="77777777" w:rsidR="00006209" w:rsidRDefault="00006209" w:rsidP="009764DE">
            <w:pPr>
              <w:spacing w:line="240" w:lineRule="auto"/>
              <w:jc w:val="center"/>
            </w:pPr>
            <w:r>
              <w:t>20</w:t>
            </w:r>
          </w:p>
        </w:tc>
        <w:tc>
          <w:tcPr>
            <w:tcW w:w="1712" w:type="dxa"/>
            <w:shd w:val="clear" w:color="auto" w:fill="auto"/>
            <w:vAlign w:val="bottom"/>
          </w:tcPr>
          <w:p w14:paraId="49EA3CE7" w14:textId="77777777" w:rsidR="00006209" w:rsidRDefault="00006209" w:rsidP="009764DE">
            <w:pPr>
              <w:spacing w:line="240" w:lineRule="auto"/>
              <w:jc w:val="center"/>
            </w:pPr>
            <w:r>
              <w:rPr>
                <w:color w:val="000000"/>
              </w:rPr>
              <w:t>18.29</w:t>
            </w:r>
          </w:p>
        </w:tc>
        <w:tc>
          <w:tcPr>
            <w:tcW w:w="1688" w:type="dxa"/>
            <w:shd w:val="clear" w:color="auto" w:fill="auto"/>
            <w:vAlign w:val="bottom"/>
          </w:tcPr>
          <w:p w14:paraId="3A2F4734" w14:textId="77777777" w:rsidR="00006209" w:rsidRDefault="00006209" w:rsidP="009764DE">
            <w:pPr>
              <w:spacing w:line="240" w:lineRule="auto"/>
              <w:jc w:val="center"/>
            </w:pPr>
            <w:r>
              <w:rPr>
                <w:color w:val="000000"/>
              </w:rPr>
              <w:t>0.17</w:t>
            </w:r>
          </w:p>
        </w:tc>
        <w:tc>
          <w:tcPr>
            <w:tcW w:w="1712" w:type="dxa"/>
            <w:shd w:val="clear" w:color="auto" w:fill="auto"/>
            <w:vAlign w:val="bottom"/>
          </w:tcPr>
          <w:p w14:paraId="42CB7533" w14:textId="77777777" w:rsidR="00006209" w:rsidRDefault="00006209" w:rsidP="009764DE">
            <w:pPr>
              <w:spacing w:line="240" w:lineRule="auto"/>
              <w:jc w:val="center"/>
            </w:pPr>
            <w:r>
              <w:rPr>
                <w:color w:val="000000"/>
              </w:rPr>
              <w:t>9.52</w:t>
            </w:r>
          </w:p>
        </w:tc>
        <w:tc>
          <w:tcPr>
            <w:tcW w:w="1691" w:type="dxa"/>
            <w:shd w:val="clear" w:color="auto" w:fill="auto"/>
            <w:vAlign w:val="bottom"/>
          </w:tcPr>
          <w:p w14:paraId="125C012B" w14:textId="77777777" w:rsidR="00006209" w:rsidRDefault="00006209" w:rsidP="009764DE">
            <w:pPr>
              <w:spacing w:line="240" w:lineRule="auto"/>
              <w:jc w:val="center"/>
            </w:pPr>
            <w:r>
              <w:rPr>
                <w:color w:val="000000"/>
              </w:rPr>
              <w:t>0.26</w:t>
            </w:r>
          </w:p>
        </w:tc>
      </w:tr>
      <w:tr w:rsidR="00006209" w14:paraId="54277C98" w14:textId="77777777" w:rsidTr="00006209">
        <w:trPr>
          <w:trHeight w:val="273"/>
        </w:trPr>
        <w:tc>
          <w:tcPr>
            <w:tcW w:w="2005" w:type="dxa"/>
            <w:shd w:val="clear" w:color="auto" w:fill="auto"/>
            <w:vAlign w:val="bottom"/>
          </w:tcPr>
          <w:p w14:paraId="5F54610E" w14:textId="77777777" w:rsidR="00006209" w:rsidRDefault="00006209" w:rsidP="009764DE">
            <w:pPr>
              <w:spacing w:line="240" w:lineRule="auto"/>
            </w:pPr>
          </w:p>
        </w:tc>
        <w:tc>
          <w:tcPr>
            <w:tcW w:w="710" w:type="dxa"/>
            <w:shd w:val="clear" w:color="auto" w:fill="auto"/>
            <w:vAlign w:val="bottom"/>
          </w:tcPr>
          <w:p w14:paraId="431C2D61" w14:textId="77777777" w:rsidR="00006209" w:rsidRDefault="00006209" w:rsidP="009764DE">
            <w:pPr>
              <w:spacing w:line="240" w:lineRule="auto"/>
              <w:jc w:val="center"/>
            </w:pPr>
          </w:p>
        </w:tc>
        <w:tc>
          <w:tcPr>
            <w:tcW w:w="1712" w:type="dxa"/>
            <w:shd w:val="clear" w:color="auto" w:fill="auto"/>
            <w:vAlign w:val="bottom"/>
          </w:tcPr>
          <w:p w14:paraId="2B05AD2B" w14:textId="77777777" w:rsidR="00006209" w:rsidRDefault="00006209" w:rsidP="009764DE">
            <w:pPr>
              <w:spacing w:line="240" w:lineRule="auto"/>
              <w:jc w:val="center"/>
              <w:rPr>
                <w:color w:val="000000"/>
              </w:rPr>
            </w:pPr>
          </w:p>
        </w:tc>
        <w:tc>
          <w:tcPr>
            <w:tcW w:w="1688" w:type="dxa"/>
            <w:shd w:val="clear" w:color="auto" w:fill="auto"/>
            <w:vAlign w:val="bottom"/>
          </w:tcPr>
          <w:p w14:paraId="13D116AD" w14:textId="77777777" w:rsidR="00006209" w:rsidRDefault="00006209" w:rsidP="009764DE">
            <w:pPr>
              <w:spacing w:line="240" w:lineRule="auto"/>
              <w:jc w:val="center"/>
              <w:rPr>
                <w:color w:val="000000"/>
              </w:rPr>
            </w:pPr>
          </w:p>
        </w:tc>
        <w:tc>
          <w:tcPr>
            <w:tcW w:w="1712" w:type="dxa"/>
            <w:shd w:val="clear" w:color="auto" w:fill="auto"/>
            <w:vAlign w:val="bottom"/>
          </w:tcPr>
          <w:p w14:paraId="575FAC55" w14:textId="77777777" w:rsidR="00006209" w:rsidRDefault="00006209" w:rsidP="009764DE">
            <w:pPr>
              <w:spacing w:line="240" w:lineRule="auto"/>
              <w:jc w:val="center"/>
              <w:rPr>
                <w:color w:val="000000"/>
              </w:rPr>
            </w:pPr>
          </w:p>
        </w:tc>
        <w:tc>
          <w:tcPr>
            <w:tcW w:w="1691" w:type="dxa"/>
            <w:shd w:val="clear" w:color="auto" w:fill="auto"/>
            <w:vAlign w:val="bottom"/>
          </w:tcPr>
          <w:p w14:paraId="0C632FA5" w14:textId="77777777" w:rsidR="00006209" w:rsidRDefault="00006209" w:rsidP="009764DE">
            <w:pPr>
              <w:spacing w:line="240" w:lineRule="auto"/>
              <w:jc w:val="center"/>
              <w:rPr>
                <w:color w:val="000000"/>
              </w:rPr>
            </w:pPr>
          </w:p>
        </w:tc>
      </w:tr>
      <w:tr w:rsidR="00006209" w14:paraId="7567C648" w14:textId="77777777" w:rsidTr="00006209">
        <w:trPr>
          <w:trHeight w:val="273"/>
        </w:trPr>
        <w:tc>
          <w:tcPr>
            <w:tcW w:w="2005" w:type="dxa"/>
            <w:shd w:val="clear" w:color="auto" w:fill="auto"/>
            <w:vAlign w:val="bottom"/>
          </w:tcPr>
          <w:p w14:paraId="09E3C124" w14:textId="77777777" w:rsidR="00006209" w:rsidRDefault="00006209" w:rsidP="009764DE">
            <w:pPr>
              <w:spacing w:line="240" w:lineRule="auto"/>
            </w:pPr>
            <w:r>
              <w:t>Low Accuracy</w:t>
            </w:r>
          </w:p>
        </w:tc>
        <w:tc>
          <w:tcPr>
            <w:tcW w:w="710" w:type="dxa"/>
            <w:shd w:val="clear" w:color="auto" w:fill="auto"/>
            <w:vAlign w:val="bottom"/>
          </w:tcPr>
          <w:p w14:paraId="01754777" w14:textId="77777777" w:rsidR="00006209" w:rsidRDefault="00006209" w:rsidP="009764DE">
            <w:pPr>
              <w:spacing w:line="240" w:lineRule="auto"/>
              <w:jc w:val="center"/>
            </w:pPr>
            <w:r>
              <w:t>1</w:t>
            </w:r>
          </w:p>
        </w:tc>
        <w:tc>
          <w:tcPr>
            <w:tcW w:w="1712" w:type="dxa"/>
            <w:shd w:val="clear" w:color="auto" w:fill="auto"/>
            <w:vAlign w:val="bottom"/>
          </w:tcPr>
          <w:p w14:paraId="0B435B5A" w14:textId="77777777" w:rsidR="00006209" w:rsidRDefault="00006209" w:rsidP="009764DE">
            <w:pPr>
              <w:spacing w:line="240" w:lineRule="auto"/>
              <w:jc w:val="center"/>
            </w:pPr>
            <w:r>
              <w:rPr>
                <w:color w:val="000000"/>
              </w:rPr>
              <w:t>192.59</w:t>
            </w:r>
          </w:p>
        </w:tc>
        <w:tc>
          <w:tcPr>
            <w:tcW w:w="1688" w:type="dxa"/>
            <w:shd w:val="clear" w:color="auto" w:fill="auto"/>
            <w:vAlign w:val="bottom"/>
          </w:tcPr>
          <w:p w14:paraId="32144B3D" w14:textId="77777777" w:rsidR="00006209" w:rsidRDefault="00006209" w:rsidP="009764DE">
            <w:pPr>
              <w:spacing w:line="240" w:lineRule="auto"/>
              <w:jc w:val="center"/>
            </w:pPr>
            <w:r>
              <w:rPr>
                <w:color w:val="000000"/>
              </w:rPr>
              <w:t>0.05</w:t>
            </w:r>
          </w:p>
        </w:tc>
        <w:tc>
          <w:tcPr>
            <w:tcW w:w="1712" w:type="dxa"/>
            <w:shd w:val="clear" w:color="auto" w:fill="auto"/>
            <w:vAlign w:val="bottom"/>
          </w:tcPr>
          <w:p w14:paraId="4F972356" w14:textId="77777777" w:rsidR="00006209" w:rsidRDefault="00006209" w:rsidP="009764DE">
            <w:pPr>
              <w:spacing w:line="240" w:lineRule="auto"/>
              <w:jc w:val="center"/>
            </w:pPr>
            <w:r>
              <w:rPr>
                <w:color w:val="000000"/>
              </w:rPr>
              <w:t>0.22</w:t>
            </w:r>
          </w:p>
        </w:tc>
        <w:tc>
          <w:tcPr>
            <w:tcW w:w="1691" w:type="dxa"/>
            <w:shd w:val="clear" w:color="auto" w:fill="auto"/>
            <w:vAlign w:val="bottom"/>
          </w:tcPr>
          <w:p w14:paraId="743376F7" w14:textId="77777777" w:rsidR="00006209" w:rsidRDefault="00006209" w:rsidP="009764DE">
            <w:pPr>
              <w:spacing w:line="240" w:lineRule="auto"/>
              <w:jc w:val="center"/>
            </w:pPr>
            <w:r>
              <w:rPr>
                <w:color w:val="000000"/>
              </w:rPr>
              <w:t>1.00</w:t>
            </w:r>
          </w:p>
        </w:tc>
      </w:tr>
      <w:tr w:rsidR="00006209" w14:paraId="5C3E9A01" w14:textId="77777777" w:rsidTr="00006209">
        <w:trPr>
          <w:trHeight w:val="273"/>
        </w:trPr>
        <w:tc>
          <w:tcPr>
            <w:tcW w:w="2005" w:type="dxa"/>
            <w:tcBorders>
              <w:bottom w:val="single" w:sz="4" w:space="0" w:color="000000"/>
            </w:tcBorders>
            <w:shd w:val="clear" w:color="auto" w:fill="auto"/>
            <w:vAlign w:val="bottom"/>
          </w:tcPr>
          <w:p w14:paraId="292EAF5E" w14:textId="77777777" w:rsidR="00006209" w:rsidRDefault="00006209" w:rsidP="009764DE">
            <w:pPr>
              <w:spacing w:line="240" w:lineRule="auto"/>
            </w:pPr>
          </w:p>
        </w:tc>
        <w:tc>
          <w:tcPr>
            <w:tcW w:w="710" w:type="dxa"/>
            <w:tcBorders>
              <w:bottom w:val="single" w:sz="4" w:space="0" w:color="000000"/>
            </w:tcBorders>
            <w:shd w:val="clear" w:color="auto" w:fill="auto"/>
            <w:vAlign w:val="bottom"/>
          </w:tcPr>
          <w:p w14:paraId="7F0A82AF" w14:textId="77777777" w:rsidR="00006209" w:rsidRDefault="00006209" w:rsidP="009764DE">
            <w:pPr>
              <w:spacing w:line="240" w:lineRule="auto"/>
              <w:jc w:val="center"/>
            </w:pPr>
            <w:r>
              <w:t>13</w:t>
            </w:r>
          </w:p>
        </w:tc>
        <w:tc>
          <w:tcPr>
            <w:tcW w:w="1712" w:type="dxa"/>
            <w:tcBorders>
              <w:bottom w:val="single" w:sz="4" w:space="0" w:color="000000"/>
            </w:tcBorders>
            <w:shd w:val="clear" w:color="auto" w:fill="auto"/>
            <w:vAlign w:val="bottom"/>
          </w:tcPr>
          <w:p w14:paraId="51447619" w14:textId="77777777" w:rsidR="00006209" w:rsidRDefault="00006209" w:rsidP="009764DE">
            <w:pPr>
              <w:spacing w:line="240" w:lineRule="auto"/>
              <w:jc w:val="center"/>
            </w:pPr>
            <w:r>
              <w:rPr>
                <w:color w:val="000000"/>
              </w:rPr>
              <w:t>3.69</w:t>
            </w:r>
          </w:p>
        </w:tc>
        <w:tc>
          <w:tcPr>
            <w:tcW w:w="1688" w:type="dxa"/>
            <w:tcBorders>
              <w:bottom w:val="single" w:sz="4" w:space="0" w:color="000000"/>
            </w:tcBorders>
            <w:shd w:val="clear" w:color="auto" w:fill="auto"/>
            <w:vAlign w:val="bottom"/>
          </w:tcPr>
          <w:p w14:paraId="4A73871B" w14:textId="77777777" w:rsidR="00006209" w:rsidRDefault="00006209" w:rsidP="009764DE">
            <w:pPr>
              <w:spacing w:line="240" w:lineRule="auto"/>
              <w:jc w:val="center"/>
            </w:pPr>
            <w:r>
              <w:rPr>
                <w:color w:val="000000"/>
              </w:rPr>
              <w:t>0.10</w:t>
            </w:r>
          </w:p>
        </w:tc>
        <w:tc>
          <w:tcPr>
            <w:tcW w:w="1712" w:type="dxa"/>
            <w:tcBorders>
              <w:bottom w:val="single" w:sz="4" w:space="0" w:color="000000"/>
            </w:tcBorders>
            <w:shd w:val="clear" w:color="auto" w:fill="auto"/>
            <w:vAlign w:val="bottom"/>
          </w:tcPr>
          <w:p w14:paraId="4D12F179" w14:textId="77777777" w:rsidR="00006209" w:rsidRDefault="00006209" w:rsidP="009764DE">
            <w:pPr>
              <w:spacing w:line="240" w:lineRule="auto"/>
              <w:jc w:val="center"/>
            </w:pPr>
            <w:r>
              <w:rPr>
                <w:color w:val="000000"/>
              </w:rPr>
              <w:t>250.00</w:t>
            </w:r>
          </w:p>
        </w:tc>
        <w:tc>
          <w:tcPr>
            <w:tcW w:w="1691" w:type="dxa"/>
            <w:tcBorders>
              <w:bottom w:val="single" w:sz="4" w:space="0" w:color="000000"/>
            </w:tcBorders>
            <w:shd w:val="clear" w:color="auto" w:fill="auto"/>
            <w:vAlign w:val="bottom"/>
          </w:tcPr>
          <w:p w14:paraId="6AC6808D" w14:textId="77777777" w:rsidR="00006209" w:rsidRDefault="00006209" w:rsidP="009764DE">
            <w:pPr>
              <w:spacing w:line="240" w:lineRule="auto"/>
              <w:jc w:val="center"/>
            </w:pPr>
            <w:r>
              <w:rPr>
                <w:color w:val="000000"/>
              </w:rPr>
              <w:t>0.02</w:t>
            </w:r>
          </w:p>
        </w:tc>
      </w:tr>
    </w:tbl>
    <w:p w14:paraId="68A71112" w14:textId="77777777" w:rsidR="00006209" w:rsidRDefault="00006209" w:rsidP="00006209"/>
    <w:p w14:paraId="6C46D147" w14:textId="77777777" w:rsidR="00006209" w:rsidRDefault="00006209" w:rsidP="00006209"/>
    <w:p w14:paraId="73D786A7" w14:textId="77777777" w:rsidR="00006209" w:rsidRDefault="00006209" w:rsidP="00006209"/>
    <w:p w14:paraId="64E23D85" w14:textId="77777777" w:rsidR="00006209" w:rsidRDefault="00006209">
      <w:pPr>
        <w:spacing w:line="240" w:lineRule="auto"/>
      </w:pPr>
    </w:p>
    <w:p w14:paraId="3E97F3C2" w14:textId="77777777" w:rsidR="008E0583" w:rsidRDefault="00343CA6" w:rsidP="008E0583">
      <w:pPr>
        <w:keepNext/>
        <w:spacing w:line="240" w:lineRule="auto"/>
      </w:pPr>
      <w:commentRangeStart w:id="169"/>
      <w:r>
        <w:rPr>
          <w:noProof/>
        </w:rPr>
        <w:lastRenderedPageBreak/>
        <w:drawing>
          <wp:inline distT="0" distB="0" distL="0" distR="0" wp14:anchorId="7114EA14" wp14:editId="4B81BFA1">
            <wp:extent cx="5943600" cy="669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6696710"/>
                    </a:xfrm>
                    <a:prstGeom prst="rect">
                      <a:avLst/>
                    </a:prstGeom>
                  </pic:spPr>
                </pic:pic>
              </a:graphicData>
            </a:graphic>
          </wp:inline>
        </w:drawing>
      </w:r>
      <w:commentRangeEnd w:id="169"/>
    </w:p>
    <w:p w14:paraId="666F27A0" w14:textId="286FCA9A" w:rsidR="008E0583" w:rsidRPr="008E0583" w:rsidRDefault="008E0583" w:rsidP="008E0583">
      <w:pPr>
        <w:pStyle w:val="Caption"/>
        <w:rPr>
          <w:i w:val="0"/>
          <w:iCs w:val="0"/>
          <w:color w:val="auto"/>
          <w:sz w:val="22"/>
          <w:szCs w:val="22"/>
        </w:rPr>
      </w:pPr>
      <w:r w:rsidRPr="008E0583">
        <w:rPr>
          <w:i w:val="0"/>
          <w:iCs w:val="0"/>
          <w:color w:val="auto"/>
          <w:sz w:val="22"/>
          <w:szCs w:val="22"/>
        </w:rPr>
        <w:t>Figure</w:t>
      </w:r>
      <w:r>
        <w:rPr>
          <w:i w:val="0"/>
          <w:iCs w:val="0"/>
          <w:color w:val="auto"/>
          <w:sz w:val="22"/>
          <w:szCs w:val="22"/>
        </w:rPr>
        <w:t xml:space="preserve"> X</w:t>
      </w:r>
      <w:r w:rsidRPr="008E0583">
        <w:rPr>
          <w:i w:val="0"/>
          <w:iCs w:val="0"/>
          <w:color w:val="auto"/>
          <w:sz w:val="22"/>
          <w:szCs w:val="22"/>
        </w:rPr>
        <w:t>.</w:t>
      </w:r>
      <w:r>
        <w:rPr>
          <w:i w:val="0"/>
          <w:iCs w:val="0"/>
          <w:color w:val="auto"/>
          <w:sz w:val="22"/>
          <w:szCs w:val="22"/>
        </w:rPr>
        <w:t xml:space="preserve"> </w:t>
      </w:r>
      <w:r w:rsidRPr="008E0583">
        <w:rPr>
          <w:i w:val="0"/>
          <w:color w:val="00000A"/>
          <w:sz w:val="22"/>
          <w:szCs w:val="22"/>
        </w:rPr>
        <w:t xml:space="preserve">Fits of each of the </w:t>
      </w:r>
      <w:r>
        <w:rPr>
          <w:i w:val="0"/>
          <w:color w:val="00000A"/>
          <w:sz w:val="22"/>
          <w:szCs w:val="22"/>
        </w:rPr>
        <w:t>continuous (dotted line), threshold (solid line), and hybrid (dot-dash line) circular diffusion models to response error data in the high imageability condition, presented in histograms.</w:t>
      </w:r>
    </w:p>
    <w:p w14:paraId="5ED0462B" w14:textId="7A2D8017" w:rsidR="00343CA6" w:rsidRDefault="009E3CFA">
      <w:pPr>
        <w:spacing w:line="240" w:lineRule="auto"/>
      </w:pPr>
      <w:r>
        <w:rPr>
          <w:rStyle w:val="CommentReference"/>
        </w:rPr>
        <w:commentReference w:id="169"/>
      </w:r>
    </w:p>
    <w:p w14:paraId="2C4567C6" w14:textId="48DA3BC8" w:rsidR="009722FE" w:rsidRDefault="009722FE">
      <w:pPr>
        <w:spacing w:line="240" w:lineRule="auto"/>
      </w:pPr>
    </w:p>
    <w:p w14:paraId="2B87D77C" w14:textId="7734489C" w:rsidR="00090C4A" w:rsidRDefault="00343CA6">
      <w:pPr>
        <w:snapToGrid w:val="0"/>
        <w:ind w:left="720" w:hanging="720"/>
        <w:jc w:val="center"/>
        <w:rPr>
          <w:b/>
        </w:rPr>
      </w:pPr>
      <w:r>
        <w:rPr>
          <w:noProof/>
        </w:rPr>
        <w:lastRenderedPageBreak/>
        <w:drawing>
          <wp:inline distT="0" distB="0" distL="0" distR="0" wp14:anchorId="7E386CCC" wp14:editId="25E8BB40">
            <wp:extent cx="5943600" cy="66967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6696710"/>
                    </a:xfrm>
                    <a:prstGeom prst="rect">
                      <a:avLst/>
                    </a:prstGeom>
                  </pic:spPr>
                </pic:pic>
              </a:graphicData>
            </a:graphic>
          </wp:inline>
        </w:drawing>
      </w:r>
    </w:p>
    <w:p w14:paraId="2BD28A86" w14:textId="33AE3654" w:rsidR="009722FE" w:rsidRDefault="009722FE">
      <w:pPr>
        <w:snapToGrid w:val="0"/>
        <w:ind w:left="720" w:hanging="720"/>
        <w:jc w:val="center"/>
        <w:rPr>
          <w:b/>
        </w:rPr>
      </w:pPr>
      <w:r>
        <w:rPr>
          <w:noProof/>
        </w:rPr>
        <w:lastRenderedPageBreak/>
        <w:drawing>
          <wp:inline distT="0" distB="0" distL="0" distR="0" wp14:anchorId="3D66FFE5" wp14:editId="0375EB37">
            <wp:extent cx="5943600" cy="6696710"/>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6696710"/>
                    </a:xfrm>
                    <a:prstGeom prst="rect">
                      <a:avLst/>
                    </a:prstGeom>
                  </pic:spPr>
                </pic:pic>
              </a:graphicData>
            </a:graphic>
          </wp:inline>
        </w:drawing>
      </w:r>
    </w:p>
    <w:p w14:paraId="50E10810" w14:textId="076E9038" w:rsidR="00343CA6" w:rsidRDefault="00343CA6">
      <w:pPr>
        <w:snapToGrid w:val="0"/>
        <w:ind w:left="720" w:hanging="720"/>
        <w:jc w:val="center"/>
        <w:rPr>
          <w:b/>
        </w:rPr>
      </w:pPr>
      <w:r>
        <w:rPr>
          <w:noProof/>
        </w:rPr>
        <w:lastRenderedPageBreak/>
        <w:drawing>
          <wp:inline distT="0" distB="0" distL="0" distR="0" wp14:anchorId="379F650C" wp14:editId="1CD9060A">
            <wp:extent cx="5943600" cy="669671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696710"/>
                    </a:xfrm>
                    <a:prstGeom prst="rect">
                      <a:avLst/>
                    </a:prstGeom>
                  </pic:spPr>
                </pic:pic>
              </a:graphicData>
            </a:graphic>
          </wp:inline>
        </w:drawing>
      </w:r>
    </w:p>
    <w:p w14:paraId="7AF4479C" w14:textId="5DCD61EA" w:rsidR="009722FE" w:rsidRDefault="009722FE">
      <w:pPr>
        <w:spacing w:line="240" w:lineRule="auto"/>
        <w:rPr>
          <w:b/>
        </w:rPr>
      </w:pPr>
      <w:r>
        <w:rPr>
          <w:b/>
        </w:rPr>
        <w:br w:type="page"/>
      </w:r>
    </w:p>
    <w:p w14:paraId="5027C0C4" w14:textId="2001E61C" w:rsidR="00DD2134" w:rsidRDefault="00DD2134">
      <w:pPr>
        <w:spacing w:line="240" w:lineRule="auto"/>
      </w:pPr>
    </w:p>
    <w:p w14:paraId="41C28700" w14:textId="6FA2B5DD" w:rsidR="00090C4A" w:rsidRDefault="00AA41A8">
      <w:pPr>
        <w:ind w:firstLine="720"/>
        <w:jc w:val="center"/>
      </w:pPr>
      <w:r>
        <w:t>References</w:t>
      </w:r>
    </w:p>
    <w:p w14:paraId="5EC1D33B" w14:textId="77777777" w:rsidR="00090C4A" w:rsidRDefault="00090C4A"/>
    <w:p w14:paraId="4CD15C2B" w14:textId="77777777" w:rsidR="00090C4A" w:rsidRDefault="00AA41A8">
      <w:pPr>
        <w:ind w:left="720" w:hanging="720"/>
        <w:rPr>
          <w:color w:val="222222"/>
        </w:rPr>
      </w:pPr>
      <w:r>
        <w:rPr>
          <w:color w:val="222222"/>
        </w:rPr>
        <w:t xml:space="preserve">Atkinson, R. C., &amp; </w:t>
      </w:r>
      <w:proofErr w:type="spellStart"/>
      <w:r>
        <w:rPr>
          <w:color w:val="222222"/>
        </w:rPr>
        <w:t>Juola</w:t>
      </w:r>
      <w:proofErr w:type="spellEnd"/>
      <w:r>
        <w:rPr>
          <w:color w:val="222222"/>
        </w:rPr>
        <w:t>, J. F. (1974). </w:t>
      </w:r>
      <w:r>
        <w:rPr>
          <w:i/>
          <w:iCs/>
          <w:color w:val="222222"/>
        </w:rPr>
        <w:t>Search and decision processes in recognition memory</w:t>
      </w:r>
      <w:r>
        <w:rPr>
          <w:color w:val="222222"/>
        </w:rPr>
        <w:t>. WH Freeman.</w:t>
      </w:r>
    </w:p>
    <w:p w14:paraId="16C9C061" w14:textId="77777777" w:rsidR="00090C4A" w:rsidRDefault="00AA41A8">
      <w:pPr>
        <w:ind w:left="720" w:hanging="720"/>
      </w:pPr>
      <w:r>
        <w:rPr>
          <w:color w:val="222222"/>
          <w:shd w:val="clear" w:color="auto" w:fill="FFFFFF"/>
        </w:rPr>
        <w:t>Banks, W. P. (2000). Recognition and source memory as multivariate decision processes.</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11</w:t>
      </w:r>
      <w:r>
        <w:rPr>
          <w:color w:val="222222"/>
          <w:shd w:val="clear" w:color="auto" w:fill="FFFFFF"/>
        </w:rPr>
        <w:t>(4), 267-273.</w:t>
      </w:r>
    </w:p>
    <w:p w14:paraId="54E60C26" w14:textId="77777777" w:rsidR="00090C4A" w:rsidRDefault="00AA41A8">
      <w:pPr>
        <w:ind w:left="720" w:hanging="720"/>
      </w:pPr>
      <w:r>
        <w:rPr>
          <w:color w:val="222222"/>
          <w:shd w:val="clear" w:color="auto" w:fill="FFFFFF"/>
        </w:rPr>
        <w:t xml:space="preserve">Batchelder, W. H., &amp; </w:t>
      </w:r>
      <w:proofErr w:type="spellStart"/>
      <w:r>
        <w:rPr>
          <w:color w:val="222222"/>
          <w:shd w:val="clear" w:color="auto" w:fill="FFFFFF"/>
        </w:rPr>
        <w:t>Riefer</w:t>
      </w:r>
      <w:proofErr w:type="spellEnd"/>
      <w:r>
        <w:rPr>
          <w:color w:val="222222"/>
          <w:shd w:val="clear" w:color="auto" w:fill="FFFFFF"/>
        </w:rPr>
        <w:t>, D. M. (1990). Multinomial processing models of source monitoring.</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97</w:t>
      </w:r>
      <w:r>
        <w:rPr>
          <w:color w:val="222222"/>
          <w:shd w:val="clear" w:color="auto" w:fill="FFFFFF"/>
        </w:rPr>
        <w:t>(4), 548.</w:t>
      </w:r>
    </w:p>
    <w:p w14:paraId="186CEF84" w14:textId="77777777" w:rsidR="00090C4A" w:rsidRDefault="00AA41A8">
      <w:pPr>
        <w:ind w:left="720" w:hanging="720"/>
      </w:pPr>
      <w:r>
        <w:rPr>
          <w:color w:val="222222"/>
          <w:shd w:val="clear" w:color="auto" w:fill="FFFFFF"/>
        </w:rPr>
        <w:t xml:space="preserve">Bell, R., </w:t>
      </w:r>
      <w:proofErr w:type="spellStart"/>
      <w:r>
        <w:rPr>
          <w:color w:val="222222"/>
          <w:shd w:val="clear" w:color="auto" w:fill="FFFFFF"/>
        </w:rPr>
        <w:t>Mieth</w:t>
      </w:r>
      <w:proofErr w:type="spellEnd"/>
      <w:r>
        <w:rPr>
          <w:color w:val="222222"/>
          <w:shd w:val="clear" w:color="auto" w:fill="FFFFFF"/>
        </w:rPr>
        <w:t>, L., &amp; Buchner, A. (2017). Emotional memory: No source memory without old–new recognition.</w:t>
      </w:r>
      <w:r>
        <w:rPr>
          <w:rStyle w:val="apple-converted-space"/>
          <w:color w:val="222222"/>
          <w:shd w:val="clear" w:color="auto" w:fill="FFFFFF"/>
        </w:rPr>
        <w:t> </w:t>
      </w:r>
      <w:r>
        <w:rPr>
          <w:i/>
          <w:iCs/>
          <w:color w:val="222222"/>
        </w:rPr>
        <w:t>Emotion</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(1), 120.</w:t>
      </w:r>
    </w:p>
    <w:p w14:paraId="262D4909" w14:textId="77777777" w:rsidR="00090C4A" w:rsidRDefault="00AA41A8">
      <w:pPr>
        <w:ind w:left="720" w:hanging="720"/>
      </w:pPr>
      <w:r>
        <w:rPr>
          <w:color w:val="222222"/>
          <w:shd w:val="clear" w:color="auto" w:fill="FFFFFF"/>
        </w:rPr>
        <w:t>Bowers, J. S., &amp; Schacter, D. L. (1990). Implicit memory and test awareness.</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16</w:t>
      </w:r>
      <w:r>
        <w:rPr>
          <w:color w:val="222222"/>
          <w:shd w:val="clear" w:color="auto" w:fill="FFFFFF"/>
        </w:rPr>
        <w:t>(3), 404.</w:t>
      </w:r>
    </w:p>
    <w:p w14:paraId="3257ACF2" w14:textId="77777777" w:rsidR="00090C4A" w:rsidRDefault="00AA41A8">
      <w:pPr>
        <w:ind w:left="720" w:hanging="720"/>
      </w:pPr>
      <w:r>
        <w:rPr>
          <w:color w:val="222222"/>
          <w:shd w:val="clear" w:color="auto" w:fill="FFFFFF"/>
        </w:rPr>
        <w:t xml:space="preserve">Dube, C., </w:t>
      </w:r>
      <w:proofErr w:type="spellStart"/>
      <w:r>
        <w:rPr>
          <w:color w:val="222222"/>
          <w:shd w:val="clear" w:color="auto" w:fill="FFFFFF"/>
        </w:rPr>
        <w:t>Starns</w:t>
      </w:r>
      <w:proofErr w:type="spellEnd"/>
      <w:r>
        <w:rPr>
          <w:color w:val="222222"/>
          <w:shd w:val="clear" w:color="auto" w:fill="FFFFFF"/>
        </w:rPr>
        <w:t xml:space="preserve">, J. J., </w:t>
      </w:r>
      <w:proofErr w:type="spellStart"/>
      <w:r>
        <w:rPr>
          <w:color w:val="222222"/>
          <w:shd w:val="clear" w:color="auto" w:fill="FFFFFF"/>
        </w:rPr>
        <w:t>Rotello</w:t>
      </w:r>
      <w:proofErr w:type="spellEnd"/>
      <w:r>
        <w:rPr>
          <w:color w:val="222222"/>
          <w:shd w:val="clear" w:color="auto" w:fill="FFFFFF"/>
        </w:rPr>
        <w:t>, C. M., &amp; Ratcliff, R. (2012). Beyond ROC curvature: Strength effects and response time data support continuous-evidence models of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67</w:t>
      </w:r>
      <w:r>
        <w:rPr>
          <w:color w:val="222222"/>
          <w:shd w:val="clear" w:color="auto" w:fill="FFFFFF"/>
        </w:rPr>
        <w:t>(3), 389-406.</w:t>
      </w:r>
    </w:p>
    <w:p w14:paraId="68928F1C" w14:textId="77777777" w:rsidR="00090C4A" w:rsidRDefault="00AA41A8">
      <w:pPr>
        <w:ind w:left="720" w:hanging="720"/>
      </w:pPr>
      <w:r>
        <w:rPr>
          <w:color w:val="222222"/>
          <w:shd w:val="clear" w:color="auto" w:fill="FFFFFF"/>
        </w:rPr>
        <w:t xml:space="preserve">Harlow, I. M., &amp; Donaldson, D. I. (2013). Source accuracy data reveal the </w:t>
      </w:r>
      <w:proofErr w:type="spellStart"/>
      <w:r>
        <w:rPr>
          <w:color w:val="222222"/>
          <w:shd w:val="clear" w:color="auto" w:fill="FFFFFF"/>
        </w:rPr>
        <w:t>thresholded</w:t>
      </w:r>
      <w:proofErr w:type="spellEnd"/>
      <w:r>
        <w:rPr>
          <w:color w:val="222222"/>
          <w:shd w:val="clear" w:color="auto" w:fill="FFFFFF"/>
        </w:rPr>
        <w:t xml:space="preserve"> nature of human episodic memory.</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(2), 318-325.</w:t>
      </w:r>
    </w:p>
    <w:p w14:paraId="59892526" w14:textId="3ED8DE35" w:rsidR="00090C4A" w:rsidRDefault="00AA41A8">
      <w:pPr>
        <w:ind w:left="720" w:hanging="720"/>
        <w:rPr>
          <w:color w:val="222222"/>
          <w:shd w:val="clear" w:color="auto" w:fill="FFFFFF"/>
        </w:rPr>
      </w:pPr>
      <w:proofErr w:type="spellStart"/>
      <w:r>
        <w:rPr>
          <w:color w:val="222222"/>
          <w:shd w:val="clear" w:color="auto" w:fill="FFFFFF"/>
        </w:rPr>
        <w:t>Hautus</w:t>
      </w:r>
      <w:proofErr w:type="spellEnd"/>
      <w:r>
        <w:rPr>
          <w:color w:val="222222"/>
          <w:shd w:val="clear" w:color="auto" w:fill="FFFFFF"/>
        </w:rPr>
        <w:t xml:space="preserve">, M. J., Macmillan, N. A., &amp; </w:t>
      </w:r>
      <w:proofErr w:type="spellStart"/>
      <w:r>
        <w:rPr>
          <w:color w:val="222222"/>
          <w:shd w:val="clear" w:color="auto" w:fill="FFFFFF"/>
        </w:rPr>
        <w:t>Rotello</w:t>
      </w:r>
      <w:proofErr w:type="spellEnd"/>
      <w:r>
        <w:rPr>
          <w:color w:val="222222"/>
          <w:shd w:val="clear" w:color="auto" w:fill="FFFFFF"/>
        </w:rPr>
        <w:t>, C. B. (2008). Toward a complete decision model of item and source recognition.</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15</w:t>
      </w:r>
      <w:r>
        <w:rPr>
          <w:color w:val="222222"/>
          <w:shd w:val="clear" w:color="auto" w:fill="FFFFFF"/>
        </w:rPr>
        <w:t>(5), 889-905.</w:t>
      </w:r>
    </w:p>
    <w:p w14:paraId="20D17B6F" w14:textId="46D228E8" w:rsidR="0086201A" w:rsidRDefault="0086201A">
      <w:pPr>
        <w:ind w:left="720" w:hanging="720"/>
        <w:rPr>
          <w:color w:val="222222"/>
          <w:highlight w:val="white"/>
        </w:rPr>
      </w:pPr>
      <w:proofErr w:type="spellStart"/>
      <w:r>
        <w:rPr>
          <w:rFonts w:ascii="Arial" w:hAnsi="Arial" w:cs="Arial"/>
          <w:color w:val="222222"/>
          <w:sz w:val="20"/>
          <w:szCs w:val="20"/>
          <w:shd w:val="clear" w:color="auto" w:fill="FFFFFF"/>
        </w:rPr>
        <w:t>Janowsky</w:t>
      </w:r>
      <w:proofErr w:type="spellEnd"/>
      <w:r>
        <w:rPr>
          <w:rFonts w:ascii="Arial" w:hAnsi="Arial" w:cs="Arial"/>
          <w:color w:val="222222"/>
          <w:sz w:val="20"/>
          <w:szCs w:val="20"/>
          <w:shd w:val="clear" w:color="auto" w:fill="FFFFFF"/>
        </w:rPr>
        <w:t>, J. S., Shimamura, A. P., &amp; Squire, L. R. (1989). Source memory impairment in patients with frontal lobe lesions. </w:t>
      </w:r>
      <w:proofErr w:type="spellStart"/>
      <w:r>
        <w:rPr>
          <w:rFonts w:ascii="Arial" w:hAnsi="Arial" w:cs="Arial"/>
          <w:i/>
          <w:iCs/>
          <w:color w:val="222222"/>
          <w:sz w:val="20"/>
          <w:szCs w:val="20"/>
          <w:shd w:val="clear" w:color="auto" w:fill="FFFFFF"/>
        </w:rPr>
        <w:t>Neuropsychologia</w:t>
      </w:r>
      <w:proofErr w:type="spellEnd"/>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27</w:t>
      </w:r>
      <w:r>
        <w:rPr>
          <w:rFonts w:ascii="Arial" w:hAnsi="Arial" w:cs="Arial"/>
          <w:color w:val="222222"/>
          <w:sz w:val="20"/>
          <w:szCs w:val="20"/>
          <w:shd w:val="clear" w:color="auto" w:fill="FFFFFF"/>
        </w:rPr>
        <w:t>(8), 1043-1056.</w:t>
      </w:r>
    </w:p>
    <w:p w14:paraId="7D6305EE" w14:textId="77777777" w:rsidR="00090C4A" w:rsidRDefault="00AA41A8">
      <w:pPr>
        <w:ind w:left="720" w:hanging="720"/>
        <w:rPr>
          <w:color w:val="222222"/>
          <w:highlight w:val="white"/>
        </w:rPr>
      </w:pPr>
      <w:proofErr w:type="spellStart"/>
      <w:r>
        <w:rPr>
          <w:color w:val="222222"/>
          <w:shd w:val="clear" w:color="auto" w:fill="FFFFFF"/>
        </w:rPr>
        <w:t>Klauer</w:t>
      </w:r>
      <w:proofErr w:type="spellEnd"/>
      <w:r>
        <w:rPr>
          <w:color w:val="222222"/>
          <w:shd w:val="clear" w:color="auto" w:fill="FFFFFF"/>
        </w:rPr>
        <w:t>, K. C., &amp; Kellen, D. (2010). Toward a complete decision model of item and source recognition: A discrete-state approach.</w:t>
      </w:r>
      <w:r>
        <w:rPr>
          <w:rStyle w:val="apple-converted-space"/>
          <w:color w:val="222222"/>
          <w:shd w:val="clear" w:color="auto" w:fill="FFFFFF"/>
        </w:rPr>
        <w:t> </w:t>
      </w:r>
      <w:r>
        <w:rPr>
          <w:i/>
          <w:iCs/>
          <w:color w:val="222222"/>
        </w:rPr>
        <w:t>Psychonomic Bulletin &amp; Review</w:t>
      </w:r>
      <w:r>
        <w:rPr>
          <w:color w:val="222222"/>
          <w:shd w:val="clear" w:color="auto" w:fill="FFFFFF"/>
        </w:rPr>
        <w:t>,</w:t>
      </w:r>
      <w:r>
        <w:rPr>
          <w:rStyle w:val="apple-converted-space"/>
          <w:color w:val="222222"/>
          <w:shd w:val="clear" w:color="auto" w:fill="FFFFFF"/>
        </w:rPr>
        <w:t> </w:t>
      </w:r>
      <w:r>
        <w:rPr>
          <w:i/>
          <w:iCs/>
          <w:color w:val="222222"/>
        </w:rPr>
        <w:t>17</w:t>
      </w:r>
      <w:r>
        <w:rPr>
          <w:color w:val="222222"/>
          <w:shd w:val="clear" w:color="auto" w:fill="FFFFFF"/>
        </w:rPr>
        <w:t>(4), 465-478.</w:t>
      </w:r>
    </w:p>
    <w:p w14:paraId="5AE78793" w14:textId="77777777" w:rsidR="00090C4A" w:rsidRDefault="00AA41A8">
      <w:pPr>
        <w:ind w:left="720" w:hanging="720"/>
      </w:pPr>
      <w:proofErr w:type="spellStart"/>
      <w:r>
        <w:rPr>
          <w:color w:val="222222"/>
          <w:shd w:val="clear" w:color="auto" w:fill="FFFFFF"/>
        </w:rPr>
        <w:lastRenderedPageBreak/>
        <w:t>Malejka</w:t>
      </w:r>
      <w:proofErr w:type="spellEnd"/>
      <w:r>
        <w:rPr>
          <w:color w:val="222222"/>
          <w:shd w:val="clear" w:color="auto" w:fill="FFFFFF"/>
        </w:rPr>
        <w:t xml:space="preserve">, S., &amp; </w:t>
      </w:r>
      <w:proofErr w:type="spellStart"/>
      <w:r>
        <w:rPr>
          <w:color w:val="222222"/>
          <w:shd w:val="clear" w:color="auto" w:fill="FFFFFF"/>
        </w:rPr>
        <w:t>Bröder</w:t>
      </w:r>
      <w:proofErr w:type="spellEnd"/>
      <w:r>
        <w:rPr>
          <w:color w:val="222222"/>
          <w:shd w:val="clear" w:color="auto" w:fill="FFFFFF"/>
        </w:rPr>
        <w:t>, A. (2016). No source memory for unrecognized items when implicit feedback is avoided.</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44</w:t>
      </w:r>
      <w:r>
        <w:rPr>
          <w:color w:val="222222"/>
          <w:shd w:val="clear" w:color="auto" w:fill="FFFFFF"/>
        </w:rPr>
        <w:t>(1), 63-72.</w:t>
      </w:r>
    </w:p>
    <w:p w14:paraId="7F490603" w14:textId="77777777" w:rsidR="00090C4A" w:rsidRDefault="00AA41A8">
      <w:pPr>
        <w:ind w:left="720" w:hanging="720"/>
      </w:pPr>
      <w:proofErr w:type="spellStart"/>
      <w:r>
        <w:rPr>
          <w:color w:val="222222"/>
          <w:shd w:val="clear" w:color="auto" w:fill="FFFFFF"/>
        </w:rPr>
        <w:t>Mickes</w:t>
      </w:r>
      <w:proofErr w:type="spellEnd"/>
      <w:r>
        <w:rPr>
          <w:color w:val="222222"/>
          <w:shd w:val="clear" w:color="auto" w:fill="FFFFFF"/>
        </w:rPr>
        <w:t xml:space="preserve">, L., </w:t>
      </w:r>
      <w:proofErr w:type="spellStart"/>
      <w:r>
        <w:rPr>
          <w:color w:val="222222"/>
          <w:shd w:val="clear" w:color="auto" w:fill="FFFFFF"/>
        </w:rPr>
        <w:t>Wais</w:t>
      </w:r>
      <w:proofErr w:type="spellEnd"/>
      <w:r>
        <w:rPr>
          <w:color w:val="222222"/>
          <w:shd w:val="clear" w:color="auto" w:fill="FFFFFF"/>
        </w:rPr>
        <w:t xml:space="preserve">, P. E., &amp; </w:t>
      </w:r>
      <w:proofErr w:type="spellStart"/>
      <w:r>
        <w:rPr>
          <w:color w:val="222222"/>
          <w:shd w:val="clear" w:color="auto" w:fill="FFFFFF"/>
        </w:rPr>
        <w:t>Wixted</w:t>
      </w:r>
      <w:proofErr w:type="spellEnd"/>
      <w:r>
        <w:rPr>
          <w:color w:val="222222"/>
          <w:shd w:val="clear" w:color="auto" w:fill="FFFFFF"/>
        </w:rPr>
        <w:t>, J. T. (2009). Recollection is a continuous process: Implications for dual-process theories of recognition memory.</w:t>
      </w:r>
      <w:r>
        <w:rPr>
          <w:rStyle w:val="apple-converted-space"/>
          <w:color w:val="222222"/>
          <w:shd w:val="clear" w:color="auto" w:fill="FFFFFF"/>
        </w:rPr>
        <w:t> </w:t>
      </w:r>
      <w:r>
        <w:rPr>
          <w:i/>
          <w:iCs/>
          <w:color w:val="222222"/>
        </w:rPr>
        <w:t>Psychological science</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509-515.</w:t>
      </w:r>
    </w:p>
    <w:p w14:paraId="2F78ABB5" w14:textId="77777777" w:rsidR="00090C4A" w:rsidRDefault="00AA41A8">
      <w:pPr>
        <w:ind w:left="720" w:hanging="720"/>
      </w:pPr>
      <w:proofErr w:type="spellStart"/>
      <w:r>
        <w:rPr>
          <w:color w:val="222222"/>
          <w:shd w:val="clear" w:color="auto" w:fill="FFFFFF"/>
        </w:rPr>
        <w:t>Onyper</w:t>
      </w:r>
      <w:proofErr w:type="spellEnd"/>
      <w:r>
        <w:rPr>
          <w:color w:val="222222"/>
          <w:shd w:val="clear" w:color="auto" w:fill="FFFFFF"/>
        </w:rPr>
        <w:t>, S. V., Zhang, Y. X., &amp; Howard, M. W. (2010). Some-or-</w:t>
      </w:r>
      <w:proofErr w:type="gramStart"/>
      <w:r>
        <w:rPr>
          <w:color w:val="222222"/>
          <w:shd w:val="clear" w:color="auto" w:fill="FFFFFF"/>
        </w:rPr>
        <w:t>none</w:t>
      </w:r>
      <w:proofErr w:type="gramEnd"/>
      <w:r>
        <w:rPr>
          <w:color w:val="222222"/>
          <w:shd w:val="clear" w:color="auto" w:fill="FFFFFF"/>
        </w:rPr>
        <w:t xml:space="preserve"> recollection: Evidence from item and source memory.</w:t>
      </w:r>
      <w:r>
        <w:rPr>
          <w:rStyle w:val="apple-converted-space"/>
          <w:color w:val="222222"/>
          <w:shd w:val="clear" w:color="auto" w:fill="FFFFFF"/>
        </w:rPr>
        <w:t> </w:t>
      </w:r>
      <w:r>
        <w:rPr>
          <w:i/>
          <w:iCs/>
          <w:color w:val="222222"/>
        </w:rPr>
        <w:t>Journal of Experimental Psychology: General</w:t>
      </w:r>
      <w:r>
        <w:rPr>
          <w:color w:val="222222"/>
          <w:shd w:val="clear" w:color="auto" w:fill="FFFFFF"/>
        </w:rPr>
        <w:t>,</w:t>
      </w:r>
      <w:r>
        <w:rPr>
          <w:rStyle w:val="apple-converted-space"/>
          <w:color w:val="222222"/>
          <w:shd w:val="clear" w:color="auto" w:fill="FFFFFF"/>
        </w:rPr>
        <w:t> </w:t>
      </w:r>
      <w:r>
        <w:rPr>
          <w:i/>
          <w:iCs/>
          <w:color w:val="222222"/>
        </w:rPr>
        <w:t>139</w:t>
      </w:r>
      <w:r>
        <w:rPr>
          <w:color w:val="222222"/>
          <w:shd w:val="clear" w:color="auto" w:fill="FFFFFF"/>
        </w:rPr>
        <w:t>(2), 341.</w:t>
      </w:r>
    </w:p>
    <w:p w14:paraId="43601A17" w14:textId="77777777" w:rsidR="00090C4A" w:rsidRDefault="00AA41A8">
      <w:pPr>
        <w:ind w:left="720" w:hanging="720"/>
        <w:rPr>
          <w:color w:val="222222"/>
          <w:highlight w:val="white"/>
        </w:rPr>
      </w:pPr>
      <w:proofErr w:type="spellStart"/>
      <w:r>
        <w:rPr>
          <w:color w:val="222222"/>
          <w:shd w:val="clear" w:color="auto" w:fill="FFFFFF"/>
        </w:rPr>
        <w:t>Osth</w:t>
      </w:r>
      <w:proofErr w:type="spellEnd"/>
      <w:r>
        <w:rPr>
          <w:color w:val="222222"/>
          <w:shd w:val="clear" w:color="auto" w:fill="FFFFFF"/>
        </w:rPr>
        <w:t xml:space="preserve">, A. F., Bora, B., Dennis, S., &amp; Heathcote, A. (2017). Diffusion vs. linear ballistic accumulation: Different models, different conclusions about the slope of the </w:t>
      </w:r>
      <w:proofErr w:type="spellStart"/>
      <w:r>
        <w:rPr>
          <w:color w:val="222222"/>
          <w:shd w:val="clear" w:color="auto" w:fill="FFFFFF"/>
        </w:rPr>
        <w:t>zROC</w:t>
      </w:r>
      <w:proofErr w:type="spellEnd"/>
      <w:r>
        <w:rPr>
          <w:color w:val="222222"/>
          <w:shd w:val="clear" w:color="auto" w:fill="FFFFFF"/>
        </w:rPr>
        <w:t xml:space="preserve"> in recognition memory.</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96</w:t>
      </w:r>
      <w:r>
        <w:rPr>
          <w:color w:val="222222"/>
          <w:shd w:val="clear" w:color="auto" w:fill="FFFFFF"/>
        </w:rPr>
        <w:t>, 36-61.</w:t>
      </w:r>
    </w:p>
    <w:p w14:paraId="58D5CE4E" w14:textId="77777777" w:rsidR="00090C4A" w:rsidRDefault="00AA41A8">
      <w:pPr>
        <w:ind w:left="720" w:hanging="720"/>
      </w:pPr>
      <w:proofErr w:type="spellStart"/>
      <w:r>
        <w:rPr>
          <w:color w:val="222222"/>
          <w:shd w:val="clear" w:color="auto" w:fill="FFFFFF"/>
        </w:rPr>
        <w:t>Osth</w:t>
      </w:r>
      <w:proofErr w:type="spellEnd"/>
      <w:r>
        <w:rPr>
          <w:color w:val="222222"/>
          <w:shd w:val="clear" w:color="auto" w:fill="FFFFFF"/>
        </w:rPr>
        <w:t>, A. F., Fox, J., McKague, M., Heathcote, A., &amp; Dennis, S. (2018). The list strength effect in source memory: Data and a global matching model.</w:t>
      </w:r>
      <w:r>
        <w:rPr>
          <w:rStyle w:val="apple-converted-space"/>
          <w:color w:val="222222"/>
          <w:shd w:val="clear" w:color="auto" w:fill="FFFFFF"/>
        </w:rPr>
        <w:t> </w:t>
      </w:r>
      <w:r>
        <w:rPr>
          <w:i/>
          <w:iCs/>
          <w:color w:val="222222"/>
        </w:rPr>
        <w:t>Journal of Memory and Language</w:t>
      </w:r>
      <w:r>
        <w:rPr>
          <w:color w:val="222222"/>
          <w:shd w:val="clear" w:color="auto" w:fill="FFFFFF"/>
        </w:rPr>
        <w:t>,</w:t>
      </w:r>
      <w:r>
        <w:rPr>
          <w:rStyle w:val="apple-converted-space"/>
          <w:color w:val="222222"/>
          <w:shd w:val="clear" w:color="auto" w:fill="FFFFFF"/>
        </w:rPr>
        <w:t> </w:t>
      </w:r>
      <w:r>
        <w:rPr>
          <w:i/>
          <w:iCs/>
          <w:color w:val="222222"/>
        </w:rPr>
        <w:t>103</w:t>
      </w:r>
      <w:r>
        <w:rPr>
          <w:color w:val="222222"/>
          <w:shd w:val="clear" w:color="auto" w:fill="FFFFFF"/>
        </w:rPr>
        <w:t>, 91-113.</w:t>
      </w:r>
    </w:p>
    <w:p w14:paraId="1D585A09" w14:textId="77777777" w:rsidR="00090C4A" w:rsidRDefault="00AA41A8">
      <w:pPr>
        <w:ind w:left="720" w:hanging="720"/>
      </w:pPr>
      <w:r>
        <w:rPr>
          <w:color w:val="222222"/>
          <w:shd w:val="clear" w:color="auto" w:fill="FFFFFF"/>
        </w:rPr>
        <w:t>Ratcliff, R. (1978). A theory of memory retrieval.</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85</w:t>
      </w:r>
      <w:r>
        <w:rPr>
          <w:color w:val="222222"/>
          <w:shd w:val="clear" w:color="auto" w:fill="FFFFFF"/>
        </w:rPr>
        <w:t>(2), 59.</w:t>
      </w:r>
    </w:p>
    <w:p w14:paraId="6182BA9F" w14:textId="77777777" w:rsidR="00090C4A" w:rsidRDefault="00AA41A8">
      <w:pPr>
        <w:ind w:left="720" w:hanging="720"/>
      </w:pPr>
      <w:r>
        <w:rPr>
          <w:color w:val="222222"/>
          <w:shd w:val="clear" w:color="auto" w:fill="FFFFFF"/>
        </w:rPr>
        <w:t xml:space="preserve">Ratcliff, R., &amp; </w:t>
      </w:r>
      <w:proofErr w:type="spellStart"/>
      <w:r>
        <w:rPr>
          <w:color w:val="222222"/>
          <w:shd w:val="clear" w:color="auto" w:fill="FFFFFF"/>
        </w:rPr>
        <w:t>Starns</w:t>
      </w:r>
      <w:proofErr w:type="spellEnd"/>
      <w:r>
        <w:rPr>
          <w:color w:val="222222"/>
          <w:shd w:val="clear" w:color="auto" w:fill="FFFFFF"/>
        </w:rPr>
        <w:t>, J. J. (2013). Modeling confidence judgments, response times, and multiple choices in decision making: Recognition memory and motion discrimination.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120</w:t>
      </w:r>
      <w:r>
        <w:rPr>
          <w:color w:val="222222"/>
          <w:shd w:val="clear" w:color="auto" w:fill="FFFFFF"/>
        </w:rPr>
        <w:t>(3), 697.</w:t>
      </w:r>
    </w:p>
    <w:p w14:paraId="6F3E5E2B" w14:textId="77777777" w:rsidR="00090C4A" w:rsidRDefault="00AA41A8">
      <w:pPr>
        <w:ind w:left="720" w:hanging="720"/>
      </w:pPr>
      <w:r>
        <w:rPr>
          <w:color w:val="222222"/>
          <w:shd w:val="clear" w:color="auto" w:fill="FFFFFF"/>
        </w:rPr>
        <w:t xml:space="preserve">Ratcliff, R., Smith, P. L., Brown, S. D., &amp; </w:t>
      </w:r>
      <w:proofErr w:type="spellStart"/>
      <w:r>
        <w:rPr>
          <w:color w:val="222222"/>
          <w:shd w:val="clear" w:color="auto" w:fill="FFFFFF"/>
        </w:rPr>
        <w:t>McKoon</w:t>
      </w:r>
      <w:proofErr w:type="spellEnd"/>
      <w:r>
        <w:rPr>
          <w:color w:val="222222"/>
          <w:shd w:val="clear" w:color="auto" w:fill="FFFFFF"/>
        </w:rPr>
        <w:t>, G. (2016). Diffusion decision model: Current issues and history.</w:t>
      </w:r>
      <w:r>
        <w:rPr>
          <w:rStyle w:val="apple-converted-space"/>
          <w:color w:val="222222"/>
          <w:shd w:val="clear" w:color="auto" w:fill="FFFFFF"/>
        </w:rPr>
        <w:t> </w:t>
      </w:r>
      <w:r>
        <w:rPr>
          <w:i/>
          <w:iCs/>
          <w:color w:val="222222"/>
        </w:rPr>
        <w:t>Trends in cognitive sciences</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(4), 260-281.</w:t>
      </w:r>
    </w:p>
    <w:p w14:paraId="46AF93DA" w14:textId="77777777" w:rsidR="00090C4A" w:rsidRDefault="00AA41A8">
      <w:pPr>
        <w:ind w:left="720" w:hanging="720"/>
        <w:rPr>
          <w:color w:val="222222"/>
          <w:highlight w:val="white"/>
        </w:rPr>
      </w:pPr>
      <w:proofErr w:type="spellStart"/>
      <w:r>
        <w:rPr>
          <w:color w:val="222222"/>
          <w:shd w:val="clear" w:color="auto" w:fill="FFFFFF"/>
        </w:rPr>
        <w:t>Rouder</w:t>
      </w:r>
      <w:proofErr w:type="spellEnd"/>
      <w:r>
        <w:rPr>
          <w:color w:val="222222"/>
          <w:shd w:val="clear" w:color="auto" w:fill="FFFFFF"/>
        </w:rPr>
        <w:t>, J. N., Morey, R. D., Cowan, N., Zwilling, C. E., Morey, C. C., &amp; Pratte, M. S. (2008). An assessment of fixed-capacity models of visual working memory.</w:t>
      </w:r>
      <w:r>
        <w:rPr>
          <w:rStyle w:val="apple-converted-space"/>
          <w:color w:val="222222"/>
          <w:shd w:val="clear" w:color="auto" w:fill="FFFFFF"/>
        </w:rPr>
        <w:t> </w:t>
      </w:r>
      <w:r>
        <w:rPr>
          <w:i/>
          <w:iCs/>
          <w:color w:val="222222"/>
        </w:rPr>
        <w:t>Proceedings of the National Academy of Sciences</w:t>
      </w:r>
      <w:r>
        <w:rPr>
          <w:color w:val="222222"/>
          <w:shd w:val="clear" w:color="auto" w:fill="FFFFFF"/>
        </w:rPr>
        <w:t>,</w:t>
      </w:r>
      <w:r>
        <w:rPr>
          <w:rStyle w:val="apple-converted-space"/>
          <w:color w:val="222222"/>
          <w:shd w:val="clear" w:color="auto" w:fill="FFFFFF"/>
        </w:rPr>
        <w:t> </w:t>
      </w:r>
      <w:r>
        <w:rPr>
          <w:i/>
          <w:iCs/>
          <w:color w:val="222222"/>
        </w:rPr>
        <w:t>105</w:t>
      </w:r>
      <w:r>
        <w:rPr>
          <w:color w:val="222222"/>
          <w:shd w:val="clear" w:color="auto" w:fill="FFFFFF"/>
        </w:rPr>
        <w:t>(16), 5975-5979.</w:t>
      </w:r>
    </w:p>
    <w:p w14:paraId="58C7F254" w14:textId="77777777" w:rsidR="00090C4A" w:rsidRDefault="00AA41A8">
      <w:pPr>
        <w:ind w:left="720" w:hanging="720"/>
      </w:pPr>
      <w:proofErr w:type="spellStart"/>
      <w:r>
        <w:rPr>
          <w:color w:val="222222"/>
          <w:shd w:val="clear" w:color="auto" w:fill="FFFFFF"/>
        </w:rPr>
        <w:lastRenderedPageBreak/>
        <w:t>Schurgin</w:t>
      </w:r>
      <w:proofErr w:type="spellEnd"/>
      <w:r>
        <w:rPr>
          <w:color w:val="222222"/>
          <w:shd w:val="clear" w:color="auto" w:fill="FFFFFF"/>
        </w:rPr>
        <w:t xml:space="preserve">, M. W., </w:t>
      </w:r>
      <w:proofErr w:type="spellStart"/>
      <w:r>
        <w:rPr>
          <w:color w:val="222222"/>
          <w:shd w:val="clear" w:color="auto" w:fill="FFFFFF"/>
        </w:rPr>
        <w:t>Wixted</w:t>
      </w:r>
      <w:proofErr w:type="spellEnd"/>
      <w:r>
        <w:rPr>
          <w:color w:val="222222"/>
          <w:shd w:val="clear" w:color="auto" w:fill="FFFFFF"/>
        </w:rPr>
        <w:t>, J. T., &amp; Brady, T. F. (2018). Psychological scaling reveals a single parameter framework for visual working memory. </w:t>
      </w:r>
      <w:proofErr w:type="spellStart"/>
      <w:r>
        <w:rPr>
          <w:i/>
          <w:iCs/>
          <w:color w:val="FF0000"/>
          <w:shd w:val="clear" w:color="auto" w:fill="FFFFFF"/>
        </w:rPr>
        <w:t>bioRxiv</w:t>
      </w:r>
      <w:proofErr w:type="spellEnd"/>
      <w:r>
        <w:rPr>
          <w:color w:val="FF0000"/>
          <w:shd w:val="clear" w:color="auto" w:fill="FFFFFF"/>
        </w:rPr>
        <w:t>, 325472.</w:t>
      </w:r>
    </w:p>
    <w:p w14:paraId="09A85C15" w14:textId="77777777" w:rsidR="00090C4A" w:rsidRDefault="00AA41A8">
      <w:pPr>
        <w:ind w:left="720" w:hanging="720"/>
      </w:pPr>
      <w:proofErr w:type="spellStart"/>
      <w:r>
        <w:rPr>
          <w:color w:val="222222"/>
          <w:shd w:val="clear" w:color="auto" w:fill="FFFFFF"/>
        </w:rPr>
        <w:t>Slotnick</w:t>
      </w:r>
      <w:proofErr w:type="spellEnd"/>
      <w:r>
        <w:rPr>
          <w:color w:val="222222"/>
          <w:shd w:val="clear" w:color="auto" w:fill="FFFFFF"/>
        </w:rPr>
        <w:t>, S. D., &amp; Dodson, C. S. (2005). Support for a continuous (</w:t>
      </w:r>
      <w:proofErr w:type="gramStart"/>
      <w:r>
        <w:rPr>
          <w:color w:val="222222"/>
          <w:shd w:val="clear" w:color="auto" w:fill="FFFFFF"/>
        </w:rPr>
        <w:t>single-process</w:t>
      </w:r>
      <w:proofErr w:type="gramEnd"/>
      <w:r>
        <w:rPr>
          <w:color w:val="222222"/>
          <w:shd w:val="clear" w:color="auto" w:fill="FFFFFF"/>
        </w:rPr>
        <w:t>) model of recognition memory and source memory.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33</w:t>
      </w:r>
      <w:r>
        <w:rPr>
          <w:color w:val="222222"/>
          <w:shd w:val="clear" w:color="auto" w:fill="FFFFFF"/>
        </w:rPr>
        <w:t>(1), 151-170.</w:t>
      </w:r>
    </w:p>
    <w:p w14:paraId="1AE143C2" w14:textId="77777777" w:rsidR="00090C4A" w:rsidRDefault="00AA41A8">
      <w:pPr>
        <w:ind w:left="720" w:hanging="720"/>
      </w:pPr>
      <w:r>
        <w:rPr>
          <w:color w:val="222222"/>
          <w:shd w:val="clear" w:color="auto" w:fill="FFFFFF"/>
        </w:rPr>
        <w:t>Smith, P. L. (2016). Diffusion theory of decision making in continuous report.</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123</w:t>
      </w:r>
      <w:r>
        <w:rPr>
          <w:color w:val="222222"/>
          <w:shd w:val="clear" w:color="auto" w:fill="FFFFFF"/>
        </w:rPr>
        <w:t>(4), 425.</w:t>
      </w:r>
    </w:p>
    <w:p w14:paraId="4EF130CF" w14:textId="77777777" w:rsidR="00090C4A" w:rsidRDefault="00AA41A8">
      <w:pPr>
        <w:ind w:left="720" w:hanging="720"/>
      </w:pPr>
      <w:r>
        <w:rPr>
          <w:color w:val="222222"/>
          <w:shd w:val="clear" w:color="auto" w:fill="FFFFFF"/>
        </w:rPr>
        <w:t>Smith, P. L., &amp; Ratcliff, R. (2009). An integrated theory of attention and decision making in visual signal detection.</w:t>
      </w:r>
      <w:r>
        <w:rPr>
          <w:rStyle w:val="apple-converted-space"/>
          <w:color w:val="222222"/>
          <w:shd w:val="clear" w:color="auto" w:fill="FFFFFF"/>
        </w:rPr>
        <w:t> </w:t>
      </w:r>
      <w:r>
        <w:rPr>
          <w:i/>
          <w:iCs/>
          <w:color w:val="222222"/>
        </w:rPr>
        <w:t>Psychological review</w:t>
      </w:r>
      <w:r>
        <w:rPr>
          <w:color w:val="222222"/>
          <w:shd w:val="clear" w:color="auto" w:fill="FFFFFF"/>
        </w:rPr>
        <w:t>,</w:t>
      </w:r>
      <w:r>
        <w:rPr>
          <w:rStyle w:val="apple-converted-space"/>
          <w:color w:val="222222"/>
          <w:shd w:val="clear" w:color="auto" w:fill="FFFFFF"/>
        </w:rPr>
        <w:t> </w:t>
      </w:r>
      <w:r>
        <w:rPr>
          <w:i/>
          <w:iCs/>
          <w:color w:val="222222"/>
        </w:rPr>
        <w:t>116</w:t>
      </w:r>
      <w:r>
        <w:rPr>
          <w:color w:val="222222"/>
          <w:shd w:val="clear" w:color="auto" w:fill="FFFFFF"/>
        </w:rPr>
        <w:t>(2), 283.</w:t>
      </w:r>
    </w:p>
    <w:p w14:paraId="15EA4C0B" w14:textId="14F6AB2D" w:rsidR="00090C4A" w:rsidRDefault="00AA41A8">
      <w:pPr>
        <w:ind w:left="720" w:hanging="720"/>
        <w:textAlignment w:val="baseline"/>
        <w:outlineLvl w:val="0"/>
      </w:pPr>
      <w:r>
        <w:rPr>
          <w:color w:val="222222"/>
          <w:shd w:val="clear" w:color="auto" w:fill="FFFFFF"/>
        </w:rPr>
        <w:t xml:space="preserve">Smith, P. L., Saber, S., Corbett, E. A. &amp; Lilburn, S. D. (2019). </w:t>
      </w:r>
      <w:r>
        <w:rPr>
          <w:bCs/>
          <w:kern w:val="2"/>
        </w:rPr>
        <w:t xml:space="preserve">Modelling the speed and accuracy of continuous outcome </w:t>
      </w:r>
      <w:proofErr w:type="spellStart"/>
      <w:r>
        <w:rPr>
          <w:bCs/>
          <w:kern w:val="2"/>
        </w:rPr>
        <w:t>colour</w:t>
      </w:r>
      <w:proofErr w:type="spellEnd"/>
      <w:r>
        <w:rPr>
          <w:bCs/>
          <w:kern w:val="2"/>
        </w:rPr>
        <w:t xml:space="preserve"> decisions: Metric and categorical effects. Paper presented at </w:t>
      </w:r>
      <w:proofErr w:type="gramStart"/>
      <w:r>
        <w:rPr>
          <w:bCs/>
          <w:kern w:val="2"/>
        </w:rPr>
        <w:t xml:space="preserve">the  </w:t>
      </w:r>
      <w:proofErr w:type="spellStart"/>
      <w:r>
        <w:rPr>
          <w:bCs/>
          <w:kern w:val="2"/>
        </w:rPr>
        <w:t>The</w:t>
      </w:r>
      <w:proofErr w:type="spellEnd"/>
      <w:proofErr w:type="gramEnd"/>
      <w:r>
        <w:rPr>
          <w:bCs/>
          <w:kern w:val="2"/>
        </w:rPr>
        <w:t xml:space="preserve"> Australian Mathematical Psychology Conference, Melbourne, Australia, February.. Abstract retrieved from: http://mathpsy.ch/abstracts/smith-26/</w:t>
      </w:r>
    </w:p>
    <w:p w14:paraId="5874097A" w14:textId="77777777" w:rsidR="00090C4A" w:rsidRDefault="00AA41A8">
      <w:pPr>
        <w:ind w:left="720" w:hanging="720"/>
        <w:rPr>
          <w:color w:val="222222"/>
          <w:highlight w:val="white"/>
        </w:rPr>
      </w:pPr>
      <w:proofErr w:type="spellStart"/>
      <w:r>
        <w:rPr>
          <w:color w:val="222222"/>
          <w:shd w:val="clear" w:color="auto" w:fill="FFFFFF"/>
        </w:rPr>
        <w:t>Starns</w:t>
      </w:r>
      <w:proofErr w:type="spellEnd"/>
      <w:r>
        <w:rPr>
          <w:color w:val="222222"/>
          <w:shd w:val="clear" w:color="auto" w:fill="FFFFFF"/>
        </w:rPr>
        <w:t>, J. J., Hicks, J. L., Brown, N. L., &amp; Martin, B. A. (2008). Source memory for unrecognized items: Predictions from multivariate signal detection theory.</w:t>
      </w:r>
      <w:r>
        <w:rPr>
          <w:rStyle w:val="apple-converted-space"/>
          <w:color w:val="222222"/>
          <w:shd w:val="clear" w:color="auto" w:fill="FFFFFF"/>
        </w:rPr>
        <w:t> </w:t>
      </w:r>
      <w:r>
        <w:rPr>
          <w:i/>
          <w:iCs/>
          <w:color w:val="222222"/>
        </w:rPr>
        <w:t>Memory &amp; Cognition</w:t>
      </w:r>
      <w:r>
        <w:rPr>
          <w:color w:val="222222"/>
          <w:shd w:val="clear" w:color="auto" w:fill="FFFFFF"/>
        </w:rPr>
        <w:t>,</w:t>
      </w:r>
      <w:r>
        <w:rPr>
          <w:rStyle w:val="apple-converted-space"/>
          <w:color w:val="222222"/>
          <w:shd w:val="clear" w:color="auto" w:fill="FFFFFF"/>
        </w:rPr>
        <w:t> </w:t>
      </w:r>
      <w:r>
        <w:rPr>
          <w:i/>
          <w:iCs/>
          <w:color w:val="222222"/>
        </w:rPr>
        <w:t>36</w:t>
      </w:r>
      <w:r>
        <w:rPr>
          <w:color w:val="222222"/>
          <w:shd w:val="clear" w:color="auto" w:fill="FFFFFF"/>
        </w:rPr>
        <w:t>(1), 1-8.</w:t>
      </w:r>
    </w:p>
    <w:p w14:paraId="769C7219"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A. P. (1994). Receiver-operating characteristics in recognition memory: evidence for a dual-process model.</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20</w:t>
      </w:r>
      <w:r>
        <w:rPr>
          <w:color w:val="222222"/>
          <w:shd w:val="clear" w:color="auto" w:fill="FFFFFF"/>
        </w:rPr>
        <w:t>(6), 1341.</w:t>
      </w:r>
    </w:p>
    <w:p w14:paraId="6AD20EAF" w14:textId="77777777" w:rsidR="00090C4A" w:rsidRDefault="00AA41A8">
      <w:pPr>
        <w:ind w:left="720" w:hanging="720"/>
      </w:pPr>
      <w:proofErr w:type="spellStart"/>
      <w:r>
        <w:rPr>
          <w:color w:val="222222"/>
          <w:shd w:val="clear" w:color="auto" w:fill="FFFFFF"/>
        </w:rPr>
        <w:t>Yonelinas</w:t>
      </w:r>
      <w:proofErr w:type="spellEnd"/>
      <w:r>
        <w:rPr>
          <w:color w:val="222222"/>
          <w:shd w:val="clear" w:color="auto" w:fill="FFFFFF"/>
        </w:rPr>
        <w:t xml:space="preserve">, A. P. (1999). The contribution of recollection and familiarity to recognition and source-memory judgments: A formal dual-process model and an analysis of receiver operating </w:t>
      </w:r>
      <w:proofErr w:type="spellStart"/>
      <w:r>
        <w:rPr>
          <w:color w:val="222222"/>
          <w:shd w:val="clear" w:color="auto" w:fill="FFFFFF"/>
        </w:rPr>
        <w:t>characterstics</w:t>
      </w:r>
      <w:proofErr w:type="spellEnd"/>
      <w:r>
        <w:rPr>
          <w:color w:val="222222"/>
          <w:shd w:val="clear" w:color="auto" w:fill="FFFFFF"/>
        </w:rPr>
        <w:t>.</w:t>
      </w:r>
      <w:r>
        <w:rPr>
          <w:rStyle w:val="apple-converted-space"/>
          <w:color w:val="222222"/>
          <w:shd w:val="clear" w:color="auto" w:fill="FFFFFF"/>
        </w:rPr>
        <w:t> </w:t>
      </w:r>
      <w:r>
        <w:rPr>
          <w:i/>
          <w:iCs/>
          <w:color w:val="222222"/>
        </w:rPr>
        <w:t>Journal of Experimental Psychology: Learning, Memory, and Cognition</w:t>
      </w:r>
      <w:r>
        <w:rPr>
          <w:color w:val="222222"/>
          <w:shd w:val="clear" w:color="auto" w:fill="FFFFFF"/>
        </w:rPr>
        <w:t>,</w:t>
      </w:r>
      <w:r>
        <w:rPr>
          <w:rStyle w:val="apple-converted-space"/>
          <w:color w:val="222222"/>
          <w:shd w:val="clear" w:color="auto" w:fill="FFFFFF"/>
        </w:rPr>
        <w:t> </w:t>
      </w:r>
      <w:r>
        <w:rPr>
          <w:i/>
          <w:iCs/>
          <w:color w:val="222222"/>
        </w:rPr>
        <w:t>25</w:t>
      </w:r>
      <w:r>
        <w:rPr>
          <w:color w:val="222222"/>
          <w:shd w:val="clear" w:color="auto" w:fill="FFFFFF"/>
        </w:rPr>
        <w:t>(6), 1415.</w:t>
      </w:r>
    </w:p>
    <w:p w14:paraId="178A351B" w14:textId="77777777" w:rsidR="00090C4A" w:rsidRDefault="00AA41A8">
      <w:pPr>
        <w:ind w:left="720" w:hanging="720"/>
      </w:pPr>
      <w:proofErr w:type="spellStart"/>
      <w:r>
        <w:rPr>
          <w:color w:val="222222"/>
          <w:shd w:val="clear" w:color="auto" w:fill="FFFFFF"/>
        </w:rPr>
        <w:lastRenderedPageBreak/>
        <w:t>Yonelinas</w:t>
      </w:r>
      <w:proofErr w:type="spellEnd"/>
      <w:r>
        <w:rPr>
          <w:color w:val="222222"/>
          <w:shd w:val="clear" w:color="auto" w:fill="FFFFFF"/>
        </w:rPr>
        <w:t>, A. P., &amp; Parks, C. M. (2007). Receiver operating characteristics (ROCs) in recognition memory: a review.</w:t>
      </w:r>
      <w:r>
        <w:rPr>
          <w:rStyle w:val="apple-converted-space"/>
          <w:color w:val="222222"/>
          <w:shd w:val="clear" w:color="auto" w:fill="FFFFFF"/>
        </w:rPr>
        <w:t> </w:t>
      </w:r>
      <w:r>
        <w:rPr>
          <w:i/>
          <w:iCs/>
          <w:color w:val="222222"/>
        </w:rPr>
        <w:t>Psychological bulletin</w:t>
      </w:r>
      <w:r>
        <w:rPr>
          <w:color w:val="222222"/>
          <w:shd w:val="clear" w:color="auto" w:fill="FFFFFF"/>
        </w:rPr>
        <w:t>,</w:t>
      </w:r>
      <w:r>
        <w:rPr>
          <w:rStyle w:val="apple-converted-space"/>
          <w:color w:val="222222"/>
          <w:shd w:val="clear" w:color="auto" w:fill="FFFFFF"/>
        </w:rPr>
        <w:t> </w:t>
      </w:r>
      <w:r>
        <w:rPr>
          <w:i/>
          <w:iCs/>
          <w:color w:val="222222"/>
        </w:rPr>
        <w:t>133</w:t>
      </w:r>
      <w:r>
        <w:rPr>
          <w:color w:val="222222"/>
          <w:shd w:val="clear" w:color="auto" w:fill="FFFFFF"/>
        </w:rPr>
        <w:t>(5), 800.</w:t>
      </w:r>
    </w:p>
    <w:p w14:paraId="2C240515" w14:textId="77777777" w:rsidR="00090C4A" w:rsidRDefault="00AA41A8">
      <w:pPr>
        <w:ind w:left="720" w:hanging="720"/>
      </w:pPr>
      <w:r>
        <w:rPr>
          <w:color w:val="222222"/>
          <w:shd w:val="clear" w:color="auto" w:fill="FFFFFF"/>
        </w:rPr>
        <w:t>Zhang, W., &amp; Luck, S. J. (2008). Discrete fixed-resolution representations in visual working memory.</w:t>
      </w:r>
      <w:r>
        <w:rPr>
          <w:rStyle w:val="apple-converted-space"/>
          <w:color w:val="222222"/>
          <w:shd w:val="clear" w:color="auto" w:fill="FFFFFF"/>
        </w:rPr>
        <w:t> </w:t>
      </w:r>
      <w:r>
        <w:rPr>
          <w:i/>
          <w:iCs/>
          <w:color w:val="222222"/>
        </w:rPr>
        <w:t>Nature</w:t>
      </w:r>
      <w:r>
        <w:rPr>
          <w:color w:val="222222"/>
          <w:shd w:val="clear" w:color="auto" w:fill="FFFFFF"/>
        </w:rPr>
        <w:t>,</w:t>
      </w:r>
      <w:r>
        <w:rPr>
          <w:rStyle w:val="apple-converted-space"/>
          <w:color w:val="222222"/>
          <w:shd w:val="clear" w:color="auto" w:fill="FFFFFF"/>
        </w:rPr>
        <w:t> </w:t>
      </w:r>
      <w:r>
        <w:rPr>
          <w:i/>
          <w:iCs/>
          <w:color w:val="222222"/>
        </w:rPr>
        <w:t>453</w:t>
      </w:r>
      <w:r>
        <w:rPr>
          <w:color w:val="222222"/>
          <w:shd w:val="clear" w:color="auto" w:fill="FFFFFF"/>
        </w:rPr>
        <w:t>(7192), 233.</w:t>
      </w:r>
    </w:p>
    <w:p w14:paraId="7CE3B9E9" w14:textId="77777777" w:rsidR="00090C4A" w:rsidRDefault="00090C4A"/>
    <w:sectPr w:rsidR="00090C4A" w:rsidSect="00090C4A">
      <w:headerReference w:type="default" r:id="rId20"/>
      <w:headerReference w:type="first" r:id="rId21"/>
      <w:pgSz w:w="12240" w:h="15840"/>
      <w:pgMar w:top="1440" w:right="1440" w:bottom="1440" w:left="1440" w:header="720" w:footer="0" w:gutter="0"/>
      <w:pgNumType w:start="1"/>
      <w:cols w:space="720"/>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on Zhou" w:date="2020-01-07T15:22:00Z" w:initials="JZ">
    <w:p w14:paraId="5EA34EE5" w14:textId="1245B0ED" w:rsidR="00856A9E" w:rsidRDefault="00856A9E" w:rsidP="0051609C">
      <w:pPr>
        <w:pStyle w:val="CommentText"/>
      </w:pPr>
      <w:r>
        <w:rPr>
          <w:rStyle w:val="CommentReference"/>
        </w:rPr>
        <w:annotationRef/>
      </w:r>
      <w:r>
        <w:t>AO: Episodic memory more generally is defined by context – from this sentence it makes it sound like source memory specifically has to do with context.</w:t>
      </w:r>
      <w:r>
        <w:br/>
      </w:r>
      <w:r>
        <w:br/>
        <w:t>Not sure how to reword</w:t>
      </w:r>
    </w:p>
    <w:p w14:paraId="45C54BC4" w14:textId="3A1689DF" w:rsidR="00856A9E" w:rsidRDefault="00856A9E">
      <w:pPr>
        <w:pStyle w:val="CommentText"/>
      </w:pPr>
    </w:p>
  </w:comment>
  <w:comment w:id="1" w:author="Jason Zhou" w:date="2020-01-08T13:11:00Z" w:initials="JZ">
    <w:p w14:paraId="4F2154C2" w14:textId="1B24020B" w:rsidR="00856A9E" w:rsidRDefault="00856A9E">
      <w:pPr>
        <w:pStyle w:val="CommentText"/>
      </w:pPr>
      <w:r>
        <w:rPr>
          <w:rStyle w:val="CommentReference"/>
        </w:rPr>
        <w:annotationRef/>
      </w:r>
      <w:r>
        <w:t>Doesn’t seem like the same thing I talk about later with the hybrid model (threshold + drift variability)- room for confusion?</w:t>
      </w:r>
    </w:p>
  </w:comment>
  <w:comment w:id="3" w:author="Jason Zhou" w:date="2020-01-08T13:41:00Z" w:initials="JZ">
    <w:p w14:paraId="6B578086" w14:textId="44F19C3F" w:rsidR="00856A9E" w:rsidRDefault="00856A9E">
      <w:pPr>
        <w:pStyle w:val="CommentText"/>
      </w:pPr>
      <w:r>
        <w:rPr>
          <w:rStyle w:val="CommentReference"/>
        </w:rPr>
        <w:annotationRef/>
      </w:r>
      <w:proofErr w:type="gramStart"/>
      <w:r>
        <w:t>Sufficient</w:t>
      </w:r>
      <w:proofErr w:type="gramEnd"/>
      <w:r>
        <w:t xml:space="preserve"> link? I don’t feel like I know enough about this work to give the amount of detail that I feel like I need here. Need to read.</w:t>
      </w:r>
    </w:p>
  </w:comment>
  <w:comment w:id="6" w:author="Jason Zhou" w:date="2019-10-24T15:06:00Z" w:initials="JZ">
    <w:p w14:paraId="50CF5557" w14:textId="0FB8CC31" w:rsidR="00856A9E" w:rsidRDefault="00856A9E">
      <w:pPr>
        <w:pStyle w:val="CommentText"/>
      </w:pPr>
      <w:r>
        <w:rPr>
          <w:rStyle w:val="CommentReference"/>
        </w:rPr>
        <w:annotationRef/>
      </w:r>
      <w:r>
        <w:t>Needs rewriting (perhaps reference to a figure)</w:t>
      </w:r>
    </w:p>
  </w:comment>
  <w:comment w:id="7" w:author="Jason Zhou" w:date="2019-03-30T03:48:00Z" w:initials="">
    <w:p w14:paraId="700C2461" w14:textId="77777777" w:rsidR="00856A9E" w:rsidRDefault="00856A9E">
      <w:r>
        <w:rPr>
          <w:rFonts w:ascii="Arial" w:eastAsia="Arial" w:hAnsi="Arial" w:cs="Arial"/>
          <w:color w:val="000000"/>
          <w:sz w:val="22"/>
          <w:szCs w:val="22"/>
          <w:lang w:eastAsia="en-US" w:bidi="en-US"/>
        </w:rPr>
        <w:t xml:space="preserve">TODO: Remake the </w:t>
      </w:r>
      <w:proofErr w:type="spellStart"/>
      <w:r>
        <w:rPr>
          <w:rFonts w:ascii="Arial" w:eastAsia="Arial" w:hAnsi="Arial" w:cs="Arial"/>
          <w:color w:val="000000"/>
          <w:sz w:val="22"/>
          <w:szCs w:val="22"/>
          <w:lang w:eastAsia="en-US" w:bidi="en-US"/>
        </w:rPr>
        <w:t>Slotnick</w:t>
      </w:r>
      <w:proofErr w:type="spellEnd"/>
      <w:r>
        <w:rPr>
          <w:rFonts w:ascii="Arial" w:eastAsia="Arial" w:hAnsi="Arial" w:cs="Arial"/>
          <w:color w:val="000000"/>
          <w:sz w:val="22"/>
          <w:szCs w:val="22"/>
          <w:lang w:eastAsia="en-US" w:bidi="en-US"/>
        </w:rPr>
        <w:t xml:space="preserve"> and Dodson diagram here to demonstrate the increasingly linear ROC curve with the inclusion of no-information guesses.</w:t>
      </w:r>
    </w:p>
  </w:comment>
  <w:comment w:id="10" w:author="Jason Zhou" w:date="2020-01-08T18:22:00Z" w:initials="JZ">
    <w:p w14:paraId="0C08FBA2" w14:textId="6AD7F502" w:rsidR="00856A9E" w:rsidRDefault="00856A9E">
      <w:pPr>
        <w:pStyle w:val="CommentText"/>
      </w:pPr>
      <w:r>
        <w:rPr>
          <w:rStyle w:val="CommentReference"/>
        </w:rPr>
        <w:annotationRef/>
      </w:r>
      <w:r>
        <w:t>AO: With what model?</w:t>
      </w:r>
    </w:p>
  </w:comment>
  <w:comment w:id="14" w:author="Jason Zhou" w:date="2020-01-08T18:25:00Z" w:initials="JZ">
    <w:p w14:paraId="5702E5A3" w14:textId="2C32C7EB" w:rsidR="00856A9E" w:rsidRDefault="00856A9E">
      <w:pPr>
        <w:pStyle w:val="CommentText"/>
      </w:pPr>
      <w:r>
        <w:rPr>
          <w:rStyle w:val="CommentReference"/>
        </w:rPr>
        <w:annotationRef/>
      </w:r>
      <w:r>
        <w:t>Added note about latency- too vague?</w:t>
      </w:r>
    </w:p>
  </w:comment>
  <w:comment w:id="15" w:author="Jason Zhou" w:date="2019-03-30T04:10:00Z" w:initials="">
    <w:p w14:paraId="1CDC9DAB" w14:textId="77777777" w:rsidR="00856A9E" w:rsidRDefault="00856A9E">
      <w:r>
        <w:rPr>
          <w:rFonts w:ascii="Arial" w:eastAsia="Arial" w:hAnsi="Arial" w:cs="Arial"/>
          <w:color w:val="000000"/>
          <w:sz w:val="22"/>
          <w:szCs w:val="22"/>
          <w:lang w:eastAsia="en-US" w:bidi="en-US"/>
        </w:rPr>
        <w:t>TODO: Make sure "decision-making" is consistently hyphenated</w:t>
      </w:r>
    </w:p>
  </w:comment>
  <w:comment w:id="20" w:author="Jason Zhou" w:date="2020-01-08T18:34:00Z" w:initials="JZ">
    <w:p w14:paraId="5178AEC4" w14:textId="46F04C38" w:rsidR="00856A9E" w:rsidRDefault="00856A9E">
      <w:pPr>
        <w:pStyle w:val="CommentText"/>
      </w:pPr>
      <w:r>
        <w:rPr>
          <w:rStyle w:val="CommentReference"/>
        </w:rPr>
        <w:annotationRef/>
      </w:r>
      <w:r>
        <w:t>Review this part, talk about trial-to-trial variability in drift rate (see SL comment on draft 7)</w:t>
      </w:r>
    </w:p>
  </w:comment>
  <w:comment w:id="24" w:author="Jason Zhou" w:date="2020-01-08T18:56:00Z" w:initials="JZ">
    <w:p w14:paraId="1A2E7EB4" w14:textId="6223655A" w:rsidR="00856A9E" w:rsidRDefault="00856A9E">
      <w:pPr>
        <w:pStyle w:val="CommentText"/>
      </w:pPr>
      <w:r>
        <w:rPr>
          <w:rStyle w:val="CommentReference"/>
        </w:rPr>
        <w:annotationRef/>
      </w:r>
      <w:r>
        <w:t>I feel like this is an unwieldy sentence, please revisit for rewriting when awake. Does the subsequent sentence make sense?</w:t>
      </w:r>
    </w:p>
  </w:comment>
  <w:comment w:id="25" w:author="Jason Zhou" w:date="2019-03-30T04:27:00Z" w:initials="">
    <w:p w14:paraId="5699697C" w14:textId="77777777" w:rsidR="00856A9E" w:rsidRDefault="00856A9E">
      <w:r>
        <w:rPr>
          <w:rFonts w:ascii="Arial" w:eastAsia="Arial" w:hAnsi="Arial" w:cs="Arial"/>
          <w:color w:val="000000"/>
          <w:sz w:val="22"/>
          <w:szCs w:val="22"/>
          <w:lang w:eastAsia="en-US" w:bidi="en-US"/>
        </w:rPr>
        <w:t>TODO: Make sure that circular diffusion model is in lowercase in all parts of the manuscript.</w:t>
      </w:r>
    </w:p>
  </w:comment>
  <w:comment w:id="27" w:author="Jason Zhou" w:date="2020-01-08T19:08:00Z" w:initials="JZ">
    <w:p w14:paraId="558361DE" w14:textId="67D3A4D1" w:rsidR="00856A9E" w:rsidRDefault="00856A9E">
      <w:pPr>
        <w:pStyle w:val="CommentText"/>
      </w:pPr>
      <w:r>
        <w:rPr>
          <w:rStyle w:val="CommentReference"/>
        </w:rPr>
        <w:annotationRef/>
      </w:r>
      <w:r>
        <w:t>Much better than what I had, but I want to swap out a few of the “accounts”.</w:t>
      </w:r>
    </w:p>
  </w:comment>
  <w:comment w:id="50" w:author="Jason Zhou" w:date="2019-10-24T15:14:00Z" w:initials="JZ">
    <w:p w14:paraId="6B1BBE63" w14:textId="44CFDD9C" w:rsidR="00856A9E" w:rsidRDefault="00856A9E">
      <w:pPr>
        <w:pStyle w:val="CommentText"/>
      </w:pPr>
      <w:r>
        <w:rPr>
          <w:rStyle w:val="CommentReference"/>
        </w:rPr>
        <w:annotationRef/>
      </w:r>
      <w:r>
        <w:t>TODO: [PLS – you do have some p &lt; .05 cases here. Do they need comment?]</w:t>
      </w:r>
    </w:p>
  </w:comment>
  <w:comment w:id="53" w:author="Jason Zhou" w:date="2020-01-13T11:08:00Z" w:initials="JZ">
    <w:p w14:paraId="77527815" w14:textId="2537143A" w:rsidR="00856A9E" w:rsidRDefault="00856A9E">
      <w:pPr>
        <w:pStyle w:val="CommentText"/>
      </w:pPr>
      <w:r>
        <w:rPr>
          <w:rStyle w:val="CommentReference"/>
        </w:rPr>
        <w:annotationRef/>
      </w:r>
      <w:r>
        <w:t>Need to provide quant goodness-of-fit</w:t>
      </w:r>
    </w:p>
  </w:comment>
  <w:comment w:id="54" w:author="Jason Zhou" w:date="2020-01-13T11:18:00Z" w:initials="JZ">
    <w:p w14:paraId="41C41318" w14:textId="25D415D1" w:rsidR="00856A9E" w:rsidRDefault="00856A9E">
      <w:pPr>
        <w:pStyle w:val="CommentText"/>
      </w:pPr>
      <w:r>
        <w:rPr>
          <w:rStyle w:val="CommentReference"/>
        </w:rPr>
        <w:annotationRef/>
      </w:r>
      <w:r>
        <w:t>Trying to link this back to first hypothesis, feels like clumsy writing- repetitive?</w:t>
      </w:r>
    </w:p>
  </w:comment>
  <w:comment w:id="59" w:author="Jason Zhou" w:date="2020-01-21T10:58:00Z" w:initials="JZ">
    <w:p w14:paraId="451DDBD5" w14:textId="00065BBF" w:rsidR="00F12FF6" w:rsidRDefault="00F12FF6">
      <w:pPr>
        <w:pStyle w:val="CommentText"/>
      </w:pPr>
      <w:r>
        <w:rPr>
          <w:rStyle w:val="CommentReference"/>
        </w:rPr>
        <w:annotationRef/>
      </w:r>
      <w:r>
        <w:t>P: “Continuous” may be awkward given the model is a model of continuous outcome decisions. Think of a better name, P suggests “Continuous-strength”.</w:t>
      </w:r>
    </w:p>
  </w:comment>
  <w:comment w:id="70" w:author="Jason Zhou" w:date="2020-01-13T17:56:00Z" w:initials="JZ">
    <w:p w14:paraId="78A8D60F" w14:textId="478E475D" w:rsidR="00856A9E" w:rsidRDefault="00856A9E">
      <w:pPr>
        <w:pStyle w:val="CommentText"/>
      </w:pPr>
      <w:r>
        <w:rPr>
          <w:rStyle w:val="CommentReference"/>
        </w:rPr>
        <w:annotationRef/>
      </w:r>
      <w:r>
        <w:t>Perhaps I should omit this detail if we are fixing v2 at zero?</w:t>
      </w:r>
    </w:p>
  </w:comment>
  <w:comment w:id="79" w:author="Jason Zhou" w:date="2020-01-13T11:45:00Z" w:initials="JZ">
    <w:p w14:paraId="36CB57CE" w14:textId="53E8BB1C" w:rsidR="00856A9E" w:rsidRDefault="00856A9E">
      <w:pPr>
        <w:pStyle w:val="CommentText"/>
      </w:pPr>
      <w:r>
        <w:rPr>
          <w:rStyle w:val="CommentReference"/>
        </w:rPr>
        <w:annotationRef/>
      </w:r>
      <w:r>
        <w:t xml:space="preserve">I’ve cut out mention of criterion variability because </w:t>
      </w:r>
      <w:proofErr w:type="gramStart"/>
      <w:r>
        <w:t>at the moment</w:t>
      </w:r>
      <w:proofErr w:type="gramEnd"/>
      <w:r>
        <w:t xml:space="preserve"> I’m just showing fits of the models without criterion variability. Could easily bring that back in under a subheading like imageability to explain it didn’t make much of a difference if we think that is </w:t>
      </w:r>
      <w:proofErr w:type="spellStart"/>
      <w:r>
        <w:t>necesarry</w:t>
      </w:r>
      <w:proofErr w:type="spellEnd"/>
    </w:p>
  </w:comment>
  <w:comment w:id="107" w:author="Jason Zhou" w:date="2020-01-13T11:46:00Z" w:initials="JZ">
    <w:p w14:paraId="569253CD" w14:textId="6032F32E" w:rsidR="00856A9E" w:rsidRDefault="00856A9E">
      <w:pPr>
        <w:pStyle w:val="CommentText"/>
      </w:pPr>
      <w:r>
        <w:rPr>
          <w:rStyle w:val="CommentReference"/>
        </w:rPr>
        <w:annotationRef/>
      </w:r>
      <w:r>
        <w:t>Both processes shared a parameter for criterion variability (</w:t>
      </w:r>
      <w:proofErr w:type="spellStart"/>
      <w:r>
        <w:rPr>
          <w:i/>
        </w:rPr>
        <w:t>sa</w:t>
      </w:r>
      <w:proofErr w:type="spellEnd"/>
      <w:r>
        <w:t>).</w:t>
      </w:r>
    </w:p>
  </w:comment>
  <w:comment w:id="152" w:author="Jason Zhou" w:date="2020-01-13T12:05:00Z" w:initials="JZ">
    <w:p w14:paraId="12F43C96" w14:textId="3D1B4E70" w:rsidR="00856A9E" w:rsidRDefault="00856A9E">
      <w:pPr>
        <w:pStyle w:val="CommentText"/>
      </w:pPr>
      <w:r>
        <w:rPr>
          <w:rStyle w:val="CommentReference"/>
        </w:rPr>
        <w:annotationRef/>
      </w:r>
      <w:r>
        <w:t>Need to comment on proportion of subjects better fit and about how large the differences are. Should I just use summed BIC to do this?</w:t>
      </w:r>
    </w:p>
  </w:comment>
  <w:comment w:id="154" w:author="Jason Zhou" w:date="2020-01-07T21:50:00Z" w:initials="JZ">
    <w:p w14:paraId="1E7AF80F" w14:textId="6953DD33" w:rsidR="00856A9E" w:rsidRDefault="00856A9E">
      <w:pPr>
        <w:pStyle w:val="CommentText"/>
      </w:pPr>
      <w:r>
        <w:rPr>
          <w:rStyle w:val="CommentReference"/>
        </w:rPr>
        <w:annotationRef/>
      </w:r>
      <w:r>
        <w:t xml:space="preserve">Pasted from P’s email- still figuring out where to place and how much detail to give in summary of </w:t>
      </w:r>
      <w:proofErr w:type="spellStart"/>
      <w:r>
        <w:t>gvm</w:t>
      </w:r>
      <w:proofErr w:type="spellEnd"/>
      <w:r>
        <w:t xml:space="preserve"> work.</w:t>
      </w:r>
    </w:p>
  </w:comment>
  <w:comment w:id="157" w:author="Adam" w:date="2019-12-09T14:02:00Z" w:initials="">
    <w:p w14:paraId="57B4ADC6" w14:textId="77777777" w:rsidR="00856A9E" w:rsidRDefault="00856A9E" w:rsidP="00C22BAA">
      <w:pPr>
        <w:widowControl w:val="0"/>
        <w:spacing w:line="240" w:lineRule="auto"/>
        <w:rPr>
          <w:rFonts w:ascii="Arial" w:eastAsia="Arial" w:hAnsi="Arial" w:cs="Arial"/>
          <w:color w:val="000000"/>
          <w:sz w:val="22"/>
          <w:szCs w:val="22"/>
        </w:rPr>
      </w:pPr>
      <w:r>
        <w:rPr>
          <w:rFonts w:ascii="Arial" w:eastAsia="Arial" w:hAnsi="Arial" w:cs="Arial"/>
          <w:color w:val="000000"/>
          <w:sz w:val="22"/>
          <w:szCs w:val="22"/>
        </w:rPr>
        <w:t>But we didn’t compare it to just a von Mises distribution I don’t think?</w:t>
      </w:r>
    </w:p>
  </w:comment>
  <w:comment w:id="158" w:author="Jason Zhou" w:date="2020-01-13T12:10:00Z" w:initials="JZ">
    <w:p w14:paraId="74CCD23C" w14:textId="7AA3E11F" w:rsidR="00856A9E" w:rsidRDefault="00856A9E">
      <w:pPr>
        <w:pStyle w:val="CommentText"/>
      </w:pPr>
      <w:r>
        <w:rPr>
          <w:rStyle w:val="CommentReference"/>
        </w:rPr>
        <w:annotationRef/>
      </w:r>
      <w:r>
        <w:t xml:space="preserve">SL: </w:t>
      </w:r>
      <w:r w:rsidRPr="00C22BAA">
        <w:rPr>
          <w:color w:val="FF0000"/>
        </w:rPr>
        <w:t>What was the difference between those best fit by the hybrid model and those who were best fit by the threshold model?</w:t>
      </w:r>
    </w:p>
  </w:comment>
  <w:comment w:id="162" w:author="Jason Zhou" w:date="2020-01-13T12:17:00Z" w:initials="JZ">
    <w:p w14:paraId="1137C62B" w14:textId="361B370A" w:rsidR="00856A9E" w:rsidRDefault="00856A9E">
      <w:pPr>
        <w:pStyle w:val="CommentText"/>
      </w:pPr>
      <w:r>
        <w:rPr>
          <w:rStyle w:val="CommentReference"/>
        </w:rPr>
        <w:annotationRef/>
      </w:r>
      <w:r>
        <w:t>I don’t know where this should go or if we should even include this? I kind of want to make the point about individual differences in the data but it’s starting to look v tangential to me</w:t>
      </w:r>
    </w:p>
  </w:comment>
  <w:comment w:id="166" w:author="Jason Zhou" w:date="2019-12-08T00:01:00Z" w:initials="JZ">
    <w:p w14:paraId="22BAC47D" w14:textId="660EB246" w:rsidR="00856A9E" w:rsidRDefault="00856A9E">
      <w:pPr>
        <w:pStyle w:val="CommentText"/>
      </w:pPr>
      <w:r>
        <w:rPr>
          <w:rStyle w:val="CommentReference"/>
        </w:rPr>
        <w:annotationRef/>
      </w:r>
      <w:r>
        <w:t>Insert some more stuff at the end about a) how exciting it is to apply this innovative approach to other memory tasks (VWM link) and b) more work to be done on source (</w:t>
      </w:r>
      <w:proofErr w:type="spellStart"/>
      <w:r>
        <w:t>misbinding</w:t>
      </w:r>
      <w:proofErr w:type="spellEnd"/>
      <w:r>
        <w:t>, sequential presentation)</w:t>
      </w:r>
    </w:p>
  </w:comment>
  <w:comment w:id="167" w:author="Jason Zhou" w:date="2020-01-10T12:43:00Z" w:initials="JZ">
    <w:p w14:paraId="5DEDDF14" w14:textId="6BCE97EF" w:rsidR="00856A9E" w:rsidRDefault="00856A9E">
      <w:pPr>
        <w:pStyle w:val="CommentText"/>
      </w:pPr>
      <w:r>
        <w:rPr>
          <w:rStyle w:val="CommentReference"/>
        </w:rPr>
        <w:annotationRef/>
      </w:r>
      <w:r>
        <w:t>Need to update</w:t>
      </w:r>
    </w:p>
  </w:comment>
  <w:comment w:id="168" w:author="Jason Zhou" w:date="2019-12-07T20:34:00Z" w:initials="JZ">
    <w:p w14:paraId="2E55AA3B" w14:textId="77777777" w:rsidR="00856A9E" w:rsidRDefault="00856A9E" w:rsidP="00006209">
      <w:pPr>
        <w:pStyle w:val="CommentText"/>
      </w:pPr>
      <w:r>
        <w:rPr>
          <w:rStyle w:val="CommentReference"/>
        </w:rPr>
        <w:annotationRef/>
      </w:r>
      <w:r>
        <w:t>Imageability manipulation seems to affect precision parameter, not the mixing parameter</w:t>
      </w:r>
    </w:p>
  </w:comment>
  <w:comment w:id="169" w:author="Jason Zhou" w:date="2019-11-26T09:40:00Z" w:initials="JZ">
    <w:p w14:paraId="57629E42" w14:textId="201B052F" w:rsidR="00856A9E" w:rsidRDefault="00856A9E">
      <w:pPr>
        <w:pStyle w:val="CommentText"/>
      </w:pPr>
      <w:r>
        <w:rPr>
          <w:rStyle w:val="CommentReference"/>
        </w:rPr>
        <w:annotationRef/>
      </w:r>
      <w:r>
        <w:t>Missing legend!</w:t>
      </w:r>
    </w:p>
    <w:p w14:paraId="47A297B8" w14:textId="43A337CC" w:rsidR="00856A9E" w:rsidRDefault="00856A9E">
      <w:pPr>
        <w:pStyle w:val="CommentText"/>
      </w:pPr>
    </w:p>
    <w:p w14:paraId="67A071A9" w14:textId="65A11E0E" w:rsidR="00856A9E" w:rsidRDefault="00856A9E">
      <w:pPr>
        <w:pStyle w:val="CommentText"/>
      </w:pPr>
      <w:r>
        <w:t>Continuous dotted</w:t>
      </w:r>
    </w:p>
    <w:p w14:paraId="710AFD0A" w14:textId="6F234AFC" w:rsidR="00856A9E" w:rsidRDefault="00856A9E">
      <w:pPr>
        <w:pStyle w:val="CommentText"/>
      </w:pPr>
      <w:r>
        <w:t>Threshold solid</w:t>
      </w:r>
    </w:p>
    <w:p w14:paraId="38009BEF" w14:textId="47901D24" w:rsidR="00856A9E" w:rsidRDefault="00856A9E">
      <w:pPr>
        <w:pStyle w:val="CommentText"/>
      </w:pPr>
      <w:r>
        <w:t xml:space="preserve">Hybrid </w:t>
      </w:r>
      <w:proofErr w:type="spellStart"/>
      <w:r>
        <w:t>dotdash</w:t>
      </w:r>
      <w:proofErr w:type="spellEnd"/>
    </w:p>
    <w:p w14:paraId="4213A6B7" w14:textId="00EE7747" w:rsidR="00856A9E" w:rsidRDefault="00856A9E">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C54BC4" w15:done="0"/>
  <w15:commentEx w15:paraId="4F2154C2" w15:done="0"/>
  <w15:commentEx w15:paraId="6B578086" w15:done="0"/>
  <w15:commentEx w15:paraId="50CF5557" w15:done="0"/>
  <w15:commentEx w15:paraId="700C2461" w15:done="0"/>
  <w15:commentEx w15:paraId="0C08FBA2" w15:done="0"/>
  <w15:commentEx w15:paraId="5702E5A3" w15:done="0"/>
  <w15:commentEx w15:paraId="1CDC9DAB" w15:done="1"/>
  <w15:commentEx w15:paraId="5178AEC4" w15:done="0"/>
  <w15:commentEx w15:paraId="1A2E7EB4" w15:done="0"/>
  <w15:commentEx w15:paraId="5699697C" w15:done="0"/>
  <w15:commentEx w15:paraId="558361DE" w15:done="0"/>
  <w15:commentEx w15:paraId="6B1BBE63" w15:done="0"/>
  <w15:commentEx w15:paraId="77527815" w15:done="0"/>
  <w15:commentEx w15:paraId="41C41318" w15:done="0"/>
  <w15:commentEx w15:paraId="451DDBD5" w15:done="0"/>
  <w15:commentEx w15:paraId="78A8D60F" w15:done="0"/>
  <w15:commentEx w15:paraId="36CB57CE" w15:done="0"/>
  <w15:commentEx w15:paraId="569253CD" w15:done="0"/>
  <w15:commentEx w15:paraId="12F43C96" w15:done="0"/>
  <w15:commentEx w15:paraId="1E7AF80F" w15:done="0"/>
  <w15:commentEx w15:paraId="57B4ADC6" w15:done="0"/>
  <w15:commentEx w15:paraId="74CCD23C" w15:done="0"/>
  <w15:commentEx w15:paraId="1137C62B" w15:done="0"/>
  <w15:commentEx w15:paraId="22BAC47D" w15:done="0"/>
  <w15:commentEx w15:paraId="5DEDDF14" w15:done="0"/>
  <w15:commentEx w15:paraId="2E55AA3B" w15:done="0"/>
  <w15:commentEx w15:paraId="4213A6B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C54BC4" w16cid:durableId="21BF20D1"/>
  <w16cid:commentId w16cid:paraId="4F2154C2" w16cid:durableId="21C0538D"/>
  <w16cid:commentId w16cid:paraId="6B578086" w16cid:durableId="21C05A97"/>
  <w16cid:commentId w16cid:paraId="50CF5557" w16cid:durableId="215C3C6C"/>
  <w16cid:commentId w16cid:paraId="700C2461" w16cid:durableId="215C3B62"/>
  <w16cid:commentId w16cid:paraId="0C08FBA2" w16cid:durableId="21C09C83"/>
  <w16cid:commentId w16cid:paraId="5702E5A3" w16cid:durableId="21C09D13"/>
  <w16cid:commentId w16cid:paraId="1CDC9DAB" w16cid:durableId="215C3B63"/>
  <w16cid:commentId w16cid:paraId="5178AEC4" w16cid:durableId="21C09F46"/>
  <w16cid:commentId w16cid:paraId="1A2E7EB4" w16cid:durableId="21C0A46A"/>
  <w16cid:commentId w16cid:paraId="5699697C" w16cid:durableId="215C3B64"/>
  <w16cid:commentId w16cid:paraId="558361DE" w16cid:durableId="21C0A719"/>
  <w16cid:commentId w16cid:paraId="6B1BBE63" w16cid:durableId="215C3E38"/>
  <w16cid:commentId w16cid:paraId="77527815" w16cid:durableId="21C6CE2D"/>
  <w16cid:commentId w16cid:paraId="41C41318" w16cid:durableId="21C6D08D"/>
  <w16cid:commentId w16cid:paraId="451DDBD5" w16cid:durableId="21D157B9"/>
  <w16cid:commentId w16cid:paraId="78A8D60F" w16cid:durableId="21C72DD8"/>
  <w16cid:commentId w16cid:paraId="36CB57CE" w16cid:durableId="21C6D6C5"/>
  <w16cid:commentId w16cid:paraId="569253CD" w16cid:durableId="21C6D707"/>
  <w16cid:commentId w16cid:paraId="12F43C96" w16cid:durableId="21C6DB6D"/>
  <w16cid:commentId w16cid:paraId="1E7AF80F" w16cid:durableId="21BF7BAD"/>
  <w16cid:commentId w16cid:paraId="57B4ADC6" w16cid:durableId="21C6DC66"/>
  <w16cid:commentId w16cid:paraId="74CCD23C" w16cid:durableId="21C6DCB3"/>
  <w16cid:commentId w16cid:paraId="1137C62B" w16cid:durableId="21C6DE51"/>
  <w16cid:commentId w16cid:paraId="22BAC47D" w16cid:durableId="2196BBC2"/>
  <w16cid:commentId w16cid:paraId="5DEDDF14" w16cid:durableId="21C2F001"/>
  <w16cid:commentId w16cid:paraId="2E55AA3B" w16cid:durableId="21968B6D"/>
  <w16cid:commentId w16cid:paraId="4213A6B7" w16cid:durableId="218771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B6F59F" w14:textId="77777777" w:rsidR="00331A78" w:rsidRDefault="00331A78" w:rsidP="00090C4A">
      <w:pPr>
        <w:spacing w:line="240" w:lineRule="auto"/>
      </w:pPr>
      <w:r>
        <w:separator/>
      </w:r>
    </w:p>
  </w:endnote>
  <w:endnote w:type="continuationSeparator" w:id="0">
    <w:p w14:paraId="04CF481C" w14:textId="77777777" w:rsidR="00331A78" w:rsidRDefault="00331A78" w:rsidP="00090C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Noto Sans CJK SC Regular">
    <w:panose1 w:val="00000000000000000000"/>
    <w:charset w:val="80"/>
    <w:family w:val="swiss"/>
    <w:notTrueType/>
    <w:pitch w:val="variable"/>
    <w:sig w:usb0="30000207" w:usb1="2BDF3C10" w:usb2="00000016" w:usb3="00000000" w:csb0="002E0107" w:csb1="00000000"/>
  </w:font>
  <w:font w:name="Lohit Devanagari">
    <w:altName w:val="Mang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A61776" w14:textId="77777777" w:rsidR="00331A78" w:rsidRDefault="00331A78" w:rsidP="00090C4A">
      <w:pPr>
        <w:spacing w:line="240" w:lineRule="auto"/>
      </w:pPr>
      <w:r>
        <w:separator/>
      </w:r>
    </w:p>
  </w:footnote>
  <w:footnote w:type="continuationSeparator" w:id="0">
    <w:p w14:paraId="2A7A25FD" w14:textId="77777777" w:rsidR="00331A78" w:rsidRDefault="00331A78" w:rsidP="00090C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96519902"/>
      <w:docPartObj>
        <w:docPartGallery w:val="Page Numbers (Top of Page)"/>
        <w:docPartUnique/>
      </w:docPartObj>
    </w:sdtPr>
    <w:sdtContent>
      <w:p w14:paraId="5746C95F" w14:textId="77777777" w:rsidR="00856A9E" w:rsidRDefault="00856A9E">
        <w:pPr>
          <w:pStyle w:val="Header"/>
        </w:pPr>
        <w:r>
          <w:rPr>
            <w:rStyle w:val="PageNumber"/>
          </w:rPr>
          <w:fldChar w:fldCharType="begin"/>
        </w:r>
        <w:r>
          <w:rPr>
            <w:rStyle w:val="PageNumber"/>
          </w:rPr>
          <w:instrText>PAGE</w:instrText>
        </w:r>
        <w:r>
          <w:rPr>
            <w:rStyle w:val="PageNumber"/>
          </w:rPr>
          <w:fldChar w:fldCharType="separate"/>
        </w:r>
        <w:r>
          <w:rPr>
            <w:rStyle w:val="PageNumber"/>
            <w:noProof/>
          </w:rPr>
          <w:t>35</w:t>
        </w:r>
        <w:r>
          <w:rPr>
            <w:rStyle w:val="PageNumber"/>
          </w:rPr>
          <w:fldChar w:fldCharType="end"/>
        </w:r>
      </w:p>
    </w:sdtContent>
  </w:sdt>
  <w:p w14:paraId="51A835BA" w14:textId="77777777" w:rsidR="00856A9E" w:rsidRDefault="00856A9E">
    <w:pPr>
      <w:pStyle w:val="Header"/>
    </w:pPr>
    <w:r>
      <w:t>SOURCE MEMORY DIFFUSION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120D" w14:textId="77777777" w:rsidR="00856A9E" w:rsidRDefault="00856A9E">
    <w:pPr>
      <w:pStyle w:val="Header"/>
      <w:ind w:right="360"/>
    </w:pPr>
    <w:r>
      <w:t>RUNNING HEAD:  SOURCE MEMORY DIFFUSION</w:t>
    </w:r>
  </w:p>
  <w:p w14:paraId="0FF05BBC" w14:textId="77777777" w:rsidR="00856A9E" w:rsidRDefault="00856A9E">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on Zhou">
    <w15:presenceInfo w15:providerId="Windows Live" w15:userId="fcff45bb2b7f09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4A"/>
    <w:rsid w:val="00006209"/>
    <w:rsid w:val="00090C4A"/>
    <w:rsid w:val="000C6A6D"/>
    <w:rsid w:val="000F3604"/>
    <w:rsid w:val="000F5D4F"/>
    <w:rsid w:val="00102B6B"/>
    <w:rsid w:val="00140802"/>
    <w:rsid w:val="001414C6"/>
    <w:rsid w:val="00164394"/>
    <w:rsid w:val="00171964"/>
    <w:rsid w:val="001A2626"/>
    <w:rsid w:val="001F2733"/>
    <w:rsid w:val="00227DC2"/>
    <w:rsid w:val="00234AB7"/>
    <w:rsid w:val="002478E7"/>
    <w:rsid w:val="002C0A98"/>
    <w:rsid w:val="002D4A5C"/>
    <w:rsid w:val="00331A78"/>
    <w:rsid w:val="00337176"/>
    <w:rsid w:val="00343CA6"/>
    <w:rsid w:val="003D745B"/>
    <w:rsid w:val="00417A33"/>
    <w:rsid w:val="0043190F"/>
    <w:rsid w:val="004358BA"/>
    <w:rsid w:val="00437A31"/>
    <w:rsid w:val="004659F0"/>
    <w:rsid w:val="004A18F5"/>
    <w:rsid w:val="004A20B2"/>
    <w:rsid w:val="004B1F90"/>
    <w:rsid w:val="004C73B1"/>
    <w:rsid w:val="004D2134"/>
    <w:rsid w:val="0051609C"/>
    <w:rsid w:val="005261D2"/>
    <w:rsid w:val="005314C7"/>
    <w:rsid w:val="00541AA9"/>
    <w:rsid w:val="00552D9E"/>
    <w:rsid w:val="00582DD9"/>
    <w:rsid w:val="00587029"/>
    <w:rsid w:val="00596BA8"/>
    <w:rsid w:val="005F24C9"/>
    <w:rsid w:val="0060411C"/>
    <w:rsid w:val="00614A33"/>
    <w:rsid w:val="00625CF2"/>
    <w:rsid w:val="00626206"/>
    <w:rsid w:val="00647399"/>
    <w:rsid w:val="006C4FE8"/>
    <w:rsid w:val="006C7CFC"/>
    <w:rsid w:val="00732FAC"/>
    <w:rsid w:val="00790904"/>
    <w:rsid w:val="00790A9E"/>
    <w:rsid w:val="007922C0"/>
    <w:rsid w:val="007B38A0"/>
    <w:rsid w:val="007E735D"/>
    <w:rsid w:val="008075E9"/>
    <w:rsid w:val="008244C3"/>
    <w:rsid w:val="00842B3C"/>
    <w:rsid w:val="00856A9E"/>
    <w:rsid w:val="0086201A"/>
    <w:rsid w:val="008A3B91"/>
    <w:rsid w:val="008A7A8E"/>
    <w:rsid w:val="008C3FF5"/>
    <w:rsid w:val="008C612F"/>
    <w:rsid w:val="008E0583"/>
    <w:rsid w:val="008F2F21"/>
    <w:rsid w:val="00957C26"/>
    <w:rsid w:val="009722FE"/>
    <w:rsid w:val="009764DE"/>
    <w:rsid w:val="009A7BCC"/>
    <w:rsid w:val="009C3EA9"/>
    <w:rsid w:val="009D56FB"/>
    <w:rsid w:val="009E3CFA"/>
    <w:rsid w:val="00A15EE7"/>
    <w:rsid w:val="00A23490"/>
    <w:rsid w:val="00A55B1B"/>
    <w:rsid w:val="00A73156"/>
    <w:rsid w:val="00A76759"/>
    <w:rsid w:val="00A85504"/>
    <w:rsid w:val="00AA41A8"/>
    <w:rsid w:val="00AD22FB"/>
    <w:rsid w:val="00AF065B"/>
    <w:rsid w:val="00B05E3B"/>
    <w:rsid w:val="00B40867"/>
    <w:rsid w:val="00B70BD5"/>
    <w:rsid w:val="00BA42FC"/>
    <w:rsid w:val="00BC3CF0"/>
    <w:rsid w:val="00BE1173"/>
    <w:rsid w:val="00C07404"/>
    <w:rsid w:val="00C22BAA"/>
    <w:rsid w:val="00C53316"/>
    <w:rsid w:val="00C53616"/>
    <w:rsid w:val="00C84BE6"/>
    <w:rsid w:val="00C90152"/>
    <w:rsid w:val="00CA6984"/>
    <w:rsid w:val="00CA792F"/>
    <w:rsid w:val="00CB3EA9"/>
    <w:rsid w:val="00CD4FD5"/>
    <w:rsid w:val="00D55843"/>
    <w:rsid w:val="00D920FC"/>
    <w:rsid w:val="00D97A23"/>
    <w:rsid w:val="00DC4729"/>
    <w:rsid w:val="00DD2134"/>
    <w:rsid w:val="00DF7BE1"/>
    <w:rsid w:val="00E7332C"/>
    <w:rsid w:val="00E972CC"/>
    <w:rsid w:val="00EA138F"/>
    <w:rsid w:val="00EA37BF"/>
    <w:rsid w:val="00EB0A4D"/>
    <w:rsid w:val="00EE725F"/>
    <w:rsid w:val="00EF3B3E"/>
    <w:rsid w:val="00F12FF6"/>
    <w:rsid w:val="00F63156"/>
    <w:rsid w:val="00F706D9"/>
    <w:rsid w:val="00FB6099"/>
    <w:rsid w:val="00FF228C"/>
    <w:rsid w:val="00FF7F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F6B9"/>
  <w15:docId w15:val="{975DC978-8FAD-4344-BDB1-3C778EA49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0C4A"/>
    <w:pPr>
      <w:spacing w:line="480" w:lineRule="auto"/>
    </w:pPr>
  </w:style>
  <w:style w:type="paragraph" w:styleId="Heading1">
    <w:name w:val="heading 1"/>
    <w:basedOn w:val="Normal"/>
    <w:next w:val="Normal"/>
    <w:uiPriority w:val="9"/>
    <w:qFormat/>
    <w:rsid w:val="00090C4A"/>
    <w:pPr>
      <w:keepNext/>
      <w:keepLines/>
      <w:outlineLvl w:val="0"/>
    </w:pPr>
    <w:rPr>
      <w:b/>
    </w:rPr>
  </w:style>
  <w:style w:type="paragraph" w:styleId="Heading2">
    <w:name w:val="heading 2"/>
    <w:basedOn w:val="Normal"/>
    <w:next w:val="Normal"/>
    <w:uiPriority w:val="9"/>
    <w:unhideWhenUsed/>
    <w:qFormat/>
    <w:rsid w:val="00090C4A"/>
    <w:pPr>
      <w:keepNext/>
      <w:keepLines/>
      <w:spacing w:before="360" w:after="80"/>
      <w:ind w:firstLine="720"/>
      <w:outlineLvl w:val="1"/>
    </w:pPr>
    <w:rPr>
      <w:b/>
    </w:rPr>
  </w:style>
  <w:style w:type="paragraph" w:styleId="Heading3">
    <w:name w:val="heading 3"/>
    <w:basedOn w:val="Normal"/>
    <w:next w:val="Normal"/>
    <w:uiPriority w:val="9"/>
    <w:unhideWhenUsed/>
    <w:qFormat/>
    <w:rsid w:val="00090C4A"/>
    <w:pPr>
      <w:keepNext/>
      <w:keepLines/>
      <w:ind w:firstLine="720"/>
      <w:outlineLvl w:val="2"/>
    </w:pPr>
    <w:rPr>
      <w:b/>
    </w:rPr>
  </w:style>
  <w:style w:type="paragraph" w:styleId="Heading4">
    <w:name w:val="heading 4"/>
    <w:basedOn w:val="Normal"/>
    <w:next w:val="Normal"/>
    <w:uiPriority w:val="9"/>
    <w:semiHidden/>
    <w:unhideWhenUsed/>
    <w:qFormat/>
    <w:rsid w:val="00090C4A"/>
    <w:pPr>
      <w:keepNext/>
      <w:keepLines/>
      <w:spacing w:before="280" w:after="80"/>
      <w:outlineLvl w:val="3"/>
    </w:pPr>
    <w:rPr>
      <w:color w:val="666666"/>
    </w:rPr>
  </w:style>
  <w:style w:type="paragraph" w:styleId="Heading5">
    <w:name w:val="heading 5"/>
    <w:basedOn w:val="Normal"/>
    <w:next w:val="Normal"/>
    <w:uiPriority w:val="9"/>
    <w:semiHidden/>
    <w:unhideWhenUsed/>
    <w:qFormat/>
    <w:rsid w:val="00090C4A"/>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rsid w:val="00090C4A"/>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qFormat/>
    <w:rsid w:val="00090C4A"/>
    <w:rPr>
      <w:sz w:val="20"/>
      <w:szCs w:val="20"/>
    </w:rPr>
  </w:style>
  <w:style w:type="character" w:styleId="CommentReference">
    <w:name w:val="annotation reference"/>
    <w:basedOn w:val="DefaultParagraphFont"/>
    <w:uiPriority w:val="99"/>
    <w:semiHidden/>
    <w:unhideWhenUsed/>
    <w:qFormat/>
    <w:rsid w:val="00090C4A"/>
    <w:rPr>
      <w:sz w:val="16"/>
      <w:szCs w:val="16"/>
    </w:rPr>
  </w:style>
  <w:style w:type="character" w:customStyle="1" w:styleId="BalloonTextChar">
    <w:name w:val="Balloon Text Char"/>
    <w:basedOn w:val="DefaultParagraphFont"/>
    <w:link w:val="BalloonText"/>
    <w:uiPriority w:val="99"/>
    <w:semiHidden/>
    <w:qFormat/>
    <w:rsid w:val="004714DA"/>
    <w:rPr>
      <w:rFonts w:ascii="Segoe UI" w:hAnsi="Segoe UI" w:cs="Segoe UI"/>
      <w:sz w:val="18"/>
      <w:szCs w:val="18"/>
    </w:rPr>
  </w:style>
  <w:style w:type="character" w:customStyle="1" w:styleId="CommentSubjectChar">
    <w:name w:val="Comment Subject Char"/>
    <w:basedOn w:val="CommentTextChar"/>
    <w:link w:val="CommentSubject"/>
    <w:uiPriority w:val="99"/>
    <w:semiHidden/>
    <w:qFormat/>
    <w:rsid w:val="00352C1E"/>
    <w:rPr>
      <w:b/>
      <w:bCs/>
      <w:sz w:val="20"/>
      <w:szCs w:val="20"/>
    </w:rPr>
  </w:style>
  <w:style w:type="character" w:customStyle="1" w:styleId="HeaderChar">
    <w:name w:val="Header Char"/>
    <w:basedOn w:val="DefaultParagraphFont"/>
    <w:link w:val="Header"/>
    <w:uiPriority w:val="99"/>
    <w:qFormat/>
    <w:rsid w:val="000B22F5"/>
  </w:style>
  <w:style w:type="character" w:customStyle="1" w:styleId="FooterChar">
    <w:name w:val="Footer Char"/>
    <w:basedOn w:val="DefaultParagraphFont"/>
    <w:link w:val="Footer"/>
    <w:uiPriority w:val="99"/>
    <w:qFormat/>
    <w:rsid w:val="000B22F5"/>
  </w:style>
  <w:style w:type="character" w:customStyle="1" w:styleId="apple-converted-space">
    <w:name w:val="apple-converted-space"/>
    <w:basedOn w:val="DefaultParagraphFont"/>
    <w:qFormat/>
    <w:rsid w:val="00415FFD"/>
  </w:style>
  <w:style w:type="character" w:styleId="PageNumber">
    <w:name w:val="page number"/>
    <w:basedOn w:val="DefaultParagraphFont"/>
    <w:uiPriority w:val="99"/>
    <w:semiHidden/>
    <w:unhideWhenUsed/>
    <w:qFormat/>
    <w:rsid w:val="00415FFD"/>
  </w:style>
  <w:style w:type="character" w:customStyle="1" w:styleId="tgc">
    <w:name w:val="_tgc"/>
    <w:basedOn w:val="DefaultParagraphFont"/>
    <w:qFormat/>
    <w:rsid w:val="008136CF"/>
  </w:style>
  <w:style w:type="character" w:customStyle="1" w:styleId="math">
    <w:name w:val="math"/>
    <w:basedOn w:val="DefaultParagraphFont"/>
    <w:qFormat/>
    <w:rsid w:val="008136CF"/>
  </w:style>
  <w:style w:type="character" w:customStyle="1" w:styleId="InternetLink">
    <w:name w:val="Internet Link"/>
    <w:rsid w:val="00090C4A"/>
    <w:rPr>
      <w:color w:val="000080"/>
      <w:u w:val="single"/>
    </w:rPr>
  </w:style>
  <w:style w:type="paragraph" w:customStyle="1" w:styleId="Heading">
    <w:name w:val="Heading"/>
    <w:basedOn w:val="Normal"/>
    <w:next w:val="BodyText"/>
    <w:qFormat/>
    <w:rsid w:val="00090C4A"/>
    <w:pPr>
      <w:keepNext/>
      <w:spacing w:before="240" w:after="120"/>
    </w:pPr>
    <w:rPr>
      <w:rFonts w:ascii="Liberation Sans" w:eastAsia="Noto Sans CJK SC Regular" w:hAnsi="Liberation Sans" w:cs="Lohit Devanagari"/>
      <w:sz w:val="28"/>
      <w:szCs w:val="28"/>
    </w:rPr>
  </w:style>
  <w:style w:type="paragraph" w:styleId="BodyText">
    <w:name w:val="Body Text"/>
    <w:basedOn w:val="Normal"/>
    <w:rsid w:val="00090C4A"/>
    <w:pPr>
      <w:spacing w:after="140" w:line="276" w:lineRule="auto"/>
    </w:pPr>
  </w:style>
  <w:style w:type="paragraph" w:styleId="List">
    <w:name w:val="List"/>
    <w:basedOn w:val="BodyText"/>
    <w:rsid w:val="00090C4A"/>
    <w:rPr>
      <w:rFonts w:cs="Lohit Devanagari"/>
    </w:rPr>
  </w:style>
  <w:style w:type="paragraph" w:styleId="Caption">
    <w:name w:val="caption"/>
    <w:basedOn w:val="Normal"/>
    <w:next w:val="Normal"/>
    <w:uiPriority w:val="35"/>
    <w:unhideWhenUsed/>
    <w:qFormat/>
    <w:rsid w:val="00080B64"/>
    <w:pPr>
      <w:spacing w:after="200" w:line="240" w:lineRule="auto"/>
    </w:pPr>
    <w:rPr>
      <w:i/>
      <w:iCs/>
      <w:color w:val="1F497D" w:themeColor="text2"/>
      <w:sz w:val="18"/>
      <w:szCs w:val="18"/>
    </w:rPr>
  </w:style>
  <w:style w:type="paragraph" w:customStyle="1" w:styleId="Index">
    <w:name w:val="Index"/>
    <w:basedOn w:val="Normal"/>
    <w:qFormat/>
    <w:rsid w:val="00090C4A"/>
    <w:pPr>
      <w:suppressLineNumbers/>
    </w:pPr>
    <w:rPr>
      <w:rFonts w:cs="Lohit Devanagari"/>
    </w:rPr>
  </w:style>
  <w:style w:type="paragraph" w:styleId="Title">
    <w:name w:val="Title"/>
    <w:basedOn w:val="Normal"/>
    <w:next w:val="Normal"/>
    <w:uiPriority w:val="10"/>
    <w:qFormat/>
    <w:rsid w:val="00090C4A"/>
    <w:pPr>
      <w:keepNext/>
      <w:keepLines/>
      <w:spacing w:after="60"/>
    </w:pPr>
    <w:rPr>
      <w:sz w:val="52"/>
      <w:szCs w:val="52"/>
    </w:rPr>
  </w:style>
  <w:style w:type="paragraph" w:styleId="Subtitle">
    <w:name w:val="Subtitle"/>
    <w:basedOn w:val="Normal"/>
    <w:next w:val="Normal"/>
    <w:uiPriority w:val="11"/>
    <w:qFormat/>
    <w:rsid w:val="00090C4A"/>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qFormat/>
    <w:rsid w:val="00090C4A"/>
    <w:pPr>
      <w:spacing w:line="240" w:lineRule="auto"/>
    </w:pPr>
    <w:rPr>
      <w:sz w:val="20"/>
      <w:szCs w:val="20"/>
    </w:rPr>
  </w:style>
  <w:style w:type="paragraph" w:styleId="BalloonText">
    <w:name w:val="Balloon Text"/>
    <w:basedOn w:val="Normal"/>
    <w:link w:val="BalloonTextChar"/>
    <w:uiPriority w:val="99"/>
    <w:semiHidden/>
    <w:unhideWhenUsed/>
    <w:qFormat/>
    <w:rsid w:val="004714DA"/>
    <w:pPr>
      <w:spacing w:line="240" w:lineRule="auto"/>
    </w:pPr>
    <w:rPr>
      <w:rFonts w:ascii="Segoe UI" w:hAnsi="Segoe UI" w:cs="Segoe UI"/>
      <w:sz w:val="18"/>
      <w:szCs w:val="18"/>
    </w:rPr>
  </w:style>
  <w:style w:type="paragraph" w:customStyle="1" w:styleId="Normal1">
    <w:name w:val="Normal1"/>
    <w:qFormat/>
    <w:rsid w:val="00372261"/>
    <w:rPr>
      <w:lang w:eastAsia="en-US"/>
    </w:rPr>
  </w:style>
  <w:style w:type="paragraph" w:styleId="CommentSubject">
    <w:name w:val="annotation subject"/>
    <w:basedOn w:val="CommentText"/>
    <w:next w:val="CommentText"/>
    <w:link w:val="CommentSubjectChar"/>
    <w:uiPriority w:val="99"/>
    <w:semiHidden/>
    <w:unhideWhenUsed/>
    <w:qFormat/>
    <w:rsid w:val="00352C1E"/>
    <w:rPr>
      <w:b/>
      <w:bCs/>
    </w:rPr>
  </w:style>
  <w:style w:type="paragraph" w:styleId="Header">
    <w:name w:val="header"/>
    <w:basedOn w:val="Normal"/>
    <w:link w:val="HeaderChar"/>
    <w:uiPriority w:val="99"/>
    <w:unhideWhenUsed/>
    <w:rsid w:val="000B22F5"/>
    <w:pPr>
      <w:tabs>
        <w:tab w:val="center" w:pos="4680"/>
        <w:tab w:val="right" w:pos="9360"/>
      </w:tabs>
      <w:spacing w:line="240" w:lineRule="auto"/>
    </w:pPr>
  </w:style>
  <w:style w:type="paragraph" w:styleId="Footer">
    <w:name w:val="footer"/>
    <w:basedOn w:val="Normal"/>
    <w:link w:val="FooterChar"/>
    <w:uiPriority w:val="99"/>
    <w:unhideWhenUsed/>
    <w:rsid w:val="000B22F5"/>
    <w:pPr>
      <w:tabs>
        <w:tab w:val="center" w:pos="4680"/>
        <w:tab w:val="right" w:pos="9360"/>
      </w:tabs>
      <w:spacing w:line="240" w:lineRule="auto"/>
    </w:pPr>
  </w:style>
  <w:style w:type="table" w:customStyle="1" w:styleId="5">
    <w:name w:val="5"/>
    <w:basedOn w:val="TableNormal"/>
    <w:rsid w:val="00090C4A"/>
    <w:tblPr>
      <w:tblStyleRowBandSize w:val="1"/>
      <w:tblStyleColBandSize w:val="1"/>
      <w:tblCellMar>
        <w:top w:w="100" w:type="dxa"/>
        <w:left w:w="100" w:type="dxa"/>
        <w:bottom w:w="100" w:type="dxa"/>
        <w:right w:w="100" w:type="dxa"/>
      </w:tblCellMar>
    </w:tblPr>
  </w:style>
  <w:style w:type="table" w:customStyle="1" w:styleId="4">
    <w:name w:val="4"/>
    <w:basedOn w:val="TableNormal"/>
    <w:rsid w:val="00090C4A"/>
    <w:tblPr>
      <w:tblStyleRowBandSize w:val="1"/>
      <w:tblStyleColBandSize w:val="1"/>
      <w:tblCellMar>
        <w:top w:w="100" w:type="dxa"/>
        <w:left w:w="100" w:type="dxa"/>
        <w:bottom w:w="100" w:type="dxa"/>
        <w:right w:w="100" w:type="dxa"/>
      </w:tblCellMar>
    </w:tblPr>
  </w:style>
  <w:style w:type="table" w:customStyle="1" w:styleId="3">
    <w:name w:val="3"/>
    <w:basedOn w:val="TableNormal"/>
    <w:rsid w:val="00090C4A"/>
    <w:tblPr>
      <w:tblStyleRowBandSize w:val="1"/>
      <w:tblStyleColBandSize w:val="1"/>
      <w:tblCellMar>
        <w:top w:w="100" w:type="dxa"/>
        <w:left w:w="100" w:type="dxa"/>
        <w:bottom w:w="100" w:type="dxa"/>
        <w:right w:w="100" w:type="dxa"/>
      </w:tblCellMar>
    </w:tblPr>
  </w:style>
  <w:style w:type="table" w:customStyle="1" w:styleId="2">
    <w:name w:val="2"/>
    <w:basedOn w:val="TableNormal"/>
    <w:rsid w:val="00090C4A"/>
    <w:tblPr>
      <w:tblStyleRowBandSize w:val="1"/>
      <w:tblStyleColBandSize w:val="1"/>
      <w:tblCellMar>
        <w:top w:w="100" w:type="dxa"/>
        <w:left w:w="100" w:type="dxa"/>
        <w:bottom w:w="100" w:type="dxa"/>
        <w:right w:w="100" w:type="dxa"/>
      </w:tblCellMar>
    </w:tblPr>
  </w:style>
  <w:style w:type="table" w:customStyle="1" w:styleId="1">
    <w:name w:val="1"/>
    <w:basedOn w:val="TableNormal"/>
    <w:rsid w:val="00090C4A"/>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AA41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758342">
      <w:bodyDiv w:val="1"/>
      <w:marLeft w:val="0"/>
      <w:marRight w:val="0"/>
      <w:marTop w:val="0"/>
      <w:marBottom w:val="0"/>
      <w:divBdr>
        <w:top w:val="none" w:sz="0" w:space="0" w:color="auto"/>
        <w:left w:val="none" w:sz="0" w:space="0" w:color="auto"/>
        <w:bottom w:val="none" w:sz="0" w:space="0" w:color="auto"/>
        <w:right w:val="none" w:sz="0" w:space="0" w:color="auto"/>
      </w:divBdr>
    </w:div>
    <w:div w:id="695886454">
      <w:bodyDiv w:val="1"/>
      <w:marLeft w:val="0"/>
      <w:marRight w:val="0"/>
      <w:marTop w:val="0"/>
      <w:marBottom w:val="0"/>
      <w:divBdr>
        <w:top w:val="none" w:sz="0" w:space="0" w:color="auto"/>
        <w:left w:val="none" w:sz="0" w:space="0" w:color="auto"/>
        <w:bottom w:val="none" w:sz="0" w:space="0" w:color="auto"/>
        <w:right w:val="none" w:sz="0" w:space="0" w:color="auto"/>
      </w:divBdr>
    </w:div>
    <w:div w:id="949707884">
      <w:bodyDiv w:val="1"/>
      <w:marLeft w:val="0"/>
      <w:marRight w:val="0"/>
      <w:marTop w:val="0"/>
      <w:marBottom w:val="0"/>
      <w:divBdr>
        <w:top w:val="none" w:sz="0" w:space="0" w:color="auto"/>
        <w:left w:val="none" w:sz="0" w:space="0" w:color="auto"/>
        <w:bottom w:val="none" w:sz="0" w:space="0" w:color="auto"/>
        <w:right w:val="none" w:sz="0" w:space="0" w:color="auto"/>
      </w:divBdr>
    </w:div>
    <w:div w:id="1308851636">
      <w:bodyDiv w:val="1"/>
      <w:marLeft w:val="0"/>
      <w:marRight w:val="0"/>
      <w:marTop w:val="0"/>
      <w:marBottom w:val="0"/>
      <w:divBdr>
        <w:top w:val="none" w:sz="0" w:space="0" w:color="auto"/>
        <w:left w:val="none" w:sz="0" w:space="0" w:color="auto"/>
        <w:bottom w:val="none" w:sz="0" w:space="0" w:color="auto"/>
        <w:right w:val="none" w:sz="0" w:space="0" w:color="auto"/>
      </w:divBdr>
    </w:div>
    <w:div w:id="1357659439">
      <w:bodyDiv w:val="1"/>
      <w:marLeft w:val="0"/>
      <w:marRight w:val="0"/>
      <w:marTop w:val="0"/>
      <w:marBottom w:val="0"/>
      <w:divBdr>
        <w:top w:val="none" w:sz="0" w:space="0" w:color="auto"/>
        <w:left w:val="none" w:sz="0" w:space="0" w:color="auto"/>
        <w:bottom w:val="none" w:sz="0" w:space="0" w:color="auto"/>
        <w:right w:val="none" w:sz="0" w:space="0" w:color="auto"/>
      </w:divBdr>
    </w:div>
    <w:div w:id="1510169557">
      <w:bodyDiv w:val="1"/>
      <w:marLeft w:val="0"/>
      <w:marRight w:val="0"/>
      <w:marTop w:val="0"/>
      <w:marBottom w:val="0"/>
      <w:divBdr>
        <w:top w:val="none" w:sz="0" w:space="0" w:color="auto"/>
        <w:left w:val="none" w:sz="0" w:space="0" w:color="auto"/>
        <w:bottom w:val="none" w:sz="0" w:space="0" w:color="auto"/>
        <w:right w:val="none" w:sz="0" w:space="0" w:color="auto"/>
      </w:divBdr>
    </w:div>
    <w:div w:id="1560242059">
      <w:bodyDiv w:val="1"/>
      <w:marLeft w:val="0"/>
      <w:marRight w:val="0"/>
      <w:marTop w:val="0"/>
      <w:marBottom w:val="0"/>
      <w:divBdr>
        <w:top w:val="none" w:sz="0" w:space="0" w:color="auto"/>
        <w:left w:val="none" w:sz="0" w:space="0" w:color="auto"/>
        <w:bottom w:val="none" w:sz="0" w:space="0" w:color="auto"/>
        <w:right w:val="none" w:sz="0" w:space="0" w:color="auto"/>
      </w:divBdr>
    </w:div>
    <w:div w:id="1695308031">
      <w:bodyDiv w:val="1"/>
      <w:marLeft w:val="0"/>
      <w:marRight w:val="0"/>
      <w:marTop w:val="0"/>
      <w:marBottom w:val="0"/>
      <w:divBdr>
        <w:top w:val="none" w:sz="0" w:space="0" w:color="auto"/>
        <w:left w:val="none" w:sz="0" w:space="0" w:color="auto"/>
        <w:bottom w:val="none" w:sz="0" w:space="0" w:color="auto"/>
        <w:right w:val="none" w:sz="0" w:space="0" w:color="auto"/>
      </w:divBdr>
    </w:div>
    <w:div w:id="1792433730">
      <w:bodyDiv w:val="1"/>
      <w:marLeft w:val="0"/>
      <w:marRight w:val="0"/>
      <w:marTop w:val="0"/>
      <w:marBottom w:val="0"/>
      <w:divBdr>
        <w:top w:val="none" w:sz="0" w:space="0" w:color="auto"/>
        <w:left w:val="none" w:sz="0" w:space="0" w:color="auto"/>
        <w:bottom w:val="none" w:sz="0" w:space="0" w:color="auto"/>
        <w:right w:val="none" w:sz="0" w:space="0" w:color="auto"/>
      </w:divBdr>
    </w:div>
    <w:div w:id="2130584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microsoft.com/office/2011/relationships/people" Target="peop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E37E83-9BB1-472D-92DB-4C9EA6DC61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17844</TotalTime>
  <Pages>46</Pages>
  <Words>8820</Words>
  <Characters>50280</Characters>
  <Application>Microsoft Office Word</Application>
  <DocSecurity>0</DocSecurity>
  <Lines>419</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Zhou</dc:creator>
  <cp:keywords/>
  <dc:description/>
  <cp:lastModifiedBy>Jason Zhou</cp:lastModifiedBy>
  <cp:revision>1</cp:revision>
  <dcterms:created xsi:type="dcterms:W3CDTF">2020-01-03T04:25:00Z</dcterms:created>
  <dcterms:modified xsi:type="dcterms:W3CDTF">2020-01-21T00:30:00Z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